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1FABDCB2" w14:textId="05BD8054" w:rsidR="00A66074" w:rsidRDefault="00FC7C85">
      <w:r>
        <w:rPr>
          <w:noProof/>
          <w:lang w:val="en-US" w:eastAsia="en-US"/>
        </w:rPr>
        <mc:AlternateContent>
          <mc:Choice Requires="wps">
            <w:drawing>
              <wp:anchor distT="0" distB="0" distL="114300" distR="114300" simplePos="0" relativeHeight="251659264" behindDoc="1" locked="0" layoutInCell="1" allowOverlap="1" wp14:anchorId="61BF1207" wp14:editId="068C1999">
                <wp:simplePos x="0" y="0"/>
                <wp:positionH relativeFrom="column">
                  <wp:posOffset>6946293</wp:posOffset>
                </wp:positionH>
                <wp:positionV relativeFrom="paragraph">
                  <wp:posOffset>-180340</wp:posOffset>
                </wp:positionV>
                <wp:extent cx="689645" cy="10704682"/>
                <wp:effectExtent l="0" t="0" r="0" b="1905"/>
                <wp:wrapNone/>
                <wp:docPr id="1" name="Rectangle 1"/>
                <wp:cNvGraphicFramePr/>
                <a:graphic xmlns:a="http://schemas.openxmlformats.org/drawingml/2006/main">
                  <a:graphicData uri="http://schemas.microsoft.com/office/word/2010/wordprocessingShape">
                    <wps:wsp>
                      <wps:cNvSpPr/>
                      <wps:spPr>
                        <a:xfrm>
                          <a:off x="0" y="0"/>
                          <a:ext cx="689645" cy="10704682"/>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E67B5" id="Rectangle 1" o:spid="_x0000_s1026" style="position:absolute;margin-left:546.95pt;margin-top:-14.2pt;width:54.3pt;height:84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" fillcolor="#ebebeb" stroked="f" strokeweight="2pt"/>
            </w:pict>
          </mc:Fallback>
        </mc:AlternateContent>
      </w: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59"/>
        <w:gridCol w:w="5459"/>
        <w:gridCol w:w="991"/>
      </w:tblGrid>
      <w:tr w:rsidR="00436EFD" w:rsidRPr="00FB3F5C" w14:paraId="53C0074D" w14:textId="77777777" w:rsidTr="002258ED">
        <w:trPr>
          <w:trHeight w:val="2977"/>
        </w:trPr>
        <w:tc>
          <w:tcPr>
            <w:tcW w:w="2292" w:type="pct"/>
            <w:tcBorders>
              <w:top w:val="nil"/>
              <w:bottom w:val="single" w:sz="4" w:space="0" w:color="auto"/>
              <w:right w:val="nil"/>
            </w:tcBorders>
            <w:shd w:val="clear" w:color="auto" w:fill="FFFFFF" w:themeFill="background1"/>
            <w:vAlign w:val="center"/>
          </w:tcPr>
          <w:p w14:paraId="078E5CF0" w14:textId="2980A033" w:rsidR="00436EFD" w:rsidRDefault="002258ED" w:rsidP="002258ED">
            <w:pPr>
              <w:pStyle w:val="Figure"/>
              <w:ind w:left="567"/>
              <w:rPr>
                <w:rFonts w:asciiTheme="minorHAnsi" w:hAnsiTheme="minorHAnsi" w:cstheme="minorHAnsi"/>
              </w:rPr>
            </w:pPr>
            <w:r>
              <w:rPr>
                <w:noProof/>
                <w:lang w:eastAsia="en-US"/>
              </w:rPr>
              <mc:AlternateContent>
                <mc:Choice Requires="wps">
                  <w:drawing>
                    <wp:anchor distT="45720" distB="45720" distL="114300" distR="114300" simplePos="0" relativeHeight="251668480" behindDoc="0" locked="0" layoutInCell="1" allowOverlap="1" wp14:anchorId="468E874A" wp14:editId="6BD8C3EF">
                      <wp:simplePos x="0" y="0"/>
                      <wp:positionH relativeFrom="column">
                        <wp:posOffset>493395</wp:posOffset>
                      </wp:positionH>
                      <wp:positionV relativeFrom="paragraph">
                        <wp:posOffset>243840</wp:posOffset>
                      </wp:positionV>
                      <wp:extent cx="2506980" cy="1404620"/>
                      <wp:effectExtent l="0" t="0" r="26670" b="273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6980" cy="1404620"/>
                              </a:xfrm>
                              <a:prstGeom prst="rect">
                                <a:avLst/>
                              </a:prstGeom>
                              <a:solidFill>
                                <a:srgbClr val="FFFFFF"/>
                              </a:solidFill>
                              <a:ln w="9525">
                                <a:solidFill>
                                  <a:srgbClr val="000000"/>
                                </a:solidFill>
                                <a:miter lim="800000"/>
                                <a:headEnd/>
                                <a:tailEnd/>
                              </a:ln>
                            </wps:spPr>
                            <wps:txbx>
                              <w:txbxContent>
                                <w:p w14:paraId="16141A91" w14:textId="77777777" w:rsidR="009328EA" w:rsidRPr="009717AC" w:rsidRDefault="009328EA" w:rsidP="002258ED">
                                  <w:pPr>
                                    <w:rPr>
                                      <w:b/>
                                      <w:color w:val="FF0000"/>
                                      <w:sz w:val="22"/>
                                    </w:rPr>
                                  </w:pPr>
                                  <w:r w:rsidRPr="009717AC">
                                    <w:rPr>
                                      <w:b/>
                                      <w:color w:val="FF0000"/>
                                      <w:sz w:val="22"/>
                                    </w:rPr>
                                    <w:t xml:space="preserve">Logo of </w:t>
                                  </w:r>
                                  <w:r>
                                    <w:rPr>
                                      <w:b/>
                                      <w:color w:val="FF0000"/>
                                      <w:sz w:val="22"/>
                                    </w:rPr>
                                    <w:t>OPC Foundation, only if this is a joint work</w:t>
                                  </w:r>
                                  <w:r w:rsidRPr="009717AC">
                                    <w:rPr>
                                      <w:b/>
                                      <w:color w:val="FF0000"/>
                                      <w:sz w:val="22"/>
                                    </w:rPr>
                                    <w:t>. Both logos shall be side by side.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8E874A" id="_x0000_t202" coordsize="21600,21600" o:spt="202" path="m,l,21600r21600,l21600,xe">
                      <v:stroke joinstyle="miter"/>
                      <v:path gradientshapeok="t" o:connecttype="rect"/>
                    </v:shapetype>
                    <v:shape id="Text Box 2" o:spid="_x0000_s1026" type="#_x0000_t202" style="position:absolute;left:0;text-align:left;margin-left:38.85pt;margin-top:19.2pt;width:197.4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">
                      <v:textbox style="mso-fit-shape-to-text:t">
                        <w:txbxContent>
                          <w:p w14:paraId="16141A91" w14:textId="77777777" w:rsidR="009328EA" w:rsidRPr="009717AC" w:rsidRDefault="009328EA" w:rsidP="002258ED">
                            <w:pPr>
                              <w:rPr>
                                <w:b/>
                                <w:color w:val="FF0000"/>
                                <w:sz w:val="22"/>
                              </w:rPr>
                            </w:pPr>
                            <w:r w:rsidRPr="009717AC">
                              <w:rPr>
                                <w:b/>
                                <w:color w:val="FF0000"/>
                                <w:sz w:val="22"/>
                              </w:rPr>
                              <w:t xml:space="preserve">Logo of </w:t>
                            </w:r>
                            <w:r>
                              <w:rPr>
                                <w:b/>
                                <w:color w:val="FF0000"/>
                                <w:sz w:val="22"/>
                              </w:rPr>
                              <w:t>OPC Foundation, only if this is a joint work</w:t>
                            </w:r>
                            <w:r w:rsidRPr="009717AC">
                              <w:rPr>
                                <w:b/>
                                <w:color w:val="FF0000"/>
                                <w:sz w:val="22"/>
                              </w:rPr>
                              <w:t>. Both logos shall be side by side.</w:t>
                            </w:r>
                          </w:p>
                        </w:txbxContent>
                      </v:textbox>
                      <w10:wrap type="square"/>
                    </v:shape>
                  </w:pict>
                </mc:Fallback>
              </mc:AlternateContent>
            </w:r>
          </w:p>
        </w:tc>
        <w:tc>
          <w:tcPr>
            <w:tcW w:w="2292" w:type="pct"/>
            <w:tcBorders>
              <w:top w:val="nil"/>
              <w:left w:val="nil"/>
              <w:bottom w:val="single" w:sz="4" w:space="0" w:color="auto"/>
              <w:right w:val="nil"/>
            </w:tcBorders>
            <w:shd w:val="clear" w:color="auto" w:fill="FFFFFF" w:themeFill="background1"/>
            <w:vAlign w:val="center"/>
          </w:tcPr>
          <w:p w14:paraId="57101A95" w14:textId="5291DB16" w:rsidR="00436EFD" w:rsidRPr="00FB3F5C" w:rsidRDefault="00436EFD" w:rsidP="00436EFD">
            <w:pPr>
              <w:pStyle w:val="Figure"/>
              <w:ind w:left="1701"/>
              <w:rPr>
                <w:rFonts w:asciiTheme="minorHAnsi" w:hAnsiTheme="minorHAnsi" w:cstheme="minorHAnsi"/>
                <w:lang w:val="en-GB"/>
              </w:rPr>
            </w:pPr>
            <w:r>
              <w:rPr>
                <w:noProof/>
                <w:lang w:eastAsia="en-US"/>
              </w:rPr>
              <mc:AlternateContent>
                <mc:Choice Requires="wps">
                  <w:drawing>
                    <wp:anchor distT="45720" distB="45720" distL="114300" distR="114300" simplePos="0" relativeHeight="251666432" behindDoc="0" locked="0" layoutInCell="1" allowOverlap="1" wp14:anchorId="408ECCE2" wp14:editId="4156D78A">
                      <wp:simplePos x="0" y="0"/>
                      <wp:positionH relativeFrom="column">
                        <wp:posOffset>-3175</wp:posOffset>
                      </wp:positionH>
                      <wp:positionV relativeFrom="paragraph">
                        <wp:posOffset>242570</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2AC75E" w14:textId="77777777" w:rsidR="009328EA" w:rsidRPr="009717AC" w:rsidRDefault="009328EA" w:rsidP="00436EFD">
                                  <w:pPr>
                                    <w:rPr>
                                      <w:b/>
                                      <w:color w:val="FF0000"/>
                                      <w:sz w:val="22"/>
                                    </w:rPr>
                                  </w:pPr>
                                  <w:r w:rsidRPr="009717AC">
                                    <w:rPr>
                                      <w:b/>
                                      <w:color w:val="FF0000"/>
                                      <w:sz w:val="22"/>
                                    </w:rPr>
                                    <w:t xml:space="preserve">Logo of </w:t>
                                  </w:r>
                                  <w:r>
                                    <w:rPr>
                                      <w:b/>
                                      <w:color w:val="FF0000"/>
                                      <w:sz w:val="22"/>
                                    </w:rPr>
                                    <w:t>other</w:t>
                                  </w:r>
                                  <w:r w:rsidRPr="009717AC">
                                    <w:rPr>
                                      <w:b/>
                                      <w:color w:val="FF0000"/>
                                      <w:sz w:val="22"/>
                                    </w:rPr>
                                    <w:t xml:space="preserve"> organization. Both logos shall be side by side.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8ECCE2" id="_x0000_s1027" type="#_x0000_t202" style="position:absolute;left:0;text-align:left;margin-left:-.25pt;margin-top:19.1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">
                      <v:textbox style="mso-fit-shape-to-text:t">
                        <w:txbxContent>
                          <w:p w14:paraId="3E2AC75E" w14:textId="77777777" w:rsidR="009328EA" w:rsidRPr="009717AC" w:rsidRDefault="009328EA" w:rsidP="00436EFD">
                            <w:pPr>
                              <w:rPr>
                                <w:b/>
                                <w:color w:val="FF0000"/>
                                <w:sz w:val="22"/>
                              </w:rPr>
                            </w:pPr>
                            <w:r w:rsidRPr="009717AC">
                              <w:rPr>
                                <w:b/>
                                <w:color w:val="FF0000"/>
                                <w:sz w:val="22"/>
                              </w:rPr>
                              <w:t xml:space="preserve">Logo of </w:t>
                            </w:r>
                            <w:r>
                              <w:rPr>
                                <w:b/>
                                <w:color w:val="FF0000"/>
                                <w:sz w:val="22"/>
                              </w:rPr>
                              <w:t>other</w:t>
                            </w:r>
                            <w:r w:rsidRPr="009717AC">
                              <w:rPr>
                                <w:b/>
                                <w:color w:val="FF0000"/>
                                <w:sz w:val="22"/>
                              </w:rPr>
                              <w:t xml:space="preserve"> organization. Both logos shall be side by side.</w:t>
                            </w:r>
                          </w:p>
                        </w:txbxContent>
                      </v:textbox>
                      <w10:wrap type="square"/>
                    </v:shape>
                  </w:pict>
                </mc:Fallback>
              </mc:AlternateContent>
            </w:r>
          </w:p>
        </w:tc>
        <w:tc>
          <w:tcPr>
            <w:tcW w:w="417" w:type="pct"/>
            <w:vMerge w:val="restart"/>
            <w:tcBorders>
              <w:top w:val="nil"/>
              <w:left w:val="nil"/>
              <w:bottom w:val="single" w:sz="4" w:space="0" w:color="auto"/>
            </w:tcBorders>
            <w:shd w:val="clear" w:color="auto" w:fill="auto"/>
            <w:textDirection w:val="tbRl"/>
            <w:vAlign w:val="center"/>
          </w:tcPr>
          <w:p w14:paraId="1FD89B06" w14:textId="458CCD5E" w:rsidR="00436EFD" w:rsidRPr="00777593" w:rsidRDefault="00436EFD" w:rsidP="00436EFD">
            <w:pPr>
              <w:pStyle w:val="DocumentTitle"/>
              <w:snapToGrid w:val="0"/>
              <w:spacing w:before="0" w:after="0"/>
              <w:ind w:left="113" w:right="113"/>
              <w:rPr>
                <w:rFonts w:asciiTheme="minorHAnsi" w:hAnsiTheme="minorHAnsi" w:cstheme="minorHAnsi"/>
                <w:b w:val="0"/>
                <w:sz w:val="52"/>
              </w:rPr>
            </w:pPr>
            <w:r>
              <w:rPr>
                <w:noProof/>
                <w:lang w:eastAsia="en-US"/>
              </w:rPr>
              <mc:AlternateContent>
                <mc:Choice Requires="wps">
                  <w:drawing>
                    <wp:anchor distT="0" distB="0" distL="114300" distR="114300" simplePos="0" relativeHeight="251664384" behindDoc="0" locked="0" layoutInCell="1" allowOverlap="1" wp14:anchorId="0D15D4E2" wp14:editId="793131D9">
                      <wp:simplePos x="0" y="0"/>
                      <wp:positionH relativeFrom="column">
                        <wp:posOffset>-556084</wp:posOffset>
                      </wp:positionH>
                      <wp:positionV relativeFrom="paragraph">
                        <wp:posOffset>-326390</wp:posOffset>
                      </wp:positionV>
                      <wp:extent cx="0" cy="10705317"/>
                      <wp:effectExtent l="0" t="0" r="19050" b="20320"/>
                      <wp:wrapNone/>
                      <wp:docPr id="3" name="Straight Connector 3"/>
                      <wp:cNvGraphicFramePr/>
                      <a:graphic xmlns:a="http://schemas.openxmlformats.org/drawingml/2006/main">
                        <a:graphicData uri="http://schemas.microsoft.com/office/word/2010/wordprocessingShape">
                          <wps:wsp>
                            <wps:cNvCnPr/>
                            <wps:spPr>
                              <a:xfrm>
                                <a:off x="0" y="0"/>
                                <a:ext cx="0" cy="10705317"/>
                              </a:xfrm>
                              <a:prstGeom prst="line">
                                <a:avLst/>
                              </a:prstGeom>
                              <a:ln w="12700">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AC90831" id="Straight Connector 3"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8pt,-25.7pt" to="-43.8pt,8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" strokecolor="#7f7f7f [1612]" strokeweight="1pt"/>
                  </w:pict>
                </mc:Fallback>
              </mc:AlternateContent>
            </w:r>
            <w:r>
              <w:rPr>
                <w:rFonts w:asciiTheme="minorHAnsi" w:hAnsiTheme="minorHAnsi" w:cstheme="minorHAnsi"/>
                <w:b w:val="0"/>
                <w:sz w:val="52"/>
              </w:rPr>
              <w:tab/>
            </w:r>
            <w:r>
              <w:rPr>
                <w:rFonts w:ascii="Arial Rounded MT Bold" w:hAnsi="Arial Rounded MT Bold" w:cstheme="minorHAnsi"/>
                <w:b w:val="0"/>
                <w:color w:val="4F81BD" w:themeColor="accent1"/>
                <w:sz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OPC UA Companion S</w:t>
            </w:r>
            <w:r w:rsidRPr="00777593">
              <w:rPr>
                <w:rFonts w:ascii="Arial Rounded MT Bold" w:hAnsi="Arial Rounded MT Bold" w:cstheme="minorHAnsi"/>
                <w:b w:val="0"/>
                <w:color w:val="4F81BD" w:themeColor="accent1"/>
                <w:sz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pecification</w:t>
            </w:r>
          </w:p>
        </w:tc>
      </w:tr>
      <w:tr w:rsidR="00777593" w:rsidRPr="00FB3F5C" w14:paraId="19631692" w14:textId="77777777" w:rsidTr="00FC7C85">
        <w:trPr>
          <w:trHeight w:val="806"/>
        </w:trPr>
        <w:tc>
          <w:tcPr>
            <w:tcW w:w="4583" w:type="pct"/>
            <w:gridSpan w:val="2"/>
            <w:tcBorders>
              <w:top w:val="single" w:sz="4" w:space="0" w:color="auto"/>
              <w:bottom w:val="nil"/>
              <w:right w:val="nil"/>
            </w:tcBorders>
            <w:shd w:val="clear" w:color="auto" w:fill="EBEBEB"/>
            <w:vAlign w:val="center"/>
          </w:tcPr>
          <w:p w14:paraId="221C78DC" w14:textId="68CDEA84" w:rsidR="00777593" w:rsidRPr="00777593" w:rsidRDefault="00777593" w:rsidP="00A27468">
            <w:pPr>
              <w:pStyle w:val="DocumentTitle"/>
              <w:spacing w:before="0" w:after="0"/>
              <w:ind w:left="1701" w:right="567"/>
              <w:jc w:val="left"/>
              <w:rPr>
                <w:rFonts w:asciiTheme="minorHAnsi" w:hAnsiTheme="minorHAnsi" w:cstheme="minorHAnsi"/>
              </w:rPr>
            </w:pPr>
            <w:r w:rsidRPr="00777593">
              <w:rPr>
                <w:rFonts w:ascii="Arial Rounded MT Bold" w:hAnsi="Arial Rounded MT Bold" w:cstheme="minorHAnsi"/>
                <w:color w:val="4F81BD"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begin"/>
            </w:r>
            <w:r w:rsidRPr="00777593">
              <w:rPr>
                <w:rFonts w:ascii="Arial Rounded MT Bold" w:hAnsi="Arial Rounded MT Bold" w:cstheme="minorHAnsi"/>
                <w:color w:val="4F81BD"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instrText xml:space="preserve"> DOCPROPERTY  "DocNumber"  \* MERGEFORMAT </w:instrText>
            </w:r>
            <w:r w:rsidRPr="00777593">
              <w:rPr>
                <w:rFonts w:ascii="Arial Rounded MT Bold" w:hAnsi="Arial Rounded MT Bold" w:cstheme="minorHAnsi"/>
                <w:color w:val="4F81BD"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separate"/>
            </w:r>
            <w:r w:rsidR="00436EFD">
              <w:rPr>
                <w:rFonts w:ascii="Arial Rounded MT Bold" w:hAnsi="Arial Rounded MT Bold" w:cstheme="minorHAnsi"/>
                <w:color w:val="4F81BD"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OPC </w:t>
            </w:r>
            <w:proofErr w:type="spellStart"/>
            <w:r w:rsidR="00436EFD" w:rsidRPr="00436EFD">
              <w:rPr>
                <w:rFonts w:ascii="Arial Rounded MT Bold" w:hAnsi="Arial Rounded MT Bold" w:cstheme="minorHAnsi"/>
                <w:color w:val="FF000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nnnnn</w:t>
            </w:r>
            <w:proofErr w:type="spellEnd"/>
            <w:r w:rsidR="00436EFD" w:rsidRPr="00436EFD">
              <w:rPr>
                <w:rFonts w:ascii="Arial Rounded MT Bold" w:hAnsi="Arial Rounded MT Bold" w:cstheme="minorHAnsi"/>
                <w:color w:val="FF0000"/>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777593">
              <w:rPr>
                <w:rFonts w:ascii="Arial Rounded MT Bold" w:hAnsi="Arial Rounded MT Bold" w:cstheme="minorHAnsi"/>
                <w:color w:val="4F81BD" w:themeColor="accent1"/>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fldChar w:fldCharType="end"/>
            </w:r>
          </w:p>
        </w:tc>
        <w:tc>
          <w:tcPr>
            <w:tcW w:w="417" w:type="pct"/>
            <w:vMerge/>
            <w:tcBorders>
              <w:top w:val="single" w:sz="4" w:space="0" w:color="auto"/>
              <w:left w:val="nil"/>
              <w:bottom w:val="single" w:sz="4" w:space="0" w:color="auto"/>
            </w:tcBorders>
            <w:shd w:val="clear" w:color="auto" w:fill="auto"/>
            <w:textDirection w:val="tbRl"/>
            <w:vAlign w:val="center"/>
          </w:tcPr>
          <w:p w14:paraId="39555322" w14:textId="77777777" w:rsidR="00777593" w:rsidRDefault="00777593" w:rsidP="00777593">
            <w:pPr>
              <w:pStyle w:val="DocumentTitle"/>
              <w:snapToGrid w:val="0"/>
              <w:spacing w:before="0" w:after="0"/>
              <w:ind w:left="113" w:right="113"/>
              <w:rPr>
                <w:rFonts w:asciiTheme="minorHAnsi" w:hAnsiTheme="minorHAnsi" w:cstheme="minorHAnsi"/>
                <w:b w:val="0"/>
                <w:sz w:val="52"/>
              </w:rPr>
            </w:pPr>
          </w:p>
        </w:tc>
      </w:tr>
      <w:tr w:rsidR="00777593" w:rsidRPr="00FB3F5C" w14:paraId="4E1429D0" w14:textId="77777777" w:rsidTr="00FC7C85">
        <w:tc>
          <w:tcPr>
            <w:tcW w:w="4583" w:type="pct"/>
            <w:gridSpan w:val="2"/>
            <w:tcBorders>
              <w:top w:val="nil"/>
              <w:bottom w:val="nil"/>
              <w:right w:val="nil"/>
            </w:tcBorders>
            <w:shd w:val="clear" w:color="auto" w:fill="FFFFFF" w:themeFill="background1"/>
          </w:tcPr>
          <w:p w14:paraId="64053577" w14:textId="77777777" w:rsidR="00777593" w:rsidRPr="00FB3F5C" w:rsidRDefault="00777593" w:rsidP="00A27468">
            <w:pPr>
              <w:pStyle w:val="DocumentTitle"/>
              <w:spacing w:before="240"/>
              <w:ind w:left="1701" w:right="0"/>
              <w:rPr>
                <w:rFonts w:asciiTheme="minorHAnsi" w:hAnsiTheme="minorHAnsi" w:cstheme="minorHAnsi"/>
                <w:sz w:val="72"/>
              </w:rPr>
            </w:pPr>
          </w:p>
          <w:p w14:paraId="7388591B" w14:textId="3EBAD9D9" w:rsidR="00777593" w:rsidRPr="00FB3F5C" w:rsidRDefault="00777593" w:rsidP="00A27468">
            <w:pPr>
              <w:pStyle w:val="DocumentTitle"/>
              <w:spacing w:before="240"/>
              <w:ind w:left="1701" w:right="0"/>
              <w:jc w:val="left"/>
              <w:rPr>
                <w:rFonts w:asciiTheme="minorHAnsi" w:hAnsiTheme="minorHAnsi" w:cstheme="minorHAnsi"/>
                <w:sz w:val="56"/>
                <w:szCs w:val="56"/>
              </w:rPr>
            </w:pPr>
            <w:r w:rsidRPr="00FB3F5C">
              <w:rPr>
                <w:rFonts w:asciiTheme="minorHAnsi" w:hAnsiTheme="minorHAnsi" w:cstheme="minorHAnsi"/>
                <w:lang w:val="en-GB"/>
              </w:rPr>
              <w:fldChar w:fldCharType="begin"/>
            </w:r>
            <w:r w:rsidRPr="00FB3F5C">
              <w:rPr>
                <w:rFonts w:asciiTheme="minorHAnsi" w:hAnsiTheme="minorHAnsi" w:cstheme="minorHAnsi"/>
                <w:lang w:val="en-GB"/>
              </w:rPr>
              <w:instrText xml:space="preserve"> TITLE  \* MERGEFORMAT </w:instrText>
            </w:r>
            <w:r w:rsidRPr="00FB3F5C">
              <w:rPr>
                <w:rFonts w:asciiTheme="minorHAnsi" w:hAnsiTheme="minorHAnsi" w:cstheme="minorHAnsi"/>
                <w:lang w:val="en-GB"/>
              </w:rPr>
              <w:fldChar w:fldCharType="separate"/>
            </w:r>
            <w:r w:rsidR="00436EFD">
              <w:rPr>
                <w:rFonts w:asciiTheme="minorHAnsi" w:hAnsiTheme="minorHAnsi" w:cstheme="minorHAnsi"/>
                <w:lang w:val="en-GB"/>
              </w:rPr>
              <w:t xml:space="preserve">OPC UA for </w:t>
            </w:r>
            <w:r w:rsidR="00436EFD" w:rsidRPr="00436EFD">
              <w:rPr>
                <w:rFonts w:asciiTheme="minorHAnsi" w:hAnsiTheme="minorHAnsi" w:cstheme="minorHAnsi"/>
                <w:color w:val="FF0000"/>
                <w:lang w:val="en-GB"/>
              </w:rPr>
              <w:t>&lt;Title&gt;</w:t>
            </w:r>
            <w:r w:rsidRPr="00FB3F5C">
              <w:rPr>
                <w:rFonts w:asciiTheme="minorHAnsi" w:hAnsiTheme="minorHAnsi" w:cstheme="minorHAnsi"/>
                <w:lang w:val="en-GB"/>
              </w:rPr>
              <w:fldChar w:fldCharType="end"/>
            </w:r>
          </w:p>
          <w:p w14:paraId="50CF5D0A" w14:textId="34507683" w:rsidR="00777593" w:rsidRPr="00FB3F5C" w:rsidRDefault="00777593" w:rsidP="00A27468">
            <w:pPr>
              <w:pStyle w:val="DocumentTitle"/>
              <w:spacing w:before="240"/>
              <w:ind w:left="1701" w:right="0"/>
              <w:jc w:val="left"/>
              <w:rPr>
                <w:rFonts w:asciiTheme="minorHAnsi" w:hAnsiTheme="minorHAnsi" w:cstheme="minorHAnsi"/>
                <w:szCs w:val="56"/>
              </w:rPr>
            </w:pPr>
            <w:r w:rsidRPr="00FB3F5C">
              <w:rPr>
                <w:rFonts w:asciiTheme="minorHAnsi" w:hAnsiTheme="minorHAnsi" w:cstheme="minorHAnsi"/>
                <w:lang w:val="en-GB"/>
              </w:rPr>
              <w:fldChar w:fldCharType="begin"/>
            </w:r>
            <w:r w:rsidRPr="00FB3F5C">
              <w:rPr>
                <w:rFonts w:asciiTheme="minorHAnsi" w:hAnsiTheme="minorHAnsi" w:cstheme="minorHAnsi"/>
                <w:lang w:val="en-GB"/>
              </w:rPr>
              <w:instrText xml:space="preserve"> DOCPROPERTY  "Part Number"  \* MERGEFORMAT </w:instrText>
            </w:r>
            <w:r w:rsidRPr="00FB3F5C">
              <w:rPr>
                <w:rFonts w:asciiTheme="minorHAnsi" w:hAnsiTheme="minorHAnsi" w:cstheme="minorHAnsi"/>
                <w:lang w:val="en-GB"/>
              </w:rPr>
              <w:fldChar w:fldCharType="separate"/>
            </w:r>
            <w:r w:rsidR="00436EFD">
              <w:rPr>
                <w:rFonts w:asciiTheme="minorHAnsi" w:hAnsiTheme="minorHAnsi" w:cstheme="minorHAnsi"/>
                <w:lang w:val="en-GB"/>
              </w:rPr>
              <w:t xml:space="preserve">Part </w:t>
            </w:r>
            <w:r w:rsidR="00436EFD" w:rsidRPr="00436EFD">
              <w:rPr>
                <w:rFonts w:asciiTheme="minorHAnsi" w:hAnsiTheme="minorHAnsi" w:cstheme="minorHAnsi"/>
                <w:color w:val="FF0000"/>
                <w:lang w:val="en-GB"/>
              </w:rPr>
              <w:t>&lt;n&gt;</w:t>
            </w:r>
            <w:r w:rsidRPr="00FB3F5C">
              <w:rPr>
                <w:rFonts w:asciiTheme="minorHAnsi" w:hAnsiTheme="minorHAnsi" w:cstheme="minorHAnsi"/>
                <w:lang w:val="en-GB"/>
              </w:rPr>
              <w:fldChar w:fldCharType="end"/>
            </w:r>
            <w:r w:rsidRPr="00FB3F5C">
              <w:rPr>
                <w:rFonts w:asciiTheme="minorHAnsi" w:hAnsiTheme="minorHAnsi" w:cstheme="minorHAnsi"/>
                <w:szCs w:val="56"/>
              </w:rPr>
              <w:t xml:space="preserve">: </w:t>
            </w:r>
            <w:r w:rsidRPr="00436EFD">
              <w:rPr>
                <w:rFonts w:asciiTheme="minorHAnsi" w:hAnsiTheme="minorHAnsi" w:cstheme="minorHAnsi"/>
                <w:color w:val="FF0000"/>
                <w:lang w:val="en-GB"/>
              </w:rPr>
              <w:fldChar w:fldCharType="begin"/>
            </w:r>
            <w:r w:rsidRPr="00436EFD">
              <w:rPr>
                <w:rFonts w:asciiTheme="minorHAnsi" w:hAnsiTheme="minorHAnsi" w:cstheme="minorHAnsi"/>
                <w:color w:val="FF0000"/>
                <w:lang w:val="en-GB"/>
              </w:rPr>
              <w:instrText xml:space="preserve"> DOCPROPERTY  "Part Name"  \* MERGEFORMAT </w:instrText>
            </w:r>
            <w:r w:rsidRPr="00436EFD">
              <w:rPr>
                <w:rFonts w:asciiTheme="minorHAnsi" w:hAnsiTheme="minorHAnsi" w:cstheme="minorHAnsi"/>
                <w:color w:val="FF0000"/>
                <w:lang w:val="en-GB"/>
              </w:rPr>
              <w:fldChar w:fldCharType="separate"/>
            </w:r>
            <w:r w:rsidR="00436EFD" w:rsidRPr="00436EFD">
              <w:rPr>
                <w:rFonts w:asciiTheme="minorHAnsi" w:hAnsiTheme="minorHAnsi" w:cstheme="minorHAnsi"/>
                <w:color w:val="FF0000"/>
                <w:lang w:val="en-GB"/>
              </w:rPr>
              <w:t>&lt;</w:t>
            </w:r>
            <w:r w:rsidR="00436EFD" w:rsidRPr="00436EFD">
              <w:rPr>
                <w:rFonts w:asciiTheme="minorHAnsi" w:hAnsiTheme="minorHAnsi" w:cstheme="minorHAnsi"/>
                <w:color w:val="FF0000"/>
              </w:rPr>
              <w:t>Part Name&gt;</w:t>
            </w:r>
            <w:r w:rsidRPr="00436EFD">
              <w:rPr>
                <w:rFonts w:asciiTheme="minorHAnsi" w:hAnsiTheme="minorHAnsi" w:cstheme="minorHAnsi"/>
                <w:color w:val="FF0000"/>
              </w:rPr>
              <w:fldChar w:fldCharType="end"/>
            </w:r>
          </w:p>
          <w:p w14:paraId="3E3128C4" w14:textId="77777777" w:rsidR="00777593" w:rsidRDefault="00777593" w:rsidP="00A27468">
            <w:pPr>
              <w:pStyle w:val="DocumentTitle"/>
              <w:spacing w:before="240"/>
              <w:ind w:left="1701" w:right="0"/>
              <w:jc w:val="left"/>
              <w:rPr>
                <w:rFonts w:asciiTheme="minorHAnsi" w:hAnsiTheme="minorHAnsi" w:cstheme="minorHAnsi"/>
                <w:szCs w:val="56"/>
              </w:rPr>
            </w:pPr>
          </w:p>
          <w:p w14:paraId="3C782DD1" w14:textId="77777777" w:rsidR="00A66074" w:rsidRPr="00FB3F5C" w:rsidRDefault="00A66074" w:rsidP="00A27468">
            <w:pPr>
              <w:pStyle w:val="DocumentTitle"/>
              <w:spacing w:before="240"/>
              <w:ind w:left="1701" w:right="0"/>
              <w:jc w:val="left"/>
              <w:rPr>
                <w:rFonts w:asciiTheme="minorHAnsi" w:hAnsiTheme="minorHAnsi" w:cstheme="minorHAnsi"/>
                <w:szCs w:val="56"/>
              </w:rPr>
            </w:pPr>
          </w:p>
          <w:p w14:paraId="7EF5C2C3" w14:textId="7E0A956D" w:rsidR="00777593" w:rsidRPr="00A66074" w:rsidRDefault="00777593" w:rsidP="00A27468">
            <w:pPr>
              <w:pStyle w:val="DocumentTitle"/>
              <w:spacing w:before="240"/>
              <w:ind w:left="1701" w:right="0"/>
              <w:jc w:val="left"/>
              <w:rPr>
                <w:rFonts w:asciiTheme="minorHAnsi" w:hAnsiTheme="minorHAnsi" w:cstheme="minorHAnsi"/>
                <w:sz w:val="36"/>
                <w:szCs w:val="56"/>
              </w:rPr>
            </w:pPr>
            <w:r w:rsidRPr="00A66074">
              <w:rPr>
                <w:rFonts w:asciiTheme="minorHAnsi" w:hAnsiTheme="minorHAnsi" w:cstheme="minorHAnsi"/>
                <w:sz w:val="40"/>
                <w:lang w:val="en-GB"/>
              </w:rPr>
              <w:fldChar w:fldCharType="begin"/>
            </w:r>
            <w:r w:rsidRPr="00A66074">
              <w:rPr>
                <w:rFonts w:asciiTheme="minorHAnsi" w:hAnsiTheme="minorHAnsi" w:cstheme="minorHAnsi"/>
                <w:sz w:val="40"/>
                <w:lang w:val="en-GB"/>
              </w:rPr>
              <w:instrText xml:space="preserve"> DOCPROPERTY  OPCReleaseType  \* MERGEFORMAT </w:instrText>
            </w:r>
            <w:r w:rsidRPr="00A66074">
              <w:rPr>
                <w:rFonts w:asciiTheme="minorHAnsi" w:hAnsiTheme="minorHAnsi" w:cstheme="minorHAnsi"/>
                <w:sz w:val="40"/>
                <w:lang w:val="en-GB"/>
              </w:rPr>
              <w:fldChar w:fldCharType="separate"/>
            </w:r>
            <w:r w:rsidR="00436EFD">
              <w:rPr>
                <w:rFonts w:asciiTheme="minorHAnsi" w:hAnsiTheme="minorHAnsi" w:cstheme="minorHAnsi"/>
                <w:sz w:val="40"/>
                <w:lang w:val="en-GB"/>
              </w:rPr>
              <w:t>Release</w:t>
            </w:r>
            <w:r w:rsidRPr="00A66074">
              <w:rPr>
                <w:rFonts w:asciiTheme="minorHAnsi" w:hAnsiTheme="minorHAnsi" w:cstheme="minorHAnsi"/>
                <w:sz w:val="40"/>
                <w:lang w:val="en-GB"/>
              </w:rPr>
              <w:fldChar w:fldCharType="end"/>
            </w:r>
            <w:r w:rsidRPr="00A66074">
              <w:rPr>
                <w:rFonts w:asciiTheme="minorHAnsi" w:hAnsiTheme="minorHAnsi" w:cstheme="minorHAnsi"/>
                <w:sz w:val="36"/>
                <w:szCs w:val="56"/>
              </w:rPr>
              <w:t xml:space="preserve"> </w:t>
            </w:r>
            <w:r w:rsidRPr="00A66074">
              <w:rPr>
                <w:rFonts w:asciiTheme="minorHAnsi" w:hAnsiTheme="minorHAnsi" w:cstheme="minorHAnsi"/>
                <w:sz w:val="40"/>
                <w:lang w:val="en-GB"/>
              </w:rPr>
              <w:fldChar w:fldCharType="begin"/>
            </w:r>
            <w:r w:rsidRPr="00A66074">
              <w:rPr>
                <w:rFonts w:asciiTheme="minorHAnsi" w:hAnsiTheme="minorHAnsi" w:cstheme="minorHAnsi"/>
                <w:sz w:val="40"/>
                <w:lang w:val="en-GB"/>
              </w:rPr>
              <w:instrText xml:space="preserve"> DOCPROPERTY "OPCVersion"  \* MERGEFORMAT </w:instrText>
            </w:r>
            <w:r w:rsidRPr="00A66074">
              <w:rPr>
                <w:rFonts w:asciiTheme="minorHAnsi" w:hAnsiTheme="minorHAnsi" w:cstheme="minorHAnsi"/>
                <w:sz w:val="40"/>
                <w:lang w:val="en-GB"/>
              </w:rPr>
              <w:fldChar w:fldCharType="separate"/>
            </w:r>
            <w:r w:rsidR="00436EFD">
              <w:rPr>
                <w:rFonts w:asciiTheme="minorHAnsi" w:hAnsiTheme="minorHAnsi" w:cstheme="minorHAnsi"/>
                <w:sz w:val="40"/>
                <w:lang w:val="en-GB"/>
              </w:rPr>
              <w:t>1.</w:t>
            </w:r>
            <w:r w:rsidR="00436EFD" w:rsidRPr="00436EFD">
              <w:rPr>
                <w:rFonts w:asciiTheme="minorHAnsi" w:hAnsiTheme="minorHAnsi" w:cstheme="minorHAnsi"/>
                <w:color w:val="FF0000"/>
                <w:sz w:val="40"/>
                <w:lang w:val="en-GB"/>
              </w:rPr>
              <w:t>xy</w:t>
            </w:r>
            <w:r w:rsidRPr="00A66074">
              <w:rPr>
                <w:rFonts w:asciiTheme="minorHAnsi" w:hAnsiTheme="minorHAnsi" w:cstheme="minorHAnsi"/>
                <w:sz w:val="40"/>
                <w:lang w:val="en-GB"/>
              </w:rPr>
              <w:fldChar w:fldCharType="end"/>
            </w:r>
          </w:p>
          <w:p w14:paraId="353DB1B2" w14:textId="6C95D882" w:rsidR="00777593" w:rsidRPr="00A66074" w:rsidRDefault="00777593" w:rsidP="00A27468">
            <w:pPr>
              <w:pStyle w:val="DocumentTitle"/>
              <w:spacing w:before="240"/>
              <w:ind w:left="1701" w:right="0"/>
              <w:jc w:val="left"/>
              <w:rPr>
                <w:rFonts w:asciiTheme="minorHAnsi" w:hAnsiTheme="minorHAnsi" w:cstheme="minorHAnsi"/>
                <w:sz w:val="36"/>
                <w:szCs w:val="56"/>
              </w:rPr>
            </w:pPr>
            <w:r w:rsidRPr="00A66074">
              <w:rPr>
                <w:rFonts w:asciiTheme="minorHAnsi" w:hAnsiTheme="minorHAnsi" w:cstheme="minorHAnsi"/>
                <w:sz w:val="40"/>
                <w:lang w:val="en-GB"/>
              </w:rPr>
              <w:fldChar w:fldCharType="begin"/>
            </w:r>
            <w:r w:rsidRPr="00A66074">
              <w:rPr>
                <w:rFonts w:asciiTheme="minorHAnsi" w:hAnsiTheme="minorHAnsi" w:cstheme="minorHAnsi"/>
                <w:sz w:val="40"/>
                <w:lang w:val="en-GB"/>
              </w:rPr>
              <w:instrText xml:space="preserve"> DOCPROPERTY  "Date completed"  \* MERGEFORMAT </w:instrText>
            </w:r>
            <w:r w:rsidRPr="00A66074">
              <w:rPr>
                <w:rFonts w:asciiTheme="minorHAnsi" w:hAnsiTheme="minorHAnsi" w:cstheme="minorHAnsi"/>
                <w:sz w:val="40"/>
                <w:lang w:val="en-GB"/>
              </w:rPr>
              <w:fldChar w:fldCharType="separate"/>
            </w:r>
            <w:r w:rsidR="00436EFD">
              <w:rPr>
                <w:rFonts w:asciiTheme="minorHAnsi" w:hAnsiTheme="minorHAnsi" w:cstheme="minorHAnsi"/>
                <w:sz w:val="40"/>
                <w:lang w:val="en-GB"/>
              </w:rPr>
              <w:t>YYYY-MM-DD</w:t>
            </w:r>
            <w:r w:rsidRPr="00A66074">
              <w:rPr>
                <w:rFonts w:asciiTheme="minorHAnsi" w:hAnsiTheme="minorHAnsi" w:cstheme="minorHAnsi"/>
                <w:sz w:val="40"/>
                <w:lang w:val="en-GB"/>
              </w:rPr>
              <w:fldChar w:fldCharType="end"/>
            </w:r>
          </w:p>
          <w:p w14:paraId="1AD6C113" w14:textId="77777777" w:rsidR="00777593" w:rsidRDefault="00777593" w:rsidP="00A27468">
            <w:pPr>
              <w:pStyle w:val="DocumentTitle"/>
              <w:spacing w:before="240"/>
              <w:ind w:left="1701" w:right="0"/>
              <w:jc w:val="both"/>
              <w:rPr>
                <w:rFonts w:asciiTheme="minorHAnsi" w:hAnsiTheme="minorHAnsi" w:cstheme="minorHAnsi"/>
                <w:sz w:val="32"/>
              </w:rPr>
            </w:pPr>
          </w:p>
          <w:p w14:paraId="1906AE3C" w14:textId="77777777" w:rsidR="00A66074" w:rsidRPr="0050213E" w:rsidRDefault="00A66074" w:rsidP="00A27468">
            <w:pPr>
              <w:pStyle w:val="DocumentTitle"/>
              <w:spacing w:before="360" w:after="240"/>
              <w:ind w:left="1701" w:right="0"/>
              <w:jc w:val="both"/>
              <w:rPr>
                <w:rFonts w:asciiTheme="minorHAnsi" w:hAnsiTheme="minorHAnsi" w:cstheme="minorHAnsi"/>
                <w:sz w:val="36"/>
              </w:rPr>
            </w:pPr>
          </w:p>
          <w:p w14:paraId="03F2AA11" w14:textId="77777777" w:rsidR="00436EFD" w:rsidRPr="00F1020E" w:rsidRDefault="00436EFD" w:rsidP="00436EFD">
            <w:pPr>
              <w:pStyle w:val="Figure"/>
              <w:ind w:left="720"/>
              <w:jc w:val="both"/>
              <w:rPr>
                <w:lang w:val="en-GB" w:eastAsia="ja-JP"/>
              </w:rPr>
            </w:pPr>
          </w:p>
          <w:p w14:paraId="4AE970BF" w14:textId="2FB6F19D" w:rsidR="006B0DB3" w:rsidRDefault="006B0DB3" w:rsidP="00436EFD">
            <w:pPr>
              <w:pStyle w:val="PARAGRAPHCompressed"/>
              <w:keepNext/>
              <w:pBdr>
                <w:top w:val="single" w:sz="4" w:space="1" w:color="auto"/>
                <w:left w:val="single" w:sz="4" w:space="4" w:color="auto"/>
                <w:bottom w:val="single" w:sz="4" w:space="1" w:color="auto"/>
                <w:right w:val="single" w:sz="4" w:space="4" w:color="auto"/>
              </w:pBdr>
              <w:tabs>
                <w:tab w:val="left" w:pos="1350"/>
              </w:tabs>
              <w:rPr>
                <w:rFonts w:eastAsia="MS Mincho" w:cs="Times New Roman"/>
                <w:color w:val="CC3300"/>
                <w:lang w:eastAsia="ja-JP"/>
              </w:rPr>
            </w:pPr>
            <w:r>
              <w:rPr>
                <w:rFonts w:eastAsia="MS Mincho" w:cs="Times New Roman"/>
                <w:color w:val="CC3300"/>
                <w:lang w:eastAsia="ja-JP"/>
              </w:rPr>
              <w:t>Edit the advanced properties to complete the title page.</w:t>
            </w:r>
          </w:p>
          <w:p w14:paraId="78972C38" w14:textId="77777777" w:rsidR="006B0DB3" w:rsidRDefault="006B0DB3" w:rsidP="00436EFD">
            <w:pPr>
              <w:pStyle w:val="PARAGRAPHCompressed"/>
              <w:keepNext/>
              <w:pBdr>
                <w:top w:val="single" w:sz="4" w:space="1" w:color="auto"/>
                <w:left w:val="single" w:sz="4" w:space="4" w:color="auto"/>
                <w:bottom w:val="single" w:sz="4" w:space="1" w:color="auto"/>
                <w:right w:val="single" w:sz="4" w:space="4" w:color="auto"/>
              </w:pBdr>
              <w:tabs>
                <w:tab w:val="left" w:pos="1350"/>
              </w:tabs>
              <w:rPr>
                <w:rFonts w:eastAsia="MS Mincho" w:cs="Times New Roman"/>
                <w:color w:val="CC3300"/>
                <w:lang w:eastAsia="ja-JP"/>
              </w:rPr>
            </w:pPr>
          </w:p>
          <w:p w14:paraId="0F72FC2F" w14:textId="77777777" w:rsidR="00436EFD" w:rsidRPr="00AE62BF" w:rsidRDefault="00436EFD" w:rsidP="00436EFD">
            <w:pPr>
              <w:pStyle w:val="PARAGRAPHCompressed"/>
              <w:keepNext/>
              <w:pBdr>
                <w:top w:val="single" w:sz="4" w:space="1" w:color="auto"/>
                <w:left w:val="single" w:sz="4" w:space="4" w:color="auto"/>
                <w:bottom w:val="single" w:sz="4" w:space="1" w:color="auto"/>
                <w:right w:val="single" w:sz="4" w:space="4" w:color="auto"/>
              </w:pBdr>
              <w:tabs>
                <w:tab w:val="left" w:pos="1350"/>
              </w:tabs>
              <w:rPr>
                <w:rFonts w:eastAsia="MS Mincho" w:cs="Times New Roman"/>
                <w:color w:val="CC3300"/>
                <w:lang w:eastAsia="ja-JP"/>
              </w:rPr>
            </w:pPr>
            <w:r>
              <w:rPr>
                <w:rFonts w:eastAsia="MS Mincho" w:cs="Times New Roman"/>
                <w:color w:val="CC3300"/>
                <w:lang w:eastAsia="ja-JP"/>
              </w:rPr>
              <w:t>Boxes are used to provide context or guidelines on expected content. Any words or phrases written in red font colour shall be replaced by actual values as appropriate for the companion specification.</w:t>
            </w:r>
          </w:p>
          <w:p w14:paraId="5D3C190E" w14:textId="77777777" w:rsidR="00777593" w:rsidRPr="00436EFD" w:rsidRDefault="00777593" w:rsidP="00A27468">
            <w:pPr>
              <w:pStyle w:val="DocumentTitle"/>
              <w:spacing w:before="240"/>
              <w:ind w:left="1701" w:right="0"/>
              <w:jc w:val="both"/>
              <w:rPr>
                <w:rFonts w:asciiTheme="minorHAnsi" w:hAnsiTheme="minorHAnsi" w:cstheme="minorHAnsi"/>
                <w:lang w:val="en-GB"/>
              </w:rPr>
            </w:pPr>
          </w:p>
          <w:p w14:paraId="1C3C86F8" w14:textId="77777777" w:rsidR="000C21F6" w:rsidRPr="00FB3F5C" w:rsidRDefault="000C21F6" w:rsidP="006B0DB3">
            <w:pPr>
              <w:pStyle w:val="DocumentTitle"/>
              <w:spacing w:before="240" w:after="480"/>
              <w:ind w:left="1701" w:right="0"/>
              <w:jc w:val="both"/>
              <w:rPr>
                <w:rFonts w:asciiTheme="minorHAnsi" w:hAnsiTheme="minorHAnsi" w:cstheme="minorHAnsi"/>
              </w:rPr>
            </w:pPr>
          </w:p>
          <w:p w14:paraId="659A133D" w14:textId="77777777" w:rsidR="00777593" w:rsidRPr="00FB3F5C" w:rsidRDefault="00777593" w:rsidP="00A27468">
            <w:pPr>
              <w:pStyle w:val="DocumentTitle"/>
              <w:spacing w:before="240"/>
              <w:ind w:left="1701" w:right="0"/>
              <w:jc w:val="both"/>
              <w:rPr>
                <w:rFonts w:asciiTheme="minorHAnsi" w:hAnsiTheme="minorHAnsi" w:cstheme="minorHAnsi"/>
              </w:rPr>
            </w:pPr>
          </w:p>
          <w:p w14:paraId="08E4F1D0" w14:textId="77777777" w:rsidR="00777593" w:rsidRPr="00FB3F5C" w:rsidRDefault="00777593" w:rsidP="00A27468">
            <w:pPr>
              <w:pStyle w:val="Figure"/>
              <w:ind w:left="1701"/>
              <w:rPr>
                <w:rFonts w:asciiTheme="minorHAnsi" w:hAnsiTheme="minorHAnsi" w:cstheme="minorHAnsi"/>
                <w:lang w:val="en-GB"/>
              </w:rPr>
            </w:pPr>
          </w:p>
        </w:tc>
        <w:tc>
          <w:tcPr>
            <w:tcW w:w="417" w:type="pct"/>
            <w:vMerge/>
            <w:tcBorders>
              <w:top w:val="single" w:sz="4" w:space="0" w:color="auto"/>
              <w:left w:val="nil"/>
              <w:bottom w:val="nil"/>
            </w:tcBorders>
            <w:shd w:val="clear" w:color="auto" w:fill="auto"/>
          </w:tcPr>
          <w:p w14:paraId="521D6E0F" w14:textId="77777777" w:rsidR="00777593" w:rsidRPr="00FB3F5C" w:rsidRDefault="00777593" w:rsidP="00FB3F5C">
            <w:pPr>
              <w:pStyle w:val="Figure"/>
              <w:rPr>
                <w:rFonts w:asciiTheme="minorHAnsi" w:hAnsiTheme="minorHAnsi" w:cstheme="minorHAnsi"/>
                <w:lang w:val="en-GB"/>
              </w:rPr>
            </w:pPr>
          </w:p>
        </w:tc>
      </w:tr>
    </w:tbl>
    <w:p w14:paraId="38DD5862" w14:textId="77777777" w:rsidR="00D07285" w:rsidRDefault="00D07285" w:rsidP="00E01F33">
      <w:pPr>
        <w:pStyle w:val="Figure"/>
        <w:keepNext w:val="0"/>
        <w:rPr>
          <w:rFonts w:asciiTheme="minorHAnsi" w:hAnsiTheme="minorHAnsi" w:cstheme="minorHAnsi"/>
          <w:lang w:val="en-GB"/>
        </w:rPr>
      </w:pPr>
    </w:p>
    <w:p w14:paraId="1479B5B4" w14:textId="77777777" w:rsidR="000C21F6" w:rsidRDefault="000C21F6" w:rsidP="00E01F33">
      <w:pPr>
        <w:pStyle w:val="Figure"/>
        <w:keepNext w:val="0"/>
        <w:rPr>
          <w:rFonts w:asciiTheme="minorHAnsi" w:hAnsiTheme="minorHAnsi" w:cstheme="minorHAnsi"/>
          <w:lang w:val="en-GB"/>
        </w:rPr>
        <w:sectPr w:rsidR="000C21F6" w:rsidSect="000C21F6">
          <w:headerReference w:type="even" r:id="rId11"/>
          <w:pgSz w:w="11909" w:h="16834" w:code="9"/>
          <w:pgMar w:top="284" w:right="0" w:bottom="284" w:left="0" w:header="709" w:footer="709" w:gutter="0"/>
          <w:pgNumType w:start="1"/>
          <w:cols w:space="720"/>
          <w:titlePg/>
          <w:docGrid w:linePitch="272"/>
        </w:sectPr>
      </w:pPr>
    </w:p>
    <w:p w14:paraId="1821DDB1" w14:textId="3C153407" w:rsidR="00E01F33" w:rsidRPr="00FB3F5C" w:rsidRDefault="00E01F33" w:rsidP="00E01F33">
      <w:pPr>
        <w:pStyle w:val="Figure"/>
        <w:keepNext w:val="0"/>
        <w:rPr>
          <w:rFonts w:asciiTheme="minorHAnsi" w:hAnsiTheme="minorHAnsi" w:cstheme="minorHAnsi"/>
          <w:lang w:val="en-GB"/>
        </w:rPr>
      </w:pPr>
    </w:p>
    <w:tbl>
      <w:tblPr>
        <w:tblW w:w="0" w:type="auto"/>
        <w:jc w:val="center"/>
        <w:tblLayout w:type="fixed"/>
        <w:tblCellMar>
          <w:left w:w="72" w:type="dxa"/>
          <w:right w:w="72" w:type="dxa"/>
        </w:tblCellMar>
        <w:tblLook w:val="0000" w:firstRow="0" w:lastRow="0" w:firstColumn="0" w:lastColumn="0" w:noHBand="0" w:noVBand="0"/>
      </w:tblPr>
      <w:tblGrid>
        <w:gridCol w:w="1522"/>
        <w:gridCol w:w="2520"/>
        <w:gridCol w:w="1520"/>
        <w:gridCol w:w="3549"/>
      </w:tblGrid>
      <w:tr w:rsidR="00D07285" w:rsidRPr="00170F03" w14:paraId="1753943F" w14:textId="77777777" w:rsidTr="002201F1">
        <w:trPr>
          <w:cantSplit/>
          <w:jc w:val="center"/>
        </w:trPr>
        <w:tc>
          <w:tcPr>
            <w:tcW w:w="1522" w:type="dxa"/>
            <w:tcBorders>
              <w:top w:val="double" w:sz="6" w:space="0" w:color="auto"/>
              <w:left w:val="double" w:sz="6" w:space="0" w:color="auto"/>
            </w:tcBorders>
            <w:shd w:val="pct10" w:color="auto" w:fill="auto"/>
          </w:tcPr>
          <w:p w14:paraId="77C0BC9B" w14:textId="77777777" w:rsidR="00D07285" w:rsidRPr="00170F03" w:rsidRDefault="00D07285" w:rsidP="002201F1">
            <w:bookmarkStart w:id="0" w:name="_MON_1273479914"/>
            <w:bookmarkStart w:id="1" w:name="_MON_1274008642"/>
            <w:bookmarkStart w:id="2" w:name="_MON_1274791908"/>
            <w:bookmarkStart w:id="3" w:name="_MON_1274792618"/>
            <w:bookmarkStart w:id="4" w:name="_MON_1274880377"/>
            <w:bookmarkStart w:id="5" w:name="_MON_1403439358"/>
            <w:bookmarkStart w:id="6" w:name="_MON_1403439743"/>
            <w:bookmarkStart w:id="7" w:name="_MON_1403439887"/>
            <w:bookmarkStart w:id="8" w:name="_MON_1403440721"/>
            <w:bookmarkStart w:id="9" w:name="_MON_1403441075"/>
            <w:bookmarkStart w:id="10" w:name="_MON_1272890413"/>
            <w:bookmarkEnd w:id="0"/>
            <w:bookmarkEnd w:id="1"/>
            <w:bookmarkEnd w:id="2"/>
            <w:bookmarkEnd w:id="3"/>
            <w:bookmarkEnd w:id="4"/>
            <w:bookmarkEnd w:id="5"/>
            <w:bookmarkEnd w:id="6"/>
            <w:bookmarkEnd w:id="7"/>
            <w:bookmarkEnd w:id="8"/>
            <w:bookmarkEnd w:id="9"/>
            <w:bookmarkEnd w:id="10"/>
            <w:r w:rsidRPr="00170F03">
              <w:t>Specification Type:</w:t>
            </w:r>
          </w:p>
        </w:tc>
        <w:tc>
          <w:tcPr>
            <w:tcW w:w="2520" w:type="dxa"/>
            <w:tcBorders>
              <w:top w:val="double" w:sz="6" w:space="0" w:color="auto"/>
              <w:bottom w:val="single" w:sz="6" w:space="0" w:color="auto"/>
            </w:tcBorders>
            <w:shd w:val="pct10" w:color="auto" w:fill="auto"/>
          </w:tcPr>
          <w:p w14:paraId="38106B3D" w14:textId="77777777" w:rsidR="00D07285" w:rsidRPr="00170F03" w:rsidRDefault="00D07285" w:rsidP="002201F1">
            <w:pPr>
              <w:jc w:val="left"/>
            </w:pPr>
            <w:r w:rsidRPr="00170F03">
              <w:t>Industry Standard Specification</w:t>
            </w:r>
          </w:p>
        </w:tc>
        <w:tc>
          <w:tcPr>
            <w:tcW w:w="1520" w:type="dxa"/>
            <w:tcBorders>
              <w:top w:val="double" w:sz="6" w:space="0" w:color="auto"/>
            </w:tcBorders>
            <w:shd w:val="pct10" w:color="auto" w:fill="auto"/>
          </w:tcPr>
          <w:p w14:paraId="68EED069" w14:textId="77777777" w:rsidR="00D07285" w:rsidRPr="00170F03" w:rsidRDefault="00D07285" w:rsidP="002201F1">
            <w:r w:rsidRPr="00170F03">
              <w:t>Comments:</w:t>
            </w:r>
          </w:p>
        </w:tc>
        <w:tc>
          <w:tcPr>
            <w:tcW w:w="3549" w:type="dxa"/>
            <w:tcBorders>
              <w:top w:val="double" w:sz="6" w:space="0" w:color="auto"/>
              <w:right w:val="double" w:sz="6" w:space="0" w:color="auto"/>
            </w:tcBorders>
            <w:shd w:val="pct10" w:color="auto" w:fill="auto"/>
          </w:tcPr>
          <w:p w14:paraId="2CBE3066" w14:textId="11FB7956" w:rsidR="00D07285" w:rsidRPr="00170F03" w:rsidRDefault="00D07285" w:rsidP="002201F1">
            <w:pPr>
              <w:jc w:val="left"/>
            </w:pPr>
          </w:p>
        </w:tc>
      </w:tr>
      <w:tr w:rsidR="00D07285" w:rsidRPr="00170F03" w14:paraId="57B83D37" w14:textId="77777777" w:rsidTr="002201F1">
        <w:trPr>
          <w:cantSplit/>
          <w:jc w:val="center"/>
        </w:trPr>
        <w:tc>
          <w:tcPr>
            <w:tcW w:w="1522" w:type="dxa"/>
            <w:tcBorders>
              <w:left w:val="double" w:sz="6" w:space="0" w:color="auto"/>
            </w:tcBorders>
            <w:shd w:val="pct10" w:color="auto" w:fill="auto"/>
          </w:tcPr>
          <w:p w14:paraId="7C6AEA88" w14:textId="77777777" w:rsidR="00D07285" w:rsidRPr="00170F03" w:rsidRDefault="00D07285" w:rsidP="002201F1"/>
        </w:tc>
        <w:tc>
          <w:tcPr>
            <w:tcW w:w="2520" w:type="dxa"/>
            <w:shd w:val="pct10" w:color="auto" w:fill="auto"/>
          </w:tcPr>
          <w:p w14:paraId="2CB465B5" w14:textId="77777777" w:rsidR="00D07285" w:rsidRPr="00170F03" w:rsidRDefault="00D07285" w:rsidP="002201F1">
            <w:pPr>
              <w:jc w:val="left"/>
            </w:pPr>
          </w:p>
        </w:tc>
        <w:tc>
          <w:tcPr>
            <w:tcW w:w="1520" w:type="dxa"/>
            <w:shd w:val="pct10" w:color="auto" w:fill="auto"/>
          </w:tcPr>
          <w:p w14:paraId="1FAEA5CD" w14:textId="77777777" w:rsidR="00D07285" w:rsidRPr="00170F03" w:rsidRDefault="00D07285" w:rsidP="002201F1"/>
        </w:tc>
        <w:tc>
          <w:tcPr>
            <w:tcW w:w="3549" w:type="dxa"/>
            <w:tcBorders>
              <w:right w:val="double" w:sz="6" w:space="0" w:color="auto"/>
            </w:tcBorders>
            <w:shd w:val="pct10" w:color="auto" w:fill="auto"/>
          </w:tcPr>
          <w:p w14:paraId="0A1B632C" w14:textId="77777777" w:rsidR="00D07285" w:rsidRPr="00170F03" w:rsidRDefault="00D07285" w:rsidP="002201F1">
            <w:pPr>
              <w:jc w:val="left"/>
            </w:pPr>
          </w:p>
        </w:tc>
      </w:tr>
      <w:tr w:rsidR="00E95B32" w:rsidRPr="00170F03" w14:paraId="793374AD" w14:textId="77777777" w:rsidTr="002201F1">
        <w:trPr>
          <w:cantSplit/>
          <w:jc w:val="center"/>
        </w:trPr>
        <w:tc>
          <w:tcPr>
            <w:tcW w:w="1522" w:type="dxa"/>
            <w:tcBorders>
              <w:left w:val="double" w:sz="6" w:space="0" w:color="auto"/>
            </w:tcBorders>
            <w:shd w:val="pct10" w:color="auto" w:fill="auto"/>
          </w:tcPr>
          <w:p w14:paraId="199FABDC" w14:textId="46101459" w:rsidR="00E95B32" w:rsidRPr="00170F03" w:rsidRDefault="00E95B32" w:rsidP="002201F1">
            <w:r>
              <w:t>Document</w:t>
            </w:r>
            <w:r>
              <w:br/>
              <w:t>Number</w:t>
            </w:r>
          </w:p>
        </w:tc>
        <w:tc>
          <w:tcPr>
            <w:tcW w:w="2520" w:type="dxa"/>
            <w:shd w:val="pct10" w:color="auto" w:fill="auto"/>
          </w:tcPr>
          <w:p w14:paraId="71E96BC7" w14:textId="77777777" w:rsidR="00E95B32" w:rsidRPr="00E95B32" w:rsidRDefault="00E95B32" w:rsidP="00E95B32">
            <w:pPr>
              <w:pStyle w:val="DocumentTitle"/>
              <w:spacing w:before="240"/>
              <w:ind w:left="0" w:right="0"/>
              <w:jc w:val="left"/>
              <w:rPr>
                <w:rFonts w:ascii="Arial" w:hAnsi="Arial"/>
                <w:sz w:val="20"/>
              </w:rPr>
            </w:pPr>
            <w:r w:rsidRPr="00E95B32">
              <w:rPr>
                <w:rFonts w:ascii="Arial" w:hAnsi="Arial"/>
                <w:sz w:val="20"/>
                <w:lang w:val="en-GB"/>
              </w:rPr>
              <w:fldChar w:fldCharType="begin"/>
            </w:r>
            <w:r w:rsidRPr="00E95B32">
              <w:rPr>
                <w:rFonts w:ascii="Arial" w:hAnsi="Arial"/>
                <w:sz w:val="20"/>
                <w:lang w:val="en-GB"/>
              </w:rPr>
              <w:instrText xml:space="preserve"> DOCPROPERTY  "DocNumber"  \* MERGEFORMAT </w:instrText>
            </w:r>
            <w:r w:rsidRPr="00E95B32">
              <w:rPr>
                <w:rFonts w:ascii="Arial" w:hAnsi="Arial"/>
                <w:sz w:val="20"/>
                <w:lang w:val="en-GB"/>
              </w:rPr>
              <w:fldChar w:fldCharType="separate"/>
            </w:r>
            <w:r w:rsidR="004416A0">
              <w:rPr>
                <w:rFonts w:ascii="Arial" w:hAnsi="Arial"/>
                <w:sz w:val="20"/>
                <w:lang w:val="en-GB"/>
              </w:rPr>
              <w:t xml:space="preserve">OPC </w:t>
            </w:r>
            <w:proofErr w:type="spellStart"/>
            <w:r w:rsidR="004416A0">
              <w:rPr>
                <w:rFonts w:ascii="Arial" w:hAnsi="Arial"/>
                <w:sz w:val="20"/>
                <w:lang w:val="en-GB"/>
              </w:rPr>
              <w:t>nnnnn</w:t>
            </w:r>
            <w:proofErr w:type="spellEnd"/>
            <w:r w:rsidR="004416A0">
              <w:rPr>
                <w:rFonts w:ascii="Arial" w:hAnsi="Arial"/>
                <w:sz w:val="20"/>
                <w:lang w:val="en-GB"/>
              </w:rPr>
              <w:t>-m</w:t>
            </w:r>
            <w:r w:rsidRPr="00E95B32">
              <w:rPr>
                <w:rFonts w:ascii="Arial" w:hAnsi="Arial"/>
                <w:sz w:val="20"/>
                <w:lang w:val="en-GB"/>
              </w:rPr>
              <w:fldChar w:fldCharType="end"/>
            </w:r>
          </w:p>
          <w:p w14:paraId="1D90D231" w14:textId="77777777" w:rsidR="00E95B32" w:rsidRPr="00170F03" w:rsidRDefault="00E95B32" w:rsidP="002201F1">
            <w:pPr>
              <w:jc w:val="left"/>
            </w:pPr>
          </w:p>
        </w:tc>
        <w:tc>
          <w:tcPr>
            <w:tcW w:w="1520" w:type="dxa"/>
            <w:shd w:val="pct10" w:color="auto" w:fill="auto"/>
          </w:tcPr>
          <w:p w14:paraId="57DC6F47" w14:textId="77777777" w:rsidR="00E95B32" w:rsidRPr="00170F03" w:rsidRDefault="00E95B32" w:rsidP="002201F1"/>
        </w:tc>
        <w:tc>
          <w:tcPr>
            <w:tcW w:w="3549" w:type="dxa"/>
            <w:tcBorders>
              <w:right w:val="double" w:sz="6" w:space="0" w:color="auto"/>
            </w:tcBorders>
            <w:shd w:val="pct10" w:color="auto" w:fill="auto"/>
          </w:tcPr>
          <w:p w14:paraId="3EA5C997" w14:textId="77777777" w:rsidR="00E95B32" w:rsidRPr="00170F03" w:rsidRDefault="00E95B32" w:rsidP="002201F1">
            <w:pPr>
              <w:jc w:val="left"/>
            </w:pPr>
          </w:p>
        </w:tc>
      </w:tr>
      <w:tr w:rsidR="00D07285" w:rsidRPr="00170F03" w14:paraId="3A03988A" w14:textId="77777777" w:rsidTr="002201F1">
        <w:trPr>
          <w:cantSplit/>
          <w:jc w:val="center"/>
        </w:trPr>
        <w:tc>
          <w:tcPr>
            <w:tcW w:w="1522" w:type="dxa"/>
            <w:tcBorders>
              <w:left w:val="double" w:sz="6" w:space="0" w:color="auto"/>
            </w:tcBorders>
            <w:shd w:val="pct10" w:color="auto" w:fill="auto"/>
          </w:tcPr>
          <w:p w14:paraId="52114397" w14:textId="77777777" w:rsidR="00D07285" w:rsidRPr="00170F03" w:rsidRDefault="00D07285" w:rsidP="002201F1">
            <w:r w:rsidRPr="00170F03">
              <w:t>Title:</w:t>
            </w:r>
          </w:p>
        </w:tc>
        <w:tc>
          <w:tcPr>
            <w:tcW w:w="2520" w:type="dxa"/>
            <w:tcBorders>
              <w:bottom w:val="single" w:sz="6" w:space="0" w:color="auto"/>
            </w:tcBorders>
            <w:shd w:val="pct10" w:color="auto" w:fill="auto"/>
          </w:tcPr>
          <w:p w14:paraId="7B5AE52C" w14:textId="269F080B" w:rsidR="00D07285" w:rsidRPr="00170F03" w:rsidRDefault="004171A8" w:rsidP="002201F1">
            <w:pPr>
              <w:jc w:val="left"/>
            </w:pPr>
            <w:r>
              <w:fldChar w:fldCharType="begin"/>
            </w:r>
            <w:r w:rsidR="00D07285">
              <w:instrText xml:space="preserve">title </w:instrText>
            </w:r>
            <w:r>
              <w:fldChar w:fldCharType="separate"/>
            </w:r>
            <w:r w:rsidR="004416A0">
              <w:t>OPC UA for &lt;Title&gt;</w:t>
            </w:r>
            <w:r>
              <w:fldChar w:fldCharType="end"/>
            </w:r>
            <w:r w:rsidR="00D07285" w:rsidRPr="00170F03">
              <w:br/>
            </w:r>
            <w:r w:rsidR="00D07285" w:rsidRPr="00170F03">
              <w:br/>
            </w:r>
            <w:r w:rsidR="002D580E">
              <w:fldChar w:fldCharType="begin"/>
            </w:r>
            <w:r w:rsidR="002D580E">
              <w:instrText xml:space="preserve"> DOCPROPERTY  "Part Number"  \* MERGEFORMAT </w:instrText>
            </w:r>
            <w:r w:rsidR="002D580E">
              <w:fldChar w:fldCharType="separate"/>
            </w:r>
            <w:r w:rsidR="004416A0">
              <w:t>Part &lt;n&gt;</w:t>
            </w:r>
            <w:r w:rsidR="002D580E">
              <w:fldChar w:fldCharType="end"/>
            </w:r>
            <w:r w:rsidR="00D07285" w:rsidRPr="00170F03">
              <w:t xml:space="preserve"> :</w:t>
            </w:r>
            <w:r w:rsidR="00FB3F5C">
              <w:rPr>
                <w:bCs/>
              </w:rPr>
              <w:fldChar w:fldCharType="begin"/>
            </w:r>
            <w:r w:rsidR="00FB3F5C">
              <w:rPr>
                <w:bCs/>
              </w:rPr>
              <w:instrText xml:space="preserve"> DOCPROPERTY  "Part Name"  \* MERGEFORMAT </w:instrText>
            </w:r>
            <w:r w:rsidR="00FB3F5C">
              <w:rPr>
                <w:bCs/>
              </w:rPr>
              <w:fldChar w:fldCharType="separate"/>
            </w:r>
            <w:r w:rsidR="004416A0">
              <w:rPr>
                <w:bCs/>
              </w:rPr>
              <w:t>&lt;</w:t>
            </w:r>
            <w:r w:rsidR="004416A0" w:rsidRPr="004416A0">
              <w:t>Part Name&gt;</w:t>
            </w:r>
            <w:r w:rsidR="00FB3F5C">
              <w:fldChar w:fldCharType="end"/>
            </w:r>
          </w:p>
        </w:tc>
        <w:tc>
          <w:tcPr>
            <w:tcW w:w="1520" w:type="dxa"/>
            <w:shd w:val="pct10" w:color="auto" w:fill="auto"/>
          </w:tcPr>
          <w:p w14:paraId="6916C9B6" w14:textId="77777777" w:rsidR="00D07285" w:rsidRPr="00170F03" w:rsidRDefault="00D07285" w:rsidP="002201F1">
            <w:r w:rsidRPr="00170F03">
              <w:t>Date:</w:t>
            </w:r>
          </w:p>
        </w:tc>
        <w:tc>
          <w:tcPr>
            <w:tcW w:w="3549" w:type="dxa"/>
            <w:tcBorders>
              <w:bottom w:val="single" w:sz="6" w:space="0" w:color="auto"/>
              <w:right w:val="double" w:sz="6" w:space="0" w:color="auto"/>
            </w:tcBorders>
            <w:shd w:val="pct10" w:color="auto" w:fill="auto"/>
          </w:tcPr>
          <w:p w14:paraId="2A45275B" w14:textId="47922B20" w:rsidR="00D07285" w:rsidRPr="00170F03" w:rsidRDefault="002D580E" w:rsidP="002201F1">
            <w:pPr>
              <w:jc w:val="left"/>
            </w:pPr>
            <w:r>
              <w:fldChar w:fldCharType="begin"/>
            </w:r>
            <w:r>
              <w:instrText xml:space="preserve"> DOCPROPERTY "Date Completed" \* MERGEFORMAT </w:instrText>
            </w:r>
            <w:r>
              <w:fldChar w:fldCharType="separate"/>
            </w:r>
            <w:r w:rsidR="004416A0">
              <w:t>YYYY-MM-DD</w:t>
            </w:r>
            <w:r>
              <w:fldChar w:fldCharType="end"/>
            </w:r>
          </w:p>
        </w:tc>
      </w:tr>
      <w:tr w:rsidR="00D07285" w:rsidRPr="00170F03" w14:paraId="4C7BB91D" w14:textId="77777777" w:rsidTr="002201F1">
        <w:trPr>
          <w:cantSplit/>
          <w:jc w:val="center"/>
        </w:trPr>
        <w:tc>
          <w:tcPr>
            <w:tcW w:w="1522" w:type="dxa"/>
            <w:tcBorders>
              <w:left w:val="double" w:sz="6" w:space="0" w:color="auto"/>
            </w:tcBorders>
            <w:shd w:val="pct10" w:color="auto" w:fill="auto"/>
          </w:tcPr>
          <w:p w14:paraId="36FFAEBD" w14:textId="77777777" w:rsidR="00D07285" w:rsidRPr="00170F03" w:rsidRDefault="00D07285" w:rsidP="002201F1"/>
        </w:tc>
        <w:tc>
          <w:tcPr>
            <w:tcW w:w="2520" w:type="dxa"/>
            <w:shd w:val="pct10" w:color="auto" w:fill="auto"/>
          </w:tcPr>
          <w:p w14:paraId="09DF62E1" w14:textId="77777777" w:rsidR="00D07285" w:rsidRPr="00170F03" w:rsidRDefault="00D07285" w:rsidP="002201F1">
            <w:pPr>
              <w:jc w:val="left"/>
            </w:pPr>
          </w:p>
        </w:tc>
        <w:tc>
          <w:tcPr>
            <w:tcW w:w="1520" w:type="dxa"/>
            <w:shd w:val="pct10" w:color="auto" w:fill="auto"/>
          </w:tcPr>
          <w:p w14:paraId="59E0F986" w14:textId="77777777" w:rsidR="00D07285" w:rsidRPr="00170F03" w:rsidRDefault="00D07285" w:rsidP="002201F1"/>
        </w:tc>
        <w:tc>
          <w:tcPr>
            <w:tcW w:w="3549" w:type="dxa"/>
            <w:tcBorders>
              <w:right w:val="double" w:sz="6" w:space="0" w:color="auto"/>
            </w:tcBorders>
            <w:shd w:val="pct10" w:color="auto" w:fill="auto"/>
          </w:tcPr>
          <w:p w14:paraId="26D174D4" w14:textId="77777777" w:rsidR="00D07285" w:rsidRPr="00170F03" w:rsidRDefault="00D07285" w:rsidP="002201F1">
            <w:pPr>
              <w:jc w:val="left"/>
            </w:pPr>
          </w:p>
        </w:tc>
      </w:tr>
      <w:tr w:rsidR="00D07285" w:rsidRPr="00170F03" w14:paraId="56F433EA" w14:textId="77777777" w:rsidTr="002201F1">
        <w:trPr>
          <w:cantSplit/>
          <w:jc w:val="center"/>
        </w:trPr>
        <w:tc>
          <w:tcPr>
            <w:tcW w:w="1522" w:type="dxa"/>
            <w:tcBorders>
              <w:left w:val="double" w:sz="6" w:space="0" w:color="auto"/>
            </w:tcBorders>
            <w:shd w:val="pct10" w:color="auto" w:fill="auto"/>
          </w:tcPr>
          <w:p w14:paraId="41796E0B" w14:textId="77777777" w:rsidR="00D07285" w:rsidRPr="00170F03" w:rsidRDefault="00D07285" w:rsidP="002201F1">
            <w:r w:rsidRPr="00170F03">
              <w:t>Version:</w:t>
            </w:r>
          </w:p>
        </w:tc>
        <w:tc>
          <w:tcPr>
            <w:tcW w:w="2520" w:type="dxa"/>
            <w:tcBorders>
              <w:bottom w:val="single" w:sz="6" w:space="0" w:color="auto"/>
            </w:tcBorders>
            <w:shd w:val="pct10" w:color="auto" w:fill="auto"/>
          </w:tcPr>
          <w:p w14:paraId="6A7F7409" w14:textId="247738E5" w:rsidR="00D07285" w:rsidRPr="00170F03" w:rsidRDefault="002D580E" w:rsidP="002201F1">
            <w:pPr>
              <w:jc w:val="left"/>
            </w:pPr>
            <w:r>
              <w:fldChar w:fldCharType="begin"/>
            </w:r>
            <w:r>
              <w:instrText xml:space="preserve"> DOCPROPERTY  OPCReleaseType  \* MERGEFORMAT </w:instrText>
            </w:r>
            <w:r>
              <w:fldChar w:fldCharType="separate"/>
            </w:r>
            <w:r w:rsidR="004416A0">
              <w:t>Release</w:t>
            </w:r>
            <w:r>
              <w:fldChar w:fldCharType="end"/>
            </w:r>
            <w:r w:rsidR="00D07285" w:rsidRPr="00170F03">
              <w:t xml:space="preserve"> </w:t>
            </w:r>
            <w:r>
              <w:fldChar w:fldCharType="begin"/>
            </w:r>
            <w:r>
              <w:instrText xml:space="preserve"> DOCPROPERTY "OPCVersion"  \* MERGEFORMAT </w:instrText>
            </w:r>
            <w:r>
              <w:fldChar w:fldCharType="separate"/>
            </w:r>
            <w:r w:rsidR="004416A0">
              <w:t>1.xy</w:t>
            </w:r>
            <w:r>
              <w:fldChar w:fldCharType="end"/>
            </w:r>
          </w:p>
        </w:tc>
        <w:tc>
          <w:tcPr>
            <w:tcW w:w="1520" w:type="dxa"/>
            <w:shd w:val="pct10" w:color="auto" w:fill="auto"/>
          </w:tcPr>
          <w:p w14:paraId="36936785" w14:textId="77777777" w:rsidR="00D07285" w:rsidRPr="00170F03" w:rsidRDefault="00D07285" w:rsidP="002201F1">
            <w:r w:rsidRPr="00170F03">
              <w:t>Software:</w:t>
            </w:r>
          </w:p>
        </w:tc>
        <w:tc>
          <w:tcPr>
            <w:tcW w:w="3549" w:type="dxa"/>
            <w:tcBorders>
              <w:right w:val="double" w:sz="6" w:space="0" w:color="auto"/>
            </w:tcBorders>
            <w:shd w:val="pct10" w:color="auto" w:fill="auto"/>
          </w:tcPr>
          <w:p w14:paraId="4FF72285" w14:textId="77777777" w:rsidR="00D07285" w:rsidRPr="00170F03" w:rsidRDefault="00D07285" w:rsidP="002201F1">
            <w:pPr>
              <w:jc w:val="left"/>
            </w:pPr>
            <w:r w:rsidRPr="00170F03">
              <w:t>MS-Word</w:t>
            </w:r>
          </w:p>
        </w:tc>
      </w:tr>
      <w:tr w:rsidR="00D07285" w:rsidRPr="00170F03" w14:paraId="68DDB8A4" w14:textId="77777777" w:rsidTr="002201F1">
        <w:trPr>
          <w:cantSplit/>
          <w:jc w:val="center"/>
        </w:trPr>
        <w:tc>
          <w:tcPr>
            <w:tcW w:w="1522" w:type="dxa"/>
            <w:tcBorders>
              <w:left w:val="double" w:sz="6" w:space="0" w:color="auto"/>
            </w:tcBorders>
            <w:shd w:val="pct10" w:color="auto" w:fill="auto"/>
          </w:tcPr>
          <w:p w14:paraId="71786B8D" w14:textId="77777777" w:rsidR="00D07285" w:rsidRPr="00170F03" w:rsidRDefault="00D07285" w:rsidP="002201F1"/>
        </w:tc>
        <w:tc>
          <w:tcPr>
            <w:tcW w:w="2520" w:type="dxa"/>
            <w:shd w:val="pct10" w:color="auto" w:fill="auto"/>
          </w:tcPr>
          <w:p w14:paraId="33C2EE5E" w14:textId="77777777" w:rsidR="00D07285" w:rsidRPr="00170F03" w:rsidRDefault="00D07285" w:rsidP="002201F1">
            <w:pPr>
              <w:jc w:val="left"/>
            </w:pPr>
          </w:p>
        </w:tc>
        <w:tc>
          <w:tcPr>
            <w:tcW w:w="1520" w:type="dxa"/>
            <w:shd w:val="pct10" w:color="auto" w:fill="auto"/>
          </w:tcPr>
          <w:p w14:paraId="583F6696" w14:textId="77777777" w:rsidR="00D07285" w:rsidRPr="00170F03" w:rsidRDefault="00D07285" w:rsidP="002201F1">
            <w:r w:rsidRPr="00170F03">
              <w:t>Source:</w:t>
            </w:r>
          </w:p>
        </w:tc>
        <w:tc>
          <w:tcPr>
            <w:tcW w:w="3549" w:type="dxa"/>
            <w:tcBorders>
              <w:top w:val="single" w:sz="6" w:space="0" w:color="auto"/>
              <w:bottom w:val="single" w:sz="6" w:space="0" w:color="auto"/>
              <w:right w:val="double" w:sz="6" w:space="0" w:color="auto"/>
            </w:tcBorders>
            <w:shd w:val="pct10" w:color="auto" w:fill="auto"/>
          </w:tcPr>
          <w:p w14:paraId="134F6B8D" w14:textId="65BFC708" w:rsidR="00D07285" w:rsidRPr="00170F03" w:rsidRDefault="00FB3F5C" w:rsidP="002201F1">
            <w:pPr>
              <w:jc w:val="left"/>
            </w:pPr>
            <w:r>
              <w:rPr>
                <w:noProof/>
              </w:rPr>
              <w:fldChar w:fldCharType="begin"/>
            </w:r>
            <w:r>
              <w:rPr>
                <w:noProof/>
              </w:rPr>
              <w:instrText xml:space="preserve"> FILENAME  \* MERGEFORMAT </w:instrText>
            </w:r>
            <w:r>
              <w:rPr>
                <w:noProof/>
              </w:rPr>
              <w:fldChar w:fldCharType="separate"/>
            </w:r>
            <w:r w:rsidR="004416A0">
              <w:rPr>
                <w:noProof/>
              </w:rPr>
              <w:t>OPC nnnnn-m - Title page for Joint Working Groups.docx</w:t>
            </w:r>
            <w:r>
              <w:rPr>
                <w:noProof/>
              </w:rPr>
              <w:fldChar w:fldCharType="end"/>
            </w:r>
          </w:p>
        </w:tc>
      </w:tr>
      <w:tr w:rsidR="00D07285" w:rsidRPr="00170F03" w14:paraId="039A05A0" w14:textId="77777777" w:rsidTr="002201F1">
        <w:trPr>
          <w:cantSplit/>
          <w:jc w:val="center"/>
        </w:trPr>
        <w:tc>
          <w:tcPr>
            <w:tcW w:w="1522" w:type="dxa"/>
            <w:tcBorders>
              <w:left w:val="double" w:sz="6" w:space="0" w:color="auto"/>
            </w:tcBorders>
            <w:shd w:val="pct10" w:color="auto" w:fill="auto"/>
          </w:tcPr>
          <w:p w14:paraId="1D01632B" w14:textId="77777777" w:rsidR="00D07285" w:rsidRPr="00170F03" w:rsidRDefault="00D07285" w:rsidP="002201F1"/>
        </w:tc>
        <w:tc>
          <w:tcPr>
            <w:tcW w:w="2520" w:type="dxa"/>
            <w:shd w:val="pct10" w:color="auto" w:fill="auto"/>
          </w:tcPr>
          <w:p w14:paraId="59461833" w14:textId="77777777" w:rsidR="00D07285" w:rsidRPr="00170F03" w:rsidRDefault="00D07285" w:rsidP="002201F1">
            <w:pPr>
              <w:jc w:val="left"/>
            </w:pPr>
          </w:p>
        </w:tc>
        <w:tc>
          <w:tcPr>
            <w:tcW w:w="1520" w:type="dxa"/>
            <w:shd w:val="pct10" w:color="auto" w:fill="auto"/>
          </w:tcPr>
          <w:p w14:paraId="711B437A" w14:textId="77777777" w:rsidR="00D07285" w:rsidRPr="00170F03" w:rsidRDefault="00D07285" w:rsidP="002201F1"/>
        </w:tc>
        <w:tc>
          <w:tcPr>
            <w:tcW w:w="3549" w:type="dxa"/>
            <w:tcBorders>
              <w:right w:val="double" w:sz="6" w:space="0" w:color="auto"/>
            </w:tcBorders>
            <w:shd w:val="pct10" w:color="auto" w:fill="auto"/>
          </w:tcPr>
          <w:p w14:paraId="3DF88F30" w14:textId="77777777" w:rsidR="00D07285" w:rsidRPr="00170F03" w:rsidRDefault="00D07285" w:rsidP="002201F1">
            <w:pPr>
              <w:jc w:val="left"/>
            </w:pPr>
          </w:p>
        </w:tc>
      </w:tr>
      <w:tr w:rsidR="00D07285" w:rsidRPr="00170F03" w14:paraId="5C101D91" w14:textId="77777777" w:rsidTr="002201F1">
        <w:trPr>
          <w:cantSplit/>
          <w:jc w:val="center"/>
        </w:trPr>
        <w:tc>
          <w:tcPr>
            <w:tcW w:w="1522" w:type="dxa"/>
            <w:tcBorders>
              <w:left w:val="double" w:sz="6" w:space="0" w:color="auto"/>
            </w:tcBorders>
            <w:shd w:val="pct10" w:color="auto" w:fill="auto"/>
          </w:tcPr>
          <w:p w14:paraId="46D66ECA" w14:textId="77777777" w:rsidR="00D07285" w:rsidRPr="00170F03" w:rsidRDefault="00D07285" w:rsidP="002201F1">
            <w:r w:rsidRPr="00170F03">
              <w:t>Author:</w:t>
            </w:r>
          </w:p>
        </w:tc>
        <w:tc>
          <w:tcPr>
            <w:tcW w:w="2520" w:type="dxa"/>
            <w:tcBorders>
              <w:bottom w:val="single" w:sz="6" w:space="0" w:color="auto"/>
            </w:tcBorders>
            <w:shd w:val="pct10" w:color="auto" w:fill="auto"/>
          </w:tcPr>
          <w:p w14:paraId="2B6526E8" w14:textId="7802C6A0" w:rsidR="00D07285" w:rsidRPr="00170F03" w:rsidRDefault="002D580E" w:rsidP="002201F1">
            <w:pPr>
              <w:jc w:val="left"/>
            </w:pPr>
            <w:r>
              <w:fldChar w:fldCharType="begin"/>
            </w:r>
            <w:r>
              <w:instrText xml:space="preserve"> DOCPROPERTY  Company  \* MERGEFORMAT </w:instrText>
            </w:r>
            <w:r>
              <w:fldChar w:fldCharType="separate"/>
            </w:r>
            <w:r w:rsidR="004416A0">
              <w:t>&lt;author organization&gt;</w:t>
            </w:r>
            <w:r>
              <w:fldChar w:fldCharType="end"/>
            </w:r>
          </w:p>
        </w:tc>
        <w:tc>
          <w:tcPr>
            <w:tcW w:w="1520" w:type="dxa"/>
            <w:shd w:val="pct10" w:color="auto" w:fill="auto"/>
          </w:tcPr>
          <w:p w14:paraId="62925EDB" w14:textId="77777777" w:rsidR="00D07285" w:rsidRPr="00170F03" w:rsidRDefault="00D07285" w:rsidP="002201F1">
            <w:r w:rsidRPr="00170F03">
              <w:t>Status:</w:t>
            </w:r>
          </w:p>
        </w:tc>
        <w:tc>
          <w:tcPr>
            <w:tcW w:w="3549" w:type="dxa"/>
            <w:tcBorders>
              <w:bottom w:val="single" w:sz="6" w:space="0" w:color="auto"/>
              <w:right w:val="double" w:sz="6" w:space="0" w:color="auto"/>
            </w:tcBorders>
            <w:shd w:val="pct10" w:color="auto" w:fill="auto"/>
          </w:tcPr>
          <w:p w14:paraId="244DE9D4" w14:textId="71FD52EB" w:rsidR="00D07285" w:rsidRPr="00170F03" w:rsidRDefault="002D580E" w:rsidP="002201F1">
            <w:pPr>
              <w:jc w:val="left"/>
            </w:pPr>
            <w:r>
              <w:fldChar w:fldCharType="begin"/>
            </w:r>
            <w:r>
              <w:instrText xml:space="preserve"> DOCPROPERTY  OPCReleaseType  \* MERGEFORMAT </w:instrText>
            </w:r>
            <w:r>
              <w:fldChar w:fldCharType="separate"/>
            </w:r>
            <w:r w:rsidR="004416A0">
              <w:t>Release</w:t>
            </w:r>
            <w:r>
              <w:fldChar w:fldCharType="end"/>
            </w:r>
          </w:p>
        </w:tc>
      </w:tr>
      <w:tr w:rsidR="00D07285" w:rsidRPr="00170F03" w14:paraId="1C86E17E" w14:textId="77777777" w:rsidTr="002201F1">
        <w:trPr>
          <w:cantSplit/>
          <w:jc w:val="center"/>
        </w:trPr>
        <w:tc>
          <w:tcPr>
            <w:tcW w:w="1522" w:type="dxa"/>
            <w:tcBorders>
              <w:left w:val="double" w:sz="6" w:space="0" w:color="auto"/>
              <w:bottom w:val="double" w:sz="6" w:space="0" w:color="auto"/>
            </w:tcBorders>
            <w:shd w:val="pct10" w:color="auto" w:fill="auto"/>
          </w:tcPr>
          <w:p w14:paraId="714B1C50" w14:textId="77777777" w:rsidR="00D07285" w:rsidRPr="00170F03" w:rsidRDefault="00D07285" w:rsidP="002201F1"/>
        </w:tc>
        <w:tc>
          <w:tcPr>
            <w:tcW w:w="2520" w:type="dxa"/>
            <w:tcBorders>
              <w:bottom w:val="double" w:sz="6" w:space="0" w:color="auto"/>
            </w:tcBorders>
            <w:shd w:val="pct10" w:color="auto" w:fill="auto"/>
          </w:tcPr>
          <w:p w14:paraId="698A24B1" w14:textId="77777777" w:rsidR="00D07285" w:rsidRPr="00170F03" w:rsidRDefault="00D07285" w:rsidP="002201F1">
            <w:pPr>
              <w:jc w:val="left"/>
            </w:pPr>
          </w:p>
        </w:tc>
        <w:tc>
          <w:tcPr>
            <w:tcW w:w="1520" w:type="dxa"/>
            <w:tcBorders>
              <w:bottom w:val="double" w:sz="6" w:space="0" w:color="auto"/>
            </w:tcBorders>
            <w:shd w:val="pct10" w:color="auto" w:fill="auto"/>
          </w:tcPr>
          <w:p w14:paraId="73AE8F69" w14:textId="77777777" w:rsidR="00D07285" w:rsidRPr="00170F03" w:rsidRDefault="00D07285" w:rsidP="002201F1"/>
        </w:tc>
        <w:tc>
          <w:tcPr>
            <w:tcW w:w="3549" w:type="dxa"/>
            <w:tcBorders>
              <w:bottom w:val="double" w:sz="6" w:space="0" w:color="auto"/>
              <w:right w:val="double" w:sz="6" w:space="0" w:color="auto"/>
            </w:tcBorders>
            <w:shd w:val="pct10" w:color="auto" w:fill="auto"/>
          </w:tcPr>
          <w:p w14:paraId="0AC0ABAE" w14:textId="77777777" w:rsidR="00D07285" w:rsidRPr="00170F03" w:rsidRDefault="00D07285" w:rsidP="002201F1">
            <w:pPr>
              <w:jc w:val="left"/>
            </w:pPr>
          </w:p>
        </w:tc>
      </w:tr>
    </w:tbl>
    <w:p w14:paraId="29F287EB" w14:textId="77777777" w:rsidR="00850BD8" w:rsidRPr="00F1020E" w:rsidRDefault="00850BD8" w:rsidP="00850BD8">
      <w:pPr>
        <w:pStyle w:val="Figure"/>
        <w:jc w:val="both"/>
        <w:outlineLvl w:val="0"/>
        <w:rPr>
          <w:lang w:val="en-GB"/>
        </w:rPr>
      </w:pPr>
      <w:r w:rsidRPr="00F1020E">
        <w:rPr>
          <w:lang w:val="en-GB"/>
        </w:rPr>
        <w:br w:type="page"/>
      </w:r>
    </w:p>
    <w:p w14:paraId="5855165D" w14:textId="77777777" w:rsidR="00850BD8" w:rsidRPr="00F1020E" w:rsidRDefault="00850BD8" w:rsidP="00850BD8">
      <w:pPr>
        <w:sectPr w:rsidR="00850BD8" w:rsidRPr="00F1020E" w:rsidSect="00850BD8">
          <w:headerReference w:type="even" r:id="rId12"/>
          <w:headerReference w:type="default" r:id="rId13"/>
          <w:footerReference w:type="first" r:id="rId14"/>
          <w:type w:val="continuous"/>
          <w:pgSz w:w="11909" w:h="16834" w:code="9"/>
          <w:pgMar w:top="1699" w:right="1138" w:bottom="850" w:left="1138" w:header="1138" w:footer="720" w:gutter="0"/>
          <w:pgNumType w:fmt="lowerRoman" w:start="1"/>
          <w:cols w:space="720"/>
          <w:titlePg/>
        </w:sectPr>
      </w:pPr>
    </w:p>
    <w:p w14:paraId="5347DF60" w14:textId="77777777" w:rsidR="00850BD8" w:rsidRPr="00F1020E" w:rsidRDefault="00850BD8" w:rsidP="00850BD8">
      <w:pPr>
        <w:rPr>
          <w:sz w:val="24"/>
        </w:rPr>
      </w:pPr>
    </w:p>
    <w:p w14:paraId="07514DCE" w14:textId="77777777" w:rsidR="00850BD8" w:rsidRPr="00F1020E" w:rsidRDefault="00850BD8" w:rsidP="00850BD8">
      <w:pPr>
        <w:jc w:val="center"/>
        <w:rPr>
          <w:b/>
          <w:sz w:val="24"/>
        </w:rPr>
      </w:pPr>
      <w:r w:rsidRPr="00F1020E">
        <w:rPr>
          <w:b/>
          <w:sz w:val="24"/>
        </w:rPr>
        <w:t>CONTENTS</w:t>
      </w:r>
    </w:p>
    <w:p w14:paraId="552288D7" w14:textId="77777777" w:rsidR="00850BD8" w:rsidRPr="00F1020E" w:rsidRDefault="00850BD8" w:rsidP="00850BD8">
      <w:pPr>
        <w:ind w:right="548"/>
        <w:jc w:val="right"/>
        <w:rPr>
          <w:sz w:val="16"/>
        </w:rPr>
      </w:pPr>
      <w:r w:rsidRPr="00F1020E">
        <w:rPr>
          <w:sz w:val="16"/>
        </w:rPr>
        <w:t>Page</w:t>
      </w:r>
    </w:p>
    <w:p w14:paraId="28E87201" w14:textId="77777777" w:rsidR="00850BD8" w:rsidRPr="00F1020E" w:rsidRDefault="00850BD8" w:rsidP="00850BD8"/>
    <w:p w14:paraId="786A584B" w14:textId="77777777" w:rsidR="00850BD8" w:rsidRDefault="00850BD8" w:rsidP="00850BD8">
      <w:pPr>
        <w:pStyle w:val="TOC1"/>
        <w:rPr>
          <w:rFonts w:asciiTheme="minorHAnsi" w:eastAsiaTheme="minorEastAsia" w:hAnsiTheme="minorHAnsi" w:cstheme="minorBidi"/>
          <w:spacing w:val="0"/>
          <w:sz w:val="22"/>
          <w:szCs w:val="22"/>
          <w:lang w:val="en-US" w:eastAsia="en-US"/>
        </w:rPr>
      </w:pPr>
      <w:r>
        <w:fldChar w:fldCharType="begin"/>
      </w:r>
      <w:r>
        <w:instrText xml:space="preserve"> TOC \o "1-4" \t "Heading 1,1,ANNEX_title,1,Appendix Heading,1" </w:instrText>
      </w:r>
      <w:r>
        <w:fldChar w:fldCharType="separate"/>
      </w:r>
      <w:r w:rsidRPr="0032697C">
        <w:rPr>
          <w:b/>
          <w:caps/>
          <w:smallCaps/>
        </w:rPr>
        <w:t>Figures</w:t>
      </w:r>
      <w:r>
        <w:tab/>
      </w:r>
      <w:r>
        <w:fldChar w:fldCharType="begin"/>
      </w:r>
      <w:r>
        <w:instrText xml:space="preserve"> PAGEREF _Toc531777553 \h </w:instrText>
      </w:r>
      <w:r>
        <w:fldChar w:fldCharType="separate"/>
      </w:r>
      <w:r>
        <w:t>iii</w:t>
      </w:r>
      <w:r>
        <w:fldChar w:fldCharType="end"/>
      </w:r>
    </w:p>
    <w:p w14:paraId="22CA1D79" w14:textId="77777777" w:rsidR="00850BD8" w:rsidRDefault="00850BD8" w:rsidP="00850BD8">
      <w:pPr>
        <w:pStyle w:val="TOC1"/>
        <w:rPr>
          <w:rFonts w:asciiTheme="minorHAnsi" w:eastAsiaTheme="minorEastAsia" w:hAnsiTheme="minorHAnsi" w:cstheme="minorBidi"/>
          <w:spacing w:val="0"/>
          <w:sz w:val="22"/>
          <w:szCs w:val="22"/>
          <w:lang w:val="en-US" w:eastAsia="en-US"/>
        </w:rPr>
      </w:pPr>
      <w:r w:rsidRPr="0032697C">
        <w:rPr>
          <w:b/>
          <w:caps/>
          <w:smallCaps/>
        </w:rPr>
        <w:t>Tables</w:t>
      </w:r>
      <w:r>
        <w:tab/>
      </w:r>
      <w:r>
        <w:fldChar w:fldCharType="begin"/>
      </w:r>
      <w:r>
        <w:instrText xml:space="preserve"> PAGEREF _Toc531777554 \h </w:instrText>
      </w:r>
      <w:r>
        <w:fldChar w:fldCharType="separate"/>
      </w:r>
      <w:r>
        <w:t>iv</w:t>
      </w:r>
      <w:r>
        <w:fldChar w:fldCharType="end"/>
      </w:r>
    </w:p>
    <w:p w14:paraId="3ED977E9" w14:textId="77777777" w:rsidR="00850BD8" w:rsidRDefault="00850BD8" w:rsidP="00850BD8">
      <w:pPr>
        <w:pStyle w:val="TOC1"/>
        <w:rPr>
          <w:rFonts w:asciiTheme="minorHAnsi" w:eastAsiaTheme="minorEastAsia" w:hAnsiTheme="minorHAnsi" w:cstheme="minorBidi"/>
          <w:spacing w:val="0"/>
          <w:sz w:val="22"/>
          <w:szCs w:val="22"/>
          <w:lang w:val="en-US" w:eastAsia="en-US"/>
        </w:rPr>
      </w:pPr>
      <w:r>
        <w:t>1</w:t>
      </w:r>
      <w:r>
        <w:rPr>
          <w:rFonts w:asciiTheme="minorHAnsi" w:eastAsiaTheme="minorEastAsia" w:hAnsiTheme="minorHAnsi" w:cstheme="minorBidi"/>
          <w:spacing w:val="0"/>
          <w:sz w:val="22"/>
          <w:szCs w:val="22"/>
          <w:lang w:val="en-US" w:eastAsia="en-US"/>
        </w:rPr>
        <w:tab/>
      </w:r>
      <w:r>
        <w:t>Scope</w:t>
      </w:r>
      <w:r>
        <w:tab/>
      </w:r>
      <w:r>
        <w:fldChar w:fldCharType="begin"/>
      </w:r>
      <w:r>
        <w:instrText xml:space="preserve"> PAGEREF _Toc531777555 \h </w:instrText>
      </w:r>
      <w:r>
        <w:fldChar w:fldCharType="separate"/>
      </w:r>
      <w:r>
        <w:t>7</w:t>
      </w:r>
      <w:r>
        <w:fldChar w:fldCharType="end"/>
      </w:r>
    </w:p>
    <w:p w14:paraId="37D9EE07" w14:textId="77777777" w:rsidR="00850BD8" w:rsidRDefault="00850BD8" w:rsidP="00850BD8">
      <w:pPr>
        <w:pStyle w:val="TOC1"/>
        <w:rPr>
          <w:rFonts w:asciiTheme="minorHAnsi" w:eastAsiaTheme="minorEastAsia" w:hAnsiTheme="minorHAnsi" w:cstheme="minorBidi"/>
          <w:spacing w:val="0"/>
          <w:sz w:val="22"/>
          <w:szCs w:val="22"/>
          <w:lang w:val="en-US" w:eastAsia="en-US"/>
        </w:rPr>
      </w:pPr>
      <w:r>
        <w:t>2</w:t>
      </w:r>
      <w:r>
        <w:rPr>
          <w:rFonts w:asciiTheme="minorHAnsi" w:eastAsiaTheme="minorEastAsia" w:hAnsiTheme="minorHAnsi" w:cstheme="minorBidi"/>
          <w:spacing w:val="0"/>
          <w:sz w:val="22"/>
          <w:szCs w:val="22"/>
          <w:lang w:val="en-US" w:eastAsia="en-US"/>
        </w:rPr>
        <w:tab/>
      </w:r>
      <w:r>
        <w:t>Normative references</w:t>
      </w:r>
      <w:r>
        <w:tab/>
      </w:r>
      <w:r>
        <w:fldChar w:fldCharType="begin"/>
      </w:r>
      <w:r>
        <w:instrText xml:space="preserve"> PAGEREF _Toc531777556 \h </w:instrText>
      </w:r>
      <w:r>
        <w:fldChar w:fldCharType="separate"/>
      </w:r>
      <w:r>
        <w:t>7</w:t>
      </w:r>
      <w:r>
        <w:fldChar w:fldCharType="end"/>
      </w:r>
    </w:p>
    <w:p w14:paraId="3E8D47DA" w14:textId="77777777" w:rsidR="00850BD8" w:rsidRDefault="00850BD8" w:rsidP="00850BD8">
      <w:pPr>
        <w:pStyle w:val="TOC1"/>
        <w:rPr>
          <w:rFonts w:asciiTheme="minorHAnsi" w:eastAsiaTheme="minorEastAsia" w:hAnsiTheme="minorHAnsi" w:cstheme="minorBidi"/>
          <w:spacing w:val="0"/>
          <w:sz w:val="22"/>
          <w:szCs w:val="22"/>
          <w:lang w:val="en-US" w:eastAsia="en-US"/>
        </w:rPr>
      </w:pPr>
      <w:r>
        <w:t>3</w:t>
      </w:r>
      <w:r>
        <w:rPr>
          <w:rFonts w:asciiTheme="minorHAnsi" w:eastAsiaTheme="minorEastAsia" w:hAnsiTheme="minorHAnsi" w:cstheme="minorBidi"/>
          <w:spacing w:val="0"/>
          <w:sz w:val="22"/>
          <w:szCs w:val="22"/>
          <w:lang w:val="en-US" w:eastAsia="en-US"/>
        </w:rPr>
        <w:tab/>
      </w:r>
      <w:r>
        <w:t>Terms, definitions and conventions</w:t>
      </w:r>
      <w:r>
        <w:tab/>
      </w:r>
      <w:r>
        <w:fldChar w:fldCharType="begin"/>
      </w:r>
      <w:r>
        <w:instrText xml:space="preserve"> PAGEREF _Toc531777557 \h </w:instrText>
      </w:r>
      <w:r>
        <w:fldChar w:fldCharType="separate"/>
      </w:r>
      <w:r>
        <w:t>7</w:t>
      </w:r>
      <w:r>
        <w:fldChar w:fldCharType="end"/>
      </w:r>
    </w:p>
    <w:p w14:paraId="4D0A50B5" w14:textId="77777777" w:rsidR="00850BD8" w:rsidRDefault="00850BD8" w:rsidP="00850BD8">
      <w:pPr>
        <w:pStyle w:val="TOC2"/>
        <w:rPr>
          <w:rFonts w:asciiTheme="minorHAnsi" w:eastAsiaTheme="minorEastAsia" w:hAnsiTheme="minorHAnsi" w:cstheme="minorBidi"/>
          <w:spacing w:val="0"/>
          <w:sz w:val="22"/>
          <w:szCs w:val="22"/>
          <w:lang w:val="en-US" w:eastAsia="en-US"/>
        </w:rPr>
      </w:pPr>
      <w:r>
        <w:t>3.1</w:t>
      </w:r>
      <w:r>
        <w:rPr>
          <w:rFonts w:asciiTheme="minorHAnsi" w:eastAsiaTheme="minorEastAsia" w:hAnsiTheme="minorHAnsi" w:cstheme="minorBidi"/>
          <w:spacing w:val="0"/>
          <w:sz w:val="22"/>
          <w:szCs w:val="22"/>
          <w:lang w:val="en-US" w:eastAsia="en-US"/>
        </w:rPr>
        <w:tab/>
      </w:r>
      <w:r>
        <w:t>Overview</w:t>
      </w:r>
      <w:r>
        <w:tab/>
      </w:r>
      <w:r>
        <w:fldChar w:fldCharType="begin"/>
      </w:r>
      <w:r>
        <w:instrText xml:space="preserve"> PAGEREF _Toc531777558 \h </w:instrText>
      </w:r>
      <w:r>
        <w:fldChar w:fldCharType="separate"/>
      </w:r>
      <w:r>
        <w:t>7</w:t>
      </w:r>
      <w:r>
        <w:fldChar w:fldCharType="end"/>
      </w:r>
    </w:p>
    <w:p w14:paraId="1FC719C8" w14:textId="77777777" w:rsidR="00850BD8" w:rsidRDefault="00850BD8" w:rsidP="00850BD8">
      <w:pPr>
        <w:pStyle w:val="TOC2"/>
        <w:rPr>
          <w:rFonts w:asciiTheme="minorHAnsi" w:eastAsiaTheme="minorEastAsia" w:hAnsiTheme="minorHAnsi" w:cstheme="minorBidi"/>
          <w:spacing w:val="0"/>
          <w:sz w:val="22"/>
          <w:szCs w:val="22"/>
          <w:lang w:val="en-US" w:eastAsia="en-US"/>
        </w:rPr>
      </w:pPr>
      <w:r>
        <w:t>3.2</w:t>
      </w:r>
      <w:r>
        <w:rPr>
          <w:rFonts w:asciiTheme="minorHAnsi" w:eastAsiaTheme="minorEastAsia" w:hAnsiTheme="minorHAnsi" w:cstheme="minorBidi"/>
          <w:spacing w:val="0"/>
          <w:sz w:val="22"/>
          <w:szCs w:val="22"/>
          <w:lang w:val="en-US" w:eastAsia="en-US"/>
        </w:rPr>
        <w:tab/>
      </w:r>
      <w:r>
        <w:t xml:space="preserve">OPC UA for </w:t>
      </w:r>
      <w:r w:rsidRPr="0032697C">
        <w:rPr>
          <w:color w:val="FF0000"/>
        </w:rPr>
        <w:t>&lt;title&gt;</w:t>
      </w:r>
      <w:r>
        <w:t xml:space="preserve"> terms</w:t>
      </w:r>
      <w:r>
        <w:tab/>
      </w:r>
      <w:r>
        <w:fldChar w:fldCharType="begin"/>
      </w:r>
      <w:r>
        <w:instrText xml:space="preserve"> PAGEREF _Toc531777559 \h </w:instrText>
      </w:r>
      <w:r>
        <w:fldChar w:fldCharType="separate"/>
      </w:r>
      <w:r>
        <w:t>8</w:t>
      </w:r>
      <w:r>
        <w:fldChar w:fldCharType="end"/>
      </w:r>
    </w:p>
    <w:p w14:paraId="3434C1F5" w14:textId="77777777" w:rsidR="00850BD8" w:rsidRDefault="00850BD8" w:rsidP="00850BD8">
      <w:pPr>
        <w:pStyle w:val="TOC2"/>
        <w:rPr>
          <w:rFonts w:asciiTheme="minorHAnsi" w:eastAsiaTheme="minorEastAsia" w:hAnsiTheme="minorHAnsi" w:cstheme="minorBidi"/>
          <w:spacing w:val="0"/>
          <w:sz w:val="22"/>
          <w:szCs w:val="22"/>
          <w:lang w:val="en-US" w:eastAsia="en-US"/>
        </w:rPr>
      </w:pPr>
      <w:r>
        <w:t>3.3</w:t>
      </w:r>
      <w:r>
        <w:rPr>
          <w:rFonts w:asciiTheme="minorHAnsi" w:eastAsiaTheme="minorEastAsia" w:hAnsiTheme="minorHAnsi" w:cstheme="minorBidi"/>
          <w:spacing w:val="0"/>
          <w:sz w:val="22"/>
          <w:szCs w:val="22"/>
          <w:lang w:val="en-US" w:eastAsia="en-US"/>
        </w:rPr>
        <w:tab/>
      </w:r>
      <w:r>
        <w:t>Abbreviations and symbols</w:t>
      </w:r>
      <w:r>
        <w:tab/>
      </w:r>
      <w:r>
        <w:fldChar w:fldCharType="begin"/>
      </w:r>
      <w:r>
        <w:instrText xml:space="preserve"> PAGEREF _Toc531777560 \h </w:instrText>
      </w:r>
      <w:r>
        <w:fldChar w:fldCharType="separate"/>
      </w:r>
      <w:r>
        <w:t>8</w:t>
      </w:r>
      <w:r>
        <w:fldChar w:fldCharType="end"/>
      </w:r>
    </w:p>
    <w:p w14:paraId="6701A599" w14:textId="77777777" w:rsidR="00850BD8" w:rsidRDefault="00850BD8" w:rsidP="00850BD8">
      <w:pPr>
        <w:pStyle w:val="TOC2"/>
        <w:rPr>
          <w:rFonts w:asciiTheme="minorHAnsi" w:eastAsiaTheme="minorEastAsia" w:hAnsiTheme="minorHAnsi" w:cstheme="minorBidi"/>
          <w:spacing w:val="0"/>
          <w:sz w:val="22"/>
          <w:szCs w:val="22"/>
          <w:lang w:val="en-US" w:eastAsia="en-US"/>
        </w:rPr>
      </w:pPr>
      <w:r>
        <w:t>3.4</w:t>
      </w:r>
      <w:r>
        <w:rPr>
          <w:rFonts w:asciiTheme="minorHAnsi" w:eastAsiaTheme="minorEastAsia" w:hAnsiTheme="minorHAnsi" w:cstheme="minorBidi"/>
          <w:spacing w:val="0"/>
          <w:sz w:val="22"/>
          <w:szCs w:val="22"/>
          <w:lang w:val="en-US" w:eastAsia="en-US"/>
        </w:rPr>
        <w:tab/>
      </w:r>
      <w:r>
        <w:t>Conventions used in this document</w:t>
      </w:r>
      <w:r>
        <w:tab/>
      </w:r>
      <w:r>
        <w:fldChar w:fldCharType="begin"/>
      </w:r>
      <w:r>
        <w:instrText xml:space="preserve"> PAGEREF _Toc531777561 \h </w:instrText>
      </w:r>
      <w:r>
        <w:fldChar w:fldCharType="separate"/>
      </w:r>
      <w:r>
        <w:t>8</w:t>
      </w:r>
      <w:r>
        <w:fldChar w:fldCharType="end"/>
      </w:r>
    </w:p>
    <w:p w14:paraId="453AD75E" w14:textId="77777777" w:rsidR="00850BD8" w:rsidRDefault="00850BD8" w:rsidP="00850BD8">
      <w:pPr>
        <w:pStyle w:val="TOC3"/>
        <w:tabs>
          <w:tab w:val="left" w:pos="2381"/>
        </w:tabs>
        <w:rPr>
          <w:rFonts w:asciiTheme="minorHAnsi" w:eastAsiaTheme="minorEastAsia" w:hAnsiTheme="minorHAnsi" w:cstheme="minorBidi"/>
          <w:spacing w:val="0"/>
          <w:sz w:val="22"/>
          <w:szCs w:val="22"/>
          <w:lang w:val="en-US" w:eastAsia="en-US"/>
        </w:rPr>
      </w:pPr>
      <w:r w:rsidRPr="0032697C">
        <w:t>3.4.1</w:t>
      </w:r>
      <w:r>
        <w:rPr>
          <w:rFonts w:asciiTheme="minorHAnsi" w:eastAsiaTheme="minorEastAsia" w:hAnsiTheme="minorHAnsi" w:cstheme="minorBidi"/>
          <w:spacing w:val="0"/>
          <w:sz w:val="22"/>
          <w:szCs w:val="22"/>
          <w:lang w:val="en-US" w:eastAsia="en-US"/>
        </w:rPr>
        <w:tab/>
      </w:r>
      <w:r>
        <w:t>Conventions for Node descriptions</w:t>
      </w:r>
      <w:r>
        <w:tab/>
      </w:r>
      <w:r>
        <w:fldChar w:fldCharType="begin"/>
      </w:r>
      <w:r>
        <w:instrText xml:space="preserve"> PAGEREF _Toc531777562 \h </w:instrText>
      </w:r>
      <w:r>
        <w:fldChar w:fldCharType="separate"/>
      </w:r>
      <w:r>
        <w:t>8</w:t>
      </w:r>
      <w:r>
        <w:fldChar w:fldCharType="end"/>
      </w:r>
    </w:p>
    <w:p w14:paraId="7D65037E" w14:textId="77777777" w:rsidR="00850BD8" w:rsidRDefault="00850BD8" w:rsidP="00850BD8">
      <w:pPr>
        <w:pStyle w:val="TOC3"/>
        <w:tabs>
          <w:tab w:val="left" w:pos="2381"/>
        </w:tabs>
        <w:rPr>
          <w:rFonts w:asciiTheme="minorHAnsi" w:eastAsiaTheme="minorEastAsia" w:hAnsiTheme="minorHAnsi" w:cstheme="minorBidi"/>
          <w:spacing w:val="0"/>
          <w:sz w:val="22"/>
          <w:szCs w:val="22"/>
          <w:lang w:val="en-US" w:eastAsia="en-US"/>
        </w:rPr>
      </w:pPr>
      <w:r w:rsidRPr="0032697C">
        <w:t>3.4.2</w:t>
      </w:r>
      <w:r>
        <w:rPr>
          <w:rFonts w:asciiTheme="minorHAnsi" w:eastAsiaTheme="minorEastAsia" w:hAnsiTheme="minorHAnsi" w:cstheme="minorBidi"/>
          <w:spacing w:val="0"/>
          <w:sz w:val="22"/>
          <w:szCs w:val="22"/>
          <w:lang w:val="en-US" w:eastAsia="en-US"/>
        </w:rPr>
        <w:tab/>
      </w:r>
      <w:r>
        <w:t>NodeIds and BrowseNames</w:t>
      </w:r>
      <w:r>
        <w:tab/>
      </w:r>
      <w:r>
        <w:fldChar w:fldCharType="begin"/>
      </w:r>
      <w:r>
        <w:instrText xml:space="preserve"> PAGEREF _Toc531777563 \h </w:instrText>
      </w:r>
      <w:r>
        <w:fldChar w:fldCharType="separate"/>
      </w:r>
      <w:r>
        <w:t>9</w:t>
      </w:r>
      <w:r>
        <w:fldChar w:fldCharType="end"/>
      </w:r>
    </w:p>
    <w:p w14:paraId="2743EA84" w14:textId="77777777" w:rsidR="00850BD8" w:rsidRDefault="00850BD8" w:rsidP="00850BD8">
      <w:pPr>
        <w:pStyle w:val="TOC4"/>
        <w:rPr>
          <w:rFonts w:asciiTheme="minorHAnsi" w:eastAsiaTheme="minorEastAsia" w:hAnsiTheme="minorHAnsi" w:cstheme="minorBidi"/>
          <w:spacing w:val="0"/>
          <w:sz w:val="22"/>
          <w:szCs w:val="22"/>
          <w:lang w:val="en-US" w:eastAsia="en-US"/>
        </w:rPr>
      </w:pPr>
      <w:r>
        <w:t>3.4.2.1</w:t>
      </w:r>
      <w:r>
        <w:rPr>
          <w:rFonts w:asciiTheme="minorHAnsi" w:eastAsiaTheme="minorEastAsia" w:hAnsiTheme="minorHAnsi" w:cstheme="minorBidi"/>
          <w:spacing w:val="0"/>
          <w:sz w:val="22"/>
          <w:szCs w:val="22"/>
          <w:lang w:val="en-US" w:eastAsia="en-US"/>
        </w:rPr>
        <w:tab/>
      </w:r>
      <w:r>
        <w:t>NodeIds</w:t>
      </w:r>
      <w:r>
        <w:tab/>
      </w:r>
      <w:r>
        <w:fldChar w:fldCharType="begin"/>
      </w:r>
      <w:r>
        <w:instrText xml:space="preserve"> PAGEREF _Toc531777564 \h </w:instrText>
      </w:r>
      <w:r>
        <w:fldChar w:fldCharType="separate"/>
      </w:r>
      <w:r>
        <w:t>9</w:t>
      </w:r>
      <w:r>
        <w:fldChar w:fldCharType="end"/>
      </w:r>
    </w:p>
    <w:p w14:paraId="73889999" w14:textId="77777777" w:rsidR="00850BD8" w:rsidRDefault="00850BD8" w:rsidP="00850BD8">
      <w:pPr>
        <w:pStyle w:val="TOC4"/>
        <w:rPr>
          <w:rFonts w:asciiTheme="minorHAnsi" w:eastAsiaTheme="minorEastAsia" w:hAnsiTheme="minorHAnsi" w:cstheme="minorBidi"/>
          <w:spacing w:val="0"/>
          <w:sz w:val="22"/>
          <w:szCs w:val="22"/>
          <w:lang w:val="en-US" w:eastAsia="en-US"/>
        </w:rPr>
      </w:pPr>
      <w:r>
        <w:t>3.4.2.2</w:t>
      </w:r>
      <w:r>
        <w:rPr>
          <w:rFonts w:asciiTheme="minorHAnsi" w:eastAsiaTheme="minorEastAsia" w:hAnsiTheme="minorHAnsi" w:cstheme="minorBidi"/>
          <w:spacing w:val="0"/>
          <w:sz w:val="22"/>
          <w:szCs w:val="22"/>
          <w:lang w:val="en-US" w:eastAsia="en-US"/>
        </w:rPr>
        <w:tab/>
      </w:r>
      <w:r>
        <w:t>BrowseNames</w:t>
      </w:r>
      <w:r>
        <w:tab/>
      </w:r>
      <w:r>
        <w:fldChar w:fldCharType="begin"/>
      </w:r>
      <w:r>
        <w:instrText xml:space="preserve"> PAGEREF _Toc531777565 \h </w:instrText>
      </w:r>
      <w:r>
        <w:fldChar w:fldCharType="separate"/>
      </w:r>
      <w:r>
        <w:t>10</w:t>
      </w:r>
      <w:r>
        <w:fldChar w:fldCharType="end"/>
      </w:r>
    </w:p>
    <w:p w14:paraId="5A798601" w14:textId="77777777" w:rsidR="00850BD8" w:rsidRDefault="00850BD8" w:rsidP="00850BD8">
      <w:pPr>
        <w:pStyle w:val="TOC3"/>
        <w:tabs>
          <w:tab w:val="left" w:pos="2381"/>
        </w:tabs>
        <w:rPr>
          <w:rFonts w:asciiTheme="minorHAnsi" w:eastAsiaTheme="minorEastAsia" w:hAnsiTheme="minorHAnsi" w:cstheme="minorBidi"/>
          <w:spacing w:val="0"/>
          <w:sz w:val="22"/>
          <w:szCs w:val="22"/>
          <w:lang w:val="en-US" w:eastAsia="en-US"/>
        </w:rPr>
      </w:pPr>
      <w:r w:rsidRPr="0032697C">
        <w:t>3.4.3</w:t>
      </w:r>
      <w:r>
        <w:rPr>
          <w:rFonts w:asciiTheme="minorHAnsi" w:eastAsiaTheme="minorEastAsia" w:hAnsiTheme="minorHAnsi" w:cstheme="minorBidi"/>
          <w:spacing w:val="0"/>
          <w:sz w:val="22"/>
          <w:szCs w:val="22"/>
          <w:lang w:val="en-US" w:eastAsia="en-US"/>
        </w:rPr>
        <w:tab/>
      </w:r>
      <w:r>
        <w:t>Common Attributes</w:t>
      </w:r>
      <w:r>
        <w:tab/>
      </w:r>
      <w:r>
        <w:fldChar w:fldCharType="begin"/>
      </w:r>
      <w:r>
        <w:instrText xml:space="preserve"> PAGEREF _Toc531777566 \h </w:instrText>
      </w:r>
      <w:r>
        <w:fldChar w:fldCharType="separate"/>
      </w:r>
      <w:r>
        <w:t>10</w:t>
      </w:r>
      <w:r>
        <w:fldChar w:fldCharType="end"/>
      </w:r>
    </w:p>
    <w:p w14:paraId="0316C549" w14:textId="77777777" w:rsidR="00850BD8" w:rsidRDefault="00850BD8" w:rsidP="00850BD8">
      <w:pPr>
        <w:pStyle w:val="TOC4"/>
        <w:rPr>
          <w:rFonts w:asciiTheme="minorHAnsi" w:eastAsiaTheme="minorEastAsia" w:hAnsiTheme="minorHAnsi" w:cstheme="minorBidi"/>
          <w:spacing w:val="0"/>
          <w:sz w:val="22"/>
          <w:szCs w:val="22"/>
          <w:lang w:val="en-US" w:eastAsia="en-US"/>
        </w:rPr>
      </w:pPr>
      <w:r>
        <w:t>3.4.3.1</w:t>
      </w:r>
      <w:r>
        <w:rPr>
          <w:rFonts w:asciiTheme="minorHAnsi" w:eastAsiaTheme="minorEastAsia" w:hAnsiTheme="minorHAnsi" w:cstheme="minorBidi"/>
          <w:spacing w:val="0"/>
          <w:sz w:val="22"/>
          <w:szCs w:val="22"/>
          <w:lang w:val="en-US" w:eastAsia="en-US"/>
        </w:rPr>
        <w:tab/>
      </w:r>
      <w:r>
        <w:t>General</w:t>
      </w:r>
      <w:r>
        <w:tab/>
      </w:r>
      <w:r>
        <w:fldChar w:fldCharType="begin"/>
      </w:r>
      <w:r>
        <w:instrText xml:space="preserve"> PAGEREF _Toc531777567 \h </w:instrText>
      </w:r>
      <w:r>
        <w:fldChar w:fldCharType="separate"/>
      </w:r>
      <w:r>
        <w:t>10</w:t>
      </w:r>
      <w:r>
        <w:fldChar w:fldCharType="end"/>
      </w:r>
    </w:p>
    <w:p w14:paraId="1B9B2ABC" w14:textId="77777777" w:rsidR="00850BD8" w:rsidRDefault="00850BD8" w:rsidP="00850BD8">
      <w:pPr>
        <w:pStyle w:val="TOC4"/>
        <w:rPr>
          <w:rFonts w:asciiTheme="minorHAnsi" w:eastAsiaTheme="minorEastAsia" w:hAnsiTheme="minorHAnsi" w:cstheme="minorBidi"/>
          <w:spacing w:val="0"/>
          <w:sz w:val="22"/>
          <w:szCs w:val="22"/>
          <w:lang w:val="en-US" w:eastAsia="en-US"/>
        </w:rPr>
      </w:pPr>
      <w:r>
        <w:t>3.4.3.2</w:t>
      </w:r>
      <w:r>
        <w:rPr>
          <w:rFonts w:asciiTheme="minorHAnsi" w:eastAsiaTheme="minorEastAsia" w:hAnsiTheme="minorHAnsi" w:cstheme="minorBidi"/>
          <w:spacing w:val="0"/>
          <w:sz w:val="22"/>
          <w:szCs w:val="22"/>
          <w:lang w:val="en-US" w:eastAsia="en-US"/>
        </w:rPr>
        <w:tab/>
      </w:r>
      <w:r>
        <w:t>Objects</w:t>
      </w:r>
      <w:r>
        <w:tab/>
      </w:r>
      <w:r>
        <w:fldChar w:fldCharType="begin"/>
      </w:r>
      <w:r>
        <w:instrText xml:space="preserve"> PAGEREF _Toc531777568 \h </w:instrText>
      </w:r>
      <w:r>
        <w:fldChar w:fldCharType="separate"/>
      </w:r>
      <w:r>
        <w:t>10</w:t>
      </w:r>
      <w:r>
        <w:fldChar w:fldCharType="end"/>
      </w:r>
    </w:p>
    <w:p w14:paraId="2AC31E08" w14:textId="77777777" w:rsidR="00850BD8" w:rsidRDefault="00850BD8" w:rsidP="00850BD8">
      <w:pPr>
        <w:pStyle w:val="TOC4"/>
        <w:rPr>
          <w:rFonts w:asciiTheme="minorHAnsi" w:eastAsiaTheme="minorEastAsia" w:hAnsiTheme="minorHAnsi" w:cstheme="minorBidi"/>
          <w:spacing w:val="0"/>
          <w:sz w:val="22"/>
          <w:szCs w:val="22"/>
          <w:lang w:val="en-US" w:eastAsia="en-US"/>
        </w:rPr>
      </w:pPr>
      <w:r>
        <w:t>3.4.3.3</w:t>
      </w:r>
      <w:r>
        <w:rPr>
          <w:rFonts w:asciiTheme="minorHAnsi" w:eastAsiaTheme="minorEastAsia" w:hAnsiTheme="minorHAnsi" w:cstheme="minorBidi"/>
          <w:spacing w:val="0"/>
          <w:sz w:val="22"/>
          <w:szCs w:val="22"/>
          <w:lang w:val="en-US" w:eastAsia="en-US"/>
        </w:rPr>
        <w:tab/>
      </w:r>
      <w:r>
        <w:t>Variables</w:t>
      </w:r>
      <w:r>
        <w:tab/>
      </w:r>
      <w:r>
        <w:fldChar w:fldCharType="begin"/>
      </w:r>
      <w:r>
        <w:instrText xml:space="preserve"> PAGEREF _Toc531777569 \h </w:instrText>
      </w:r>
      <w:r>
        <w:fldChar w:fldCharType="separate"/>
      </w:r>
      <w:r>
        <w:t>11</w:t>
      </w:r>
      <w:r>
        <w:fldChar w:fldCharType="end"/>
      </w:r>
    </w:p>
    <w:p w14:paraId="1A63D813" w14:textId="77777777" w:rsidR="00850BD8" w:rsidRDefault="00850BD8" w:rsidP="00850BD8">
      <w:pPr>
        <w:pStyle w:val="TOC4"/>
        <w:rPr>
          <w:rFonts w:asciiTheme="minorHAnsi" w:eastAsiaTheme="minorEastAsia" w:hAnsiTheme="minorHAnsi" w:cstheme="minorBidi"/>
          <w:spacing w:val="0"/>
          <w:sz w:val="22"/>
          <w:szCs w:val="22"/>
          <w:lang w:val="en-US" w:eastAsia="en-US"/>
        </w:rPr>
      </w:pPr>
      <w:r>
        <w:t>3.4.3.4</w:t>
      </w:r>
      <w:r>
        <w:rPr>
          <w:rFonts w:asciiTheme="minorHAnsi" w:eastAsiaTheme="minorEastAsia" w:hAnsiTheme="minorHAnsi" w:cstheme="minorBidi"/>
          <w:spacing w:val="0"/>
          <w:sz w:val="22"/>
          <w:szCs w:val="22"/>
          <w:lang w:val="en-US" w:eastAsia="en-US"/>
        </w:rPr>
        <w:tab/>
      </w:r>
      <w:r>
        <w:t>VariableTypes</w:t>
      </w:r>
      <w:r>
        <w:tab/>
      </w:r>
      <w:r>
        <w:fldChar w:fldCharType="begin"/>
      </w:r>
      <w:r>
        <w:instrText xml:space="preserve"> PAGEREF _Toc531777570 \h </w:instrText>
      </w:r>
      <w:r>
        <w:fldChar w:fldCharType="separate"/>
      </w:r>
      <w:r>
        <w:t>11</w:t>
      </w:r>
      <w:r>
        <w:fldChar w:fldCharType="end"/>
      </w:r>
    </w:p>
    <w:p w14:paraId="0365091A" w14:textId="77777777" w:rsidR="00850BD8" w:rsidRDefault="00850BD8" w:rsidP="00850BD8">
      <w:pPr>
        <w:pStyle w:val="TOC4"/>
        <w:rPr>
          <w:rFonts w:asciiTheme="minorHAnsi" w:eastAsiaTheme="minorEastAsia" w:hAnsiTheme="minorHAnsi" w:cstheme="minorBidi"/>
          <w:spacing w:val="0"/>
          <w:sz w:val="22"/>
          <w:szCs w:val="22"/>
          <w:lang w:val="en-US" w:eastAsia="en-US"/>
        </w:rPr>
      </w:pPr>
      <w:r>
        <w:t>3.4.3.5</w:t>
      </w:r>
      <w:r>
        <w:rPr>
          <w:rFonts w:asciiTheme="minorHAnsi" w:eastAsiaTheme="minorEastAsia" w:hAnsiTheme="minorHAnsi" w:cstheme="minorBidi"/>
          <w:spacing w:val="0"/>
          <w:sz w:val="22"/>
          <w:szCs w:val="22"/>
          <w:lang w:val="en-US" w:eastAsia="en-US"/>
        </w:rPr>
        <w:tab/>
      </w:r>
      <w:r>
        <w:t>Methods</w:t>
      </w:r>
      <w:r>
        <w:tab/>
      </w:r>
      <w:r>
        <w:fldChar w:fldCharType="begin"/>
      </w:r>
      <w:r>
        <w:instrText xml:space="preserve"> PAGEREF _Toc531777571 \h </w:instrText>
      </w:r>
      <w:r>
        <w:fldChar w:fldCharType="separate"/>
      </w:r>
      <w:r>
        <w:t>11</w:t>
      </w:r>
      <w:r>
        <w:fldChar w:fldCharType="end"/>
      </w:r>
    </w:p>
    <w:p w14:paraId="561AE6C3" w14:textId="77777777" w:rsidR="00850BD8" w:rsidRDefault="00850BD8" w:rsidP="00850BD8">
      <w:pPr>
        <w:pStyle w:val="TOC1"/>
        <w:rPr>
          <w:rFonts w:asciiTheme="minorHAnsi" w:eastAsiaTheme="minorEastAsia" w:hAnsiTheme="minorHAnsi" w:cstheme="minorBidi"/>
          <w:spacing w:val="0"/>
          <w:sz w:val="22"/>
          <w:szCs w:val="22"/>
          <w:lang w:val="en-US" w:eastAsia="en-US"/>
        </w:rPr>
      </w:pPr>
      <w:r>
        <w:t>4</w:t>
      </w:r>
      <w:r>
        <w:rPr>
          <w:rFonts w:asciiTheme="minorHAnsi" w:eastAsiaTheme="minorEastAsia" w:hAnsiTheme="minorHAnsi" w:cstheme="minorBidi"/>
          <w:spacing w:val="0"/>
          <w:sz w:val="22"/>
          <w:szCs w:val="22"/>
          <w:lang w:val="en-US" w:eastAsia="en-US"/>
        </w:rPr>
        <w:tab/>
      </w:r>
      <w:r>
        <w:t xml:space="preserve">General information to </w:t>
      </w:r>
      <w:r w:rsidRPr="0032697C">
        <w:rPr>
          <w:color w:val="FF0000"/>
        </w:rPr>
        <w:t xml:space="preserve">&lt;title&gt; </w:t>
      </w:r>
      <w:r>
        <w:t>and OPC UA</w:t>
      </w:r>
      <w:r>
        <w:tab/>
      </w:r>
      <w:r>
        <w:fldChar w:fldCharType="begin"/>
      </w:r>
      <w:r>
        <w:instrText xml:space="preserve"> PAGEREF _Toc531777572 \h </w:instrText>
      </w:r>
      <w:r>
        <w:fldChar w:fldCharType="separate"/>
      </w:r>
      <w:r>
        <w:t>11</w:t>
      </w:r>
      <w:r>
        <w:fldChar w:fldCharType="end"/>
      </w:r>
    </w:p>
    <w:p w14:paraId="6113A925" w14:textId="77777777" w:rsidR="00850BD8" w:rsidRDefault="00850BD8" w:rsidP="00850BD8">
      <w:pPr>
        <w:pStyle w:val="TOC2"/>
        <w:rPr>
          <w:rFonts w:asciiTheme="minorHAnsi" w:eastAsiaTheme="minorEastAsia" w:hAnsiTheme="minorHAnsi" w:cstheme="minorBidi"/>
          <w:spacing w:val="0"/>
          <w:sz w:val="22"/>
          <w:szCs w:val="22"/>
          <w:lang w:val="en-US" w:eastAsia="en-US"/>
        </w:rPr>
      </w:pPr>
      <w:r>
        <w:t>4.1</w:t>
      </w:r>
      <w:r>
        <w:rPr>
          <w:rFonts w:asciiTheme="minorHAnsi" w:eastAsiaTheme="minorEastAsia" w:hAnsiTheme="minorHAnsi" w:cstheme="minorBidi"/>
          <w:spacing w:val="0"/>
          <w:sz w:val="22"/>
          <w:szCs w:val="22"/>
          <w:lang w:val="en-US" w:eastAsia="en-US"/>
        </w:rPr>
        <w:tab/>
      </w:r>
      <w:r>
        <w:t xml:space="preserve">Introduction to </w:t>
      </w:r>
      <w:r w:rsidRPr="0032697C">
        <w:rPr>
          <w:color w:val="FF0000"/>
        </w:rPr>
        <w:t>&lt;title&gt;</w:t>
      </w:r>
      <w:r>
        <w:tab/>
      </w:r>
      <w:r>
        <w:fldChar w:fldCharType="begin"/>
      </w:r>
      <w:r>
        <w:instrText xml:space="preserve"> PAGEREF _Toc531777573 \h </w:instrText>
      </w:r>
      <w:r>
        <w:fldChar w:fldCharType="separate"/>
      </w:r>
      <w:r>
        <w:t>11</w:t>
      </w:r>
      <w:r>
        <w:fldChar w:fldCharType="end"/>
      </w:r>
    </w:p>
    <w:p w14:paraId="4A4CD645" w14:textId="77777777" w:rsidR="00850BD8" w:rsidRDefault="00850BD8" w:rsidP="00850BD8">
      <w:pPr>
        <w:pStyle w:val="TOC2"/>
        <w:rPr>
          <w:rFonts w:asciiTheme="minorHAnsi" w:eastAsiaTheme="minorEastAsia" w:hAnsiTheme="minorHAnsi" w:cstheme="minorBidi"/>
          <w:spacing w:val="0"/>
          <w:sz w:val="22"/>
          <w:szCs w:val="22"/>
          <w:lang w:val="en-US" w:eastAsia="en-US"/>
        </w:rPr>
      </w:pPr>
      <w:r>
        <w:t>4.2</w:t>
      </w:r>
      <w:r>
        <w:rPr>
          <w:rFonts w:asciiTheme="minorHAnsi" w:eastAsiaTheme="minorEastAsia" w:hAnsiTheme="minorHAnsi" w:cstheme="minorBidi"/>
          <w:spacing w:val="0"/>
          <w:sz w:val="22"/>
          <w:szCs w:val="22"/>
          <w:lang w:val="en-US" w:eastAsia="en-US"/>
        </w:rPr>
        <w:tab/>
      </w:r>
      <w:r>
        <w:t>Introduction to OPC Unified Architecture</w:t>
      </w:r>
      <w:r>
        <w:tab/>
      </w:r>
      <w:r>
        <w:fldChar w:fldCharType="begin"/>
      </w:r>
      <w:r>
        <w:instrText xml:space="preserve"> PAGEREF _Toc531777574 \h </w:instrText>
      </w:r>
      <w:r>
        <w:fldChar w:fldCharType="separate"/>
      </w:r>
      <w:r>
        <w:t>11</w:t>
      </w:r>
      <w:r>
        <w:fldChar w:fldCharType="end"/>
      </w:r>
    </w:p>
    <w:p w14:paraId="00C4E924" w14:textId="77777777" w:rsidR="00850BD8" w:rsidRDefault="00850BD8" w:rsidP="00850BD8">
      <w:pPr>
        <w:pStyle w:val="TOC3"/>
        <w:tabs>
          <w:tab w:val="left" w:pos="2381"/>
        </w:tabs>
        <w:rPr>
          <w:rFonts w:asciiTheme="minorHAnsi" w:eastAsiaTheme="minorEastAsia" w:hAnsiTheme="minorHAnsi" w:cstheme="minorBidi"/>
          <w:spacing w:val="0"/>
          <w:sz w:val="22"/>
          <w:szCs w:val="22"/>
          <w:lang w:val="en-US" w:eastAsia="en-US"/>
        </w:rPr>
      </w:pPr>
      <w:r w:rsidRPr="0032697C">
        <w:t>4.2.1</w:t>
      </w:r>
      <w:r>
        <w:rPr>
          <w:rFonts w:asciiTheme="minorHAnsi" w:eastAsiaTheme="minorEastAsia" w:hAnsiTheme="minorHAnsi" w:cstheme="minorBidi"/>
          <w:spacing w:val="0"/>
          <w:sz w:val="22"/>
          <w:szCs w:val="22"/>
          <w:lang w:val="en-US" w:eastAsia="en-US"/>
        </w:rPr>
        <w:tab/>
      </w:r>
      <w:r>
        <w:t>What is OPC UA?</w:t>
      </w:r>
      <w:r>
        <w:tab/>
      </w:r>
      <w:r>
        <w:fldChar w:fldCharType="begin"/>
      </w:r>
      <w:r>
        <w:instrText xml:space="preserve"> PAGEREF _Toc531777575 \h </w:instrText>
      </w:r>
      <w:r>
        <w:fldChar w:fldCharType="separate"/>
      </w:r>
      <w:r>
        <w:t>12</w:t>
      </w:r>
      <w:r>
        <w:fldChar w:fldCharType="end"/>
      </w:r>
    </w:p>
    <w:p w14:paraId="1D30B5EA" w14:textId="77777777" w:rsidR="00850BD8" w:rsidRDefault="00850BD8" w:rsidP="00850BD8">
      <w:pPr>
        <w:pStyle w:val="TOC3"/>
        <w:tabs>
          <w:tab w:val="left" w:pos="2381"/>
        </w:tabs>
        <w:rPr>
          <w:rFonts w:asciiTheme="minorHAnsi" w:eastAsiaTheme="minorEastAsia" w:hAnsiTheme="minorHAnsi" w:cstheme="minorBidi"/>
          <w:spacing w:val="0"/>
          <w:sz w:val="22"/>
          <w:szCs w:val="22"/>
          <w:lang w:val="en-US" w:eastAsia="en-US"/>
        </w:rPr>
      </w:pPr>
      <w:r w:rsidRPr="0032697C">
        <w:t>4.2.2</w:t>
      </w:r>
      <w:r>
        <w:rPr>
          <w:rFonts w:asciiTheme="minorHAnsi" w:eastAsiaTheme="minorEastAsia" w:hAnsiTheme="minorHAnsi" w:cstheme="minorBidi"/>
          <w:spacing w:val="0"/>
          <w:sz w:val="22"/>
          <w:szCs w:val="22"/>
          <w:lang w:val="en-US" w:eastAsia="en-US"/>
        </w:rPr>
        <w:tab/>
      </w:r>
      <w:r>
        <w:t>Basics of OPC UA</w:t>
      </w:r>
      <w:r>
        <w:tab/>
      </w:r>
      <w:r>
        <w:fldChar w:fldCharType="begin"/>
      </w:r>
      <w:r>
        <w:instrText xml:space="preserve"> PAGEREF _Toc531777576 \h </w:instrText>
      </w:r>
      <w:r>
        <w:fldChar w:fldCharType="separate"/>
      </w:r>
      <w:r>
        <w:t>12</w:t>
      </w:r>
      <w:r>
        <w:fldChar w:fldCharType="end"/>
      </w:r>
    </w:p>
    <w:p w14:paraId="70BF8F73" w14:textId="77777777" w:rsidR="00850BD8" w:rsidRDefault="00850BD8" w:rsidP="00850BD8">
      <w:pPr>
        <w:pStyle w:val="TOC3"/>
        <w:tabs>
          <w:tab w:val="left" w:pos="2381"/>
        </w:tabs>
        <w:rPr>
          <w:rFonts w:asciiTheme="minorHAnsi" w:eastAsiaTheme="minorEastAsia" w:hAnsiTheme="minorHAnsi" w:cstheme="minorBidi"/>
          <w:spacing w:val="0"/>
          <w:sz w:val="22"/>
          <w:szCs w:val="22"/>
          <w:lang w:val="en-US" w:eastAsia="en-US"/>
        </w:rPr>
      </w:pPr>
      <w:r w:rsidRPr="0032697C">
        <w:t>4.2.3</w:t>
      </w:r>
      <w:r>
        <w:rPr>
          <w:rFonts w:asciiTheme="minorHAnsi" w:eastAsiaTheme="minorEastAsia" w:hAnsiTheme="minorHAnsi" w:cstheme="minorBidi"/>
          <w:spacing w:val="0"/>
          <w:sz w:val="22"/>
          <w:szCs w:val="22"/>
          <w:lang w:val="en-US" w:eastAsia="en-US"/>
        </w:rPr>
        <w:tab/>
      </w:r>
      <w:r>
        <w:t>Information modelling in OPC UA</w:t>
      </w:r>
      <w:r>
        <w:tab/>
      </w:r>
      <w:r>
        <w:fldChar w:fldCharType="begin"/>
      </w:r>
      <w:r>
        <w:instrText xml:space="preserve"> PAGEREF _Toc531777577 \h </w:instrText>
      </w:r>
      <w:r>
        <w:fldChar w:fldCharType="separate"/>
      </w:r>
      <w:r>
        <w:t>13</w:t>
      </w:r>
      <w:r>
        <w:fldChar w:fldCharType="end"/>
      </w:r>
    </w:p>
    <w:p w14:paraId="7FEF1204" w14:textId="77777777" w:rsidR="00850BD8" w:rsidRDefault="00850BD8" w:rsidP="00850BD8">
      <w:pPr>
        <w:pStyle w:val="TOC4"/>
        <w:rPr>
          <w:rFonts w:asciiTheme="minorHAnsi" w:eastAsiaTheme="minorEastAsia" w:hAnsiTheme="minorHAnsi" w:cstheme="minorBidi"/>
          <w:spacing w:val="0"/>
          <w:sz w:val="22"/>
          <w:szCs w:val="22"/>
          <w:lang w:val="en-US" w:eastAsia="en-US"/>
        </w:rPr>
      </w:pPr>
      <w:r>
        <w:t>4.2.3.1</w:t>
      </w:r>
      <w:r>
        <w:rPr>
          <w:rFonts w:asciiTheme="minorHAnsi" w:eastAsiaTheme="minorEastAsia" w:hAnsiTheme="minorHAnsi" w:cstheme="minorBidi"/>
          <w:spacing w:val="0"/>
          <w:sz w:val="22"/>
          <w:szCs w:val="22"/>
          <w:lang w:val="en-US" w:eastAsia="en-US"/>
        </w:rPr>
        <w:tab/>
      </w:r>
      <w:r>
        <w:t>Concepts</w:t>
      </w:r>
      <w:r>
        <w:tab/>
      </w:r>
      <w:r>
        <w:fldChar w:fldCharType="begin"/>
      </w:r>
      <w:r>
        <w:instrText xml:space="preserve"> PAGEREF _Toc531777578 \h </w:instrText>
      </w:r>
      <w:r>
        <w:fldChar w:fldCharType="separate"/>
      </w:r>
      <w:r>
        <w:t>13</w:t>
      </w:r>
      <w:r>
        <w:fldChar w:fldCharType="end"/>
      </w:r>
    </w:p>
    <w:p w14:paraId="119326F5" w14:textId="77777777" w:rsidR="00850BD8" w:rsidRDefault="00850BD8" w:rsidP="00850BD8">
      <w:pPr>
        <w:pStyle w:val="TOC4"/>
        <w:rPr>
          <w:rFonts w:asciiTheme="minorHAnsi" w:eastAsiaTheme="minorEastAsia" w:hAnsiTheme="minorHAnsi" w:cstheme="minorBidi"/>
          <w:spacing w:val="0"/>
          <w:sz w:val="22"/>
          <w:szCs w:val="22"/>
          <w:lang w:val="en-US" w:eastAsia="en-US"/>
        </w:rPr>
      </w:pPr>
      <w:r>
        <w:t>4.2.3.2</w:t>
      </w:r>
      <w:r>
        <w:rPr>
          <w:rFonts w:asciiTheme="minorHAnsi" w:eastAsiaTheme="minorEastAsia" w:hAnsiTheme="minorHAnsi" w:cstheme="minorBidi"/>
          <w:spacing w:val="0"/>
          <w:sz w:val="22"/>
          <w:szCs w:val="22"/>
          <w:lang w:val="en-US" w:eastAsia="en-US"/>
        </w:rPr>
        <w:tab/>
      </w:r>
      <w:r>
        <w:t>Namespaces</w:t>
      </w:r>
      <w:r>
        <w:tab/>
      </w:r>
      <w:r>
        <w:fldChar w:fldCharType="begin"/>
      </w:r>
      <w:r>
        <w:instrText xml:space="preserve"> PAGEREF _Toc531777579 \h </w:instrText>
      </w:r>
      <w:r>
        <w:fldChar w:fldCharType="separate"/>
      </w:r>
      <w:r>
        <w:t>16</w:t>
      </w:r>
      <w:r>
        <w:fldChar w:fldCharType="end"/>
      </w:r>
    </w:p>
    <w:p w14:paraId="554A3016" w14:textId="77777777" w:rsidR="00850BD8" w:rsidRDefault="00850BD8" w:rsidP="00850BD8">
      <w:pPr>
        <w:pStyle w:val="TOC4"/>
        <w:rPr>
          <w:rFonts w:asciiTheme="minorHAnsi" w:eastAsiaTheme="minorEastAsia" w:hAnsiTheme="minorHAnsi" w:cstheme="minorBidi"/>
          <w:spacing w:val="0"/>
          <w:sz w:val="22"/>
          <w:szCs w:val="22"/>
          <w:lang w:val="en-US" w:eastAsia="en-US"/>
        </w:rPr>
      </w:pPr>
      <w:r>
        <w:t>4.2.3.3</w:t>
      </w:r>
      <w:r>
        <w:rPr>
          <w:rFonts w:asciiTheme="minorHAnsi" w:eastAsiaTheme="minorEastAsia" w:hAnsiTheme="minorHAnsi" w:cstheme="minorBidi"/>
          <w:spacing w:val="0"/>
          <w:sz w:val="22"/>
          <w:szCs w:val="22"/>
          <w:lang w:val="en-US" w:eastAsia="en-US"/>
        </w:rPr>
        <w:tab/>
      </w:r>
      <w:r>
        <w:t>Companion Specifications</w:t>
      </w:r>
      <w:r>
        <w:tab/>
      </w:r>
      <w:r>
        <w:fldChar w:fldCharType="begin"/>
      </w:r>
      <w:r>
        <w:instrText xml:space="preserve"> PAGEREF _Toc531777580 \h </w:instrText>
      </w:r>
      <w:r>
        <w:fldChar w:fldCharType="separate"/>
      </w:r>
      <w:r>
        <w:t>16</w:t>
      </w:r>
      <w:r>
        <w:fldChar w:fldCharType="end"/>
      </w:r>
    </w:p>
    <w:p w14:paraId="1A23A6D8" w14:textId="77777777" w:rsidR="00850BD8" w:rsidRDefault="00850BD8" w:rsidP="00850BD8">
      <w:pPr>
        <w:pStyle w:val="TOC1"/>
        <w:rPr>
          <w:rFonts w:asciiTheme="minorHAnsi" w:eastAsiaTheme="minorEastAsia" w:hAnsiTheme="minorHAnsi" w:cstheme="minorBidi"/>
          <w:spacing w:val="0"/>
          <w:sz w:val="22"/>
          <w:szCs w:val="22"/>
          <w:lang w:val="en-US" w:eastAsia="en-US"/>
        </w:rPr>
      </w:pPr>
      <w:r>
        <w:t>5</w:t>
      </w:r>
      <w:r>
        <w:rPr>
          <w:rFonts w:asciiTheme="minorHAnsi" w:eastAsiaTheme="minorEastAsia" w:hAnsiTheme="minorHAnsi" w:cstheme="minorBidi"/>
          <w:spacing w:val="0"/>
          <w:sz w:val="22"/>
          <w:szCs w:val="22"/>
          <w:lang w:val="en-US" w:eastAsia="en-US"/>
        </w:rPr>
        <w:tab/>
      </w:r>
      <w:r>
        <w:t>Use cases</w:t>
      </w:r>
      <w:r>
        <w:tab/>
      </w:r>
      <w:r>
        <w:fldChar w:fldCharType="begin"/>
      </w:r>
      <w:r>
        <w:instrText xml:space="preserve"> PAGEREF _Toc531777581 \h </w:instrText>
      </w:r>
      <w:r>
        <w:fldChar w:fldCharType="separate"/>
      </w:r>
      <w:r>
        <w:t>17</w:t>
      </w:r>
      <w:r>
        <w:fldChar w:fldCharType="end"/>
      </w:r>
    </w:p>
    <w:p w14:paraId="64C460B1" w14:textId="77777777" w:rsidR="00850BD8" w:rsidRDefault="00850BD8" w:rsidP="00850BD8">
      <w:pPr>
        <w:pStyle w:val="TOC1"/>
        <w:rPr>
          <w:rFonts w:asciiTheme="minorHAnsi" w:eastAsiaTheme="minorEastAsia" w:hAnsiTheme="minorHAnsi" w:cstheme="minorBidi"/>
          <w:spacing w:val="0"/>
          <w:sz w:val="22"/>
          <w:szCs w:val="22"/>
          <w:lang w:val="en-US" w:eastAsia="en-US"/>
        </w:rPr>
      </w:pPr>
      <w:r>
        <w:t>6</w:t>
      </w:r>
      <w:r>
        <w:rPr>
          <w:rFonts w:asciiTheme="minorHAnsi" w:eastAsiaTheme="minorEastAsia" w:hAnsiTheme="minorHAnsi" w:cstheme="minorBidi"/>
          <w:spacing w:val="0"/>
          <w:sz w:val="22"/>
          <w:szCs w:val="22"/>
          <w:lang w:val="en-US" w:eastAsia="en-US"/>
        </w:rPr>
        <w:tab/>
      </w:r>
      <w:r w:rsidRPr="0032697C">
        <w:rPr>
          <w:color w:val="FF0000"/>
        </w:rPr>
        <w:t>&lt;title&gt;</w:t>
      </w:r>
      <w:r>
        <w:t xml:space="preserve"> Information Model overview</w:t>
      </w:r>
      <w:r>
        <w:tab/>
      </w:r>
      <w:r>
        <w:fldChar w:fldCharType="begin"/>
      </w:r>
      <w:r>
        <w:instrText xml:space="preserve"> PAGEREF _Toc531777582 \h </w:instrText>
      </w:r>
      <w:r>
        <w:fldChar w:fldCharType="separate"/>
      </w:r>
      <w:r>
        <w:t>17</w:t>
      </w:r>
      <w:r>
        <w:fldChar w:fldCharType="end"/>
      </w:r>
    </w:p>
    <w:p w14:paraId="5CBE574B" w14:textId="77777777" w:rsidR="00850BD8" w:rsidRDefault="00850BD8" w:rsidP="00850BD8">
      <w:pPr>
        <w:pStyle w:val="TOC1"/>
        <w:rPr>
          <w:rFonts w:asciiTheme="minorHAnsi" w:eastAsiaTheme="minorEastAsia" w:hAnsiTheme="minorHAnsi" w:cstheme="minorBidi"/>
          <w:spacing w:val="0"/>
          <w:sz w:val="22"/>
          <w:szCs w:val="22"/>
          <w:lang w:val="en-US" w:eastAsia="en-US"/>
        </w:rPr>
      </w:pPr>
      <w:r>
        <w:t>7</w:t>
      </w:r>
      <w:r>
        <w:rPr>
          <w:rFonts w:asciiTheme="minorHAnsi" w:eastAsiaTheme="minorEastAsia" w:hAnsiTheme="minorHAnsi" w:cstheme="minorBidi"/>
          <w:spacing w:val="0"/>
          <w:sz w:val="22"/>
          <w:szCs w:val="22"/>
          <w:lang w:val="en-US" w:eastAsia="en-US"/>
        </w:rPr>
        <w:tab/>
      </w:r>
      <w:r>
        <w:t>OPC UA ObjectTypes</w:t>
      </w:r>
      <w:r>
        <w:tab/>
      </w:r>
      <w:r>
        <w:fldChar w:fldCharType="begin"/>
      </w:r>
      <w:r>
        <w:instrText xml:space="preserve"> PAGEREF _Toc531777583 \h </w:instrText>
      </w:r>
      <w:r>
        <w:fldChar w:fldCharType="separate"/>
      </w:r>
      <w:r>
        <w:t>17</w:t>
      </w:r>
      <w:r>
        <w:fldChar w:fldCharType="end"/>
      </w:r>
    </w:p>
    <w:p w14:paraId="0D27AECB" w14:textId="77777777" w:rsidR="00850BD8" w:rsidRDefault="00850BD8" w:rsidP="00850BD8">
      <w:pPr>
        <w:pStyle w:val="TOC2"/>
        <w:rPr>
          <w:rFonts w:asciiTheme="minorHAnsi" w:eastAsiaTheme="minorEastAsia" w:hAnsiTheme="minorHAnsi" w:cstheme="minorBidi"/>
          <w:spacing w:val="0"/>
          <w:sz w:val="22"/>
          <w:szCs w:val="22"/>
          <w:lang w:val="en-US" w:eastAsia="en-US"/>
        </w:rPr>
      </w:pPr>
      <w:r w:rsidRPr="0032697C">
        <w:rPr>
          <w:lang w:val="en-US"/>
        </w:rPr>
        <w:t>7.1</w:t>
      </w:r>
      <w:r>
        <w:rPr>
          <w:rFonts w:asciiTheme="minorHAnsi" w:eastAsiaTheme="minorEastAsia" w:hAnsiTheme="minorHAnsi" w:cstheme="minorBidi"/>
          <w:spacing w:val="0"/>
          <w:sz w:val="22"/>
          <w:szCs w:val="22"/>
          <w:lang w:val="en-US" w:eastAsia="en-US"/>
        </w:rPr>
        <w:tab/>
      </w:r>
      <w:r w:rsidRPr="0032697C">
        <w:rPr>
          <w:color w:val="FF0000"/>
          <w:lang w:val="en-US"/>
        </w:rPr>
        <w:t>&lt;some&gt;</w:t>
      </w:r>
      <w:r w:rsidRPr="0032697C">
        <w:rPr>
          <w:lang w:val="en-US"/>
        </w:rPr>
        <w:t>Type ObjectType Definition</w:t>
      </w:r>
      <w:r>
        <w:tab/>
      </w:r>
      <w:r>
        <w:fldChar w:fldCharType="begin"/>
      </w:r>
      <w:r>
        <w:instrText xml:space="preserve"> PAGEREF _Toc531777584 \h </w:instrText>
      </w:r>
      <w:r>
        <w:fldChar w:fldCharType="separate"/>
      </w:r>
      <w:r>
        <w:t>17</w:t>
      </w:r>
      <w:r>
        <w:fldChar w:fldCharType="end"/>
      </w:r>
    </w:p>
    <w:p w14:paraId="46694D5B" w14:textId="77777777" w:rsidR="00850BD8" w:rsidRDefault="00850BD8" w:rsidP="00850BD8">
      <w:pPr>
        <w:pStyle w:val="TOC3"/>
        <w:tabs>
          <w:tab w:val="left" w:pos="2381"/>
        </w:tabs>
        <w:rPr>
          <w:rFonts w:asciiTheme="minorHAnsi" w:eastAsiaTheme="minorEastAsia" w:hAnsiTheme="minorHAnsi" w:cstheme="minorBidi"/>
          <w:spacing w:val="0"/>
          <w:sz w:val="22"/>
          <w:szCs w:val="22"/>
          <w:lang w:val="en-US" w:eastAsia="en-US"/>
        </w:rPr>
      </w:pPr>
      <w:r w:rsidRPr="0032697C">
        <w:rPr>
          <w:lang w:val="en-US"/>
        </w:rPr>
        <w:t>7.1.1</w:t>
      </w:r>
      <w:r>
        <w:rPr>
          <w:rFonts w:asciiTheme="minorHAnsi" w:eastAsiaTheme="minorEastAsia" w:hAnsiTheme="minorHAnsi" w:cstheme="minorBidi"/>
          <w:spacing w:val="0"/>
          <w:sz w:val="22"/>
          <w:szCs w:val="22"/>
          <w:lang w:val="en-US" w:eastAsia="en-US"/>
        </w:rPr>
        <w:tab/>
      </w:r>
      <w:r w:rsidRPr="0032697C">
        <w:rPr>
          <w:lang w:val="en-US"/>
        </w:rPr>
        <w:t>Overview</w:t>
      </w:r>
      <w:r>
        <w:tab/>
      </w:r>
      <w:r>
        <w:fldChar w:fldCharType="begin"/>
      </w:r>
      <w:r>
        <w:instrText xml:space="preserve"> PAGEREF _Toc531777585 \h </w:instrText>
      </w:r>
      <w:r>
        <w:fldChar w:fldCharType="separate"/>
      </w:r>
      <w:r>
        <w:t>17</w:t>
      </w:r>
      <w:r>
        <w:fldChar w:fldCharType="end"/>
      </w:r>
    </w:p>
    <w:p w14:paraId="50C96AF5" w14:textId="77777777" w:rsidR="00850BD8" w:rsidRDefault="00850BD8" w:rsidP="00850BD8">
      <w:pPr>
        <w:pStyle w:val="TOC1"/>
        <w:rPr>
          <w:rFonts w:asciiTheme="minorHAnsi" w:eastAsiaTheme="minorEastAsia" w:hAnsiTheme="minorHAnsi" w:cstheme="minorBidi"/>
          <w:spacing w:val="0"/>
          <w:sz w:val="22"/>
          <w:szCs w:val="22"/>
          <w:lang w:val="en-US" w:eastAsia="en-US"/>
        </w:rPr>
      </w:pPr>
      <w:r>
        <w:t>8</w:t>
      </w:r>
      <w:r>
        <w:rPr>
          <w:rFonts w:asciiTheme="minorHAnsi" w:eastAsiaTheme="minorEastAsia" w:hAnsiTheme="minorHAnsi" w:cstheme="minorBidi"/>
          <w:spacing w:val="0"/>
          <w:sz w:val="22"/>
          <w:szCs w:val="22"/>
          <w:lang w:val="en-US" w:eastAsia="en-US"/>
        </w:rPr>
        <w:tab/>
      </w:r>
      <w:r>
        <w:t>OPC UA EventTypes</w:t>
      </w:r>
      <w:r>
        <w:tab/>
      </w:r>
      <w:r>
        <w:fldChar w:fldCharType="begin"/>
      </w:r>
      <w:r>
        <w:instrText xml:space="preserve"> PAGEREF _Toc531777586 \h </w:instrText>
      </w:r>
      <w:r>
        <w:fldChar w:fldCharType="separate"/>
      </w:r>
      <w:r>
        <w:t>17</w:t>
      </w:r>
      <w:r>
        <w:fldChar w:fldCharType="end"/>
      </w:r>
    </w:p>
    <w:p w14:paraId="5A191D1B" w14:textId="77777777" w:rsidR="00850BD8" w:rsidRDefault="00850BD8" w:rsidP="00850BD8">
      <w:pPr>
        <w:pStyle w:val="TOC3"/>
        <w:tabs>
          <w:tab w:val="left" w:pos="2381"/>
        </w:tabs>
        <w:rPr>
          <w:rFonts w:asciiTheme="minorHAnsi" w:eastAsiaTheme="minorEastAsia" w:hAnsiTheme="minorHAnsi" w:cstheme="minorBidi"/>
          <w:spacing w:val="0"/>
          <w:sz w:val="22"/>
          <w:szCs w:val="22"/>
          <w:lang w:val="en-US" w:eastAsia="en-US"/>
        </w:rPr>
      </w:pPr>
      <w:r w:rsidRPr="0032697C">
        <w:t>8.1.1</w:t>
      </w:r>
      <w:r>
        <w:rPr>
          <w:rFonts w:asciiTheme="minorHAnsi" w:eastAsiaTheme="minorEastAsia" w:hAnsiTheme="minorHAnsi" w:cstheme="minorBidi"/>
          <w:spacing w:val="0"/>
          <w:sz w:val="22"/>
          <w:szCs w:val="22"/>
          <w:lang w:val="en-US" w:eastAsia="en-US"/>
        </w:rPr>
        <w:tab/>
      </w:r>
      <w:r w:rsidRPr="0032697C">
        <w:rPr>
          <w:color w:val="FF0000"/>
        </w:rPr>
        <w:t>&lt;some&gt;</w:t>
      </w:r>
      <w:r>
        <w:t>EventType</w:t>
      </w:r>
      <w:r>
        <w:tab/>
      </w:r>
      <w:r>
        <w:fldChar w:fldCharType="begin"/>
      </w:r>
      <w:r>
        <w:instrText xml:space="preserve"> PAGEREF _Toc531777587 \h </w:instrText>
      </w:r>
      <w:r>
        <w:fldChar w:fldCharType="separate"/>
      </w:r>
      <w:r>
        <w:t>17</w:t>
      </w:r>
      <w:r>
        <w:fldChar w:fldCharType="end"/>
      </w:r>
    </w:p>
    <w:p w14:paraId="107E886D" w14:textId="77777777" w:rsidR="00850BD8" w:rsidRDefault="00850BD8" w:rsidP="00850BD8">
      <w:pPr>
        <w:pStyle w:val="TOC1"/>
        <w:rPr>
          <w:rFonts w:asciiTheme="minorHAnsi" w:eastAsiaTheme="minorEastAsia" w:hAnsiTheme="minorHAnsi" w:cstheme="minorBidi"/>
          <w:spacing w:val="0"/>
          <w:sz w:val="22"/>
          <w:szCs w:val="22"/>
          <w:lang w:val="en-US" w:eastAsia="en-US"/>
        </w:rPr>
      </w:pPr>
      <w:r>
        <w:t>9</w:t>
      </w:r>
      <w:r>
        <w:rPr>
          <w:rFonts w:asciiTheme="minorHAnsi" w:eastAsiaTheme="minorEastAsia" w:hAnsiTheme="minorHAnsi" w:cstheme="minorBidi"/>
          <w:spacing w:val="0"/>
          <w:sz w:val="22"/>
          <w:szCs w:val="22"/>
          <w:lang w:val="en-US" w:eastAsia="en-US"/>
        </w:rPr>
        <w:tab/>
      </w:r>
      <w:r>
        <w:t>OPC UA VariableTypes</w:t>
      </w:r>
      <w:r>
        <w:tab/>
      </w:r>
      <w:r>
        <w:fldChar w:fldCharType="begin"/>
      </w:r>
      <w:r>
        <w:instrText xml:space="preserve"> PAGEREF _Toc531777588 \h </w:instrText>
      </w:r>
      <w:r>
        <w:fldChar w:fldCharType="separate"/>
      </w:r>
      <w:r>
        <w:t>18</w:t>
      </w:r>
      <w:r>
        <w:fldChar w:fldCharType="end"/>
      </w:r>
    </w:p>
    <w:p w14:paraId="61447B7D" w14:textId="77777777" w:rsidR="00850BD8" w:rsidRDefault="00850BD8" w:rsidP="00850BD8">
      <w:pPr>
        <w:pStyle w:val="TOC2"/>
        <w:rPr>
          <w:rFonts w:asciiTheme="minorHAnsi" w:eastAsiaTheme="minorEastAsia" w:hAnsiTheme="minorHAnsi" w:cstheme="minorBidi"/>
          <w:spacing w:val="0"/>
          <w:sz w:val="22"/>
          <w:szCs w:val="22"/>
          <w:lang w:val="en-US" w:eastAsia="en-US"/>
        </w:rPr>
      </w:pPr>
      <w:r>
        <w:t>9.1</w:t>
      </w:r>
      <w:r>
        <w:rPr>
          <w:rFonts w:asciiTheme="minorHAnsi" w:eastAsiaTheme="minorEastAsia" w:hAnsiTheme="minorHAnsi" w:cstheme="minorBidi"/>
          <w:spacing w:val="0"/>
          <w:sz w:val="22"/>
          <w:szCs w:val="22"/>
          <w:lang w:val="en-US" w:eastAsia="en-US"/>
        </w:rPr>
        <w:tab/>
      </w:r>
      <w:r w:rsidRPr="0032697C">
        <w:rPr>
          <w:color w:val="FF0000"/>
        </w:rPr>
        <w:t>&lt;some&gt;</w:t>
      </w:r>
      <w:r>
        <w:t>VariableType</w:t>
      </w:r>
      <w:r>
        <w:tab/>
      </w:r>
      <w:r>
        <w:fldChar w:fldCharType="begin"/>
      </w:r>
      <w:r>
        <w:instrText xml:space="preserve"> PAGEREF _Toc531777589 \h </w:instrText>
      </w:r>
      <w:r>
        <w:fldChar w:fldCharType="separate"/>
      </w:r>
      <w:r>
        <w:t>18</w:t>
      </w:r>
      <w:r>
        <w:fldChar w:fldCharType="end"/>
      </w:r>
    </w:p>
    <w:p w14:paraId="1B42459A" w14:textId="77777777" w:rsidR="00850BD8" w:rsidRDefault="00850BD8" w:rsidP="00850BD8">
      <w:pPr>
        <w:pStyle w:val="TOC1"/>
        <w:rPr>
          <w:rFonts w:asciiTheme="minorHAnsi" w:eastAsiaTheme="minorEastAsia" w:hAnsiTheme="minorHAnsi" w:cstheme="minorBidi"/>
          <w:spacing w:val="0"/>
          <w:sz w:val="22"/>
          <w:szCs w:val="22"/>
          <w:lang w:val="en-US" w:eastAsia="en-US"/>
        </w:rPr>
      </w:pPr>
      <w:r w:rsidRPr="0032697C">
        <w:rPr>
          <w:lang w:val="en-US"/>
        </w:rPr>
        <w:t>10</w:t>
      </w:r>
      <w:r>
        <w:rPr>
          <w:rFonts w:asciiTheme="minorHAnsi" w:eastAsiaTheme="minorEastAsia" w:hAnsiTheme="minorHAnsi" w:cstheme="minorBidi"/>
          <w:spacing w:val="0"/>
          <w:sz w:val="22"/>
          <w:szCs w:val="22"/>
          <w:lang w:val="en-US" w:eastAsia="en-US"/>
        </w:rPr>
        <w:tab/>
      </w:r>
      <w:r w:rsidRPr="0032697C">
        <w:rPr>
          <w:lang w:val="en-US"/>
        </w:rPr>
        <w:t>OPC UA DataTypes</w:t>
      </w:r>
      <w:r>
        <w:tab/>
      </w:r>
      <w:r>
        <w:fldChar w:fldCharType="begin"/>
      </w:r>
      <w:r>
        <w:instrText xml:space="preserve"> PAGEREF _Toc531777590 \h </w:instrText>
      </w:r>
      <w:r>
        <w:fldChar w:fldCharType="separate"/>
      </w:r>
      <w:r>
        <w:t>19</w:t>
      </w:r>
      <w:r>
        <w:fldChar w:fldCharType="end"/>
      </w:r>
    </w:p>
    <w:p w14:paraId="5874DA98" w14:textId="77777777" w:rsidR="00850BD8" w:rsidRDefault="00850BD8" w:rsidP="00850BD8">
      <w:pPr>
        <w:pStyle w:val="TOC2"/>
        <w:rPr>
          <w:rFonts w:asciiTheme="minorHAnsi" w:eastAsiaTheme="minorEastAsia" w:hAnsiTheme="minorHAnsi" w:cstheme="minorBidi"/>
          <w:spacing w:val="0"/>
          <w:sz w:val="22"/>
          <w:szCs w:val="22"/>
          <w:lang w:val="en-US" w:eastAsia="en-US"/>
        </w:rPr>
      </w:pPr>
      <w:r>
        <w:t>10.1</w:t>
      </w:r>
      <w:r>
        <w:rPr>
          <w:rFonts w:asciiTheme="minorHAnsi" w:eastAsiaTheme="minorEastAsia" w:hAnsiTheme="minorHAnsi" w:cstheme="minorBidi"/>
          <w:spacing w:val="0"/>
          <w:sz w:val="22"/>
          <w:szCs w:val="22"/>
          <w:lang w:val="en-US" w:eastAsia="en-US"/>
        </w:rPr>
        <w:tab/>
      </w:r>
      <w:r w:rsidRPr="0032697C">
        <w:rPr>
          <w:color w:val="FF0000"/>
        </w:rPr>
        <w:t>&lt;someType&gt;</w:t>
      </w:r>
      <w:r>
        <w:tab/>
      </w:r>
      <w:r>
        <w:fldChar w:fldCharType="begin"/>
      </w:r>
      <w:r>
        <w:instrText xml:space="preserve"> PAGEREF _Toc531777591 \h </w:instrText>
      </w:r>
      <w:r>
        <w:fldChar w:fldCharType="separate"/>
      </w:r>
      <w:r>
        <w:t>19</w:t>
      </w:r>
      <w:r>
        <w:fldChar w:fldCharType="end"/>
      </w:r>
    </w:p>
    <w:p w14:paraId="15F2D529" w14:textId="77777777" w:rsidR="00850BD8" w:rsidRDefault="00850BD8" w:rsidP="00850BD8">
      <w:pPr>
        <w:pStyle w:val="TOC1"/>
        <w:rPr>
          <w:rFonts w:asciiTheme="minorHAnsi" w:eastAsiaTheme="minorEastAsia" w:hAnsiTheme="minorHAnsi" w:cstheme="minorBidi"/>
          <w:spacing w:val="0"/>
          <w:sz w:val="22"/>
          <w:szCs w:val="22"/>
          <w:lang w:val="en-US" w:eastAsia="en-US"/>
        </w:rPr>
      </w:pPr>
      <w:r>
        <w:t>11</w:t>
      </w:r>
      <w:r>
        <w:rPr>
          <w:rFonts w:asciiTheme="minorHAnsi" w:eastAsiaTheme="minorEastAsia" w:hAnsiTheme="minorHAnsi" w:cstheme="minorBidi"/>
          <w:spacing w:val="0"/>
          <w:sz w:val="22"/>
          <w:szCs w:val="22"/>
          <w:lang w:val="en-US" w:eastAsia="en-US"/>
        </w:rPr>
        <w:tab/>
      </w:r>
      <w:r>
        <w:t>Profiles and Namespaces</w:t>
      </w:r>
      <w:r>
        <w:tab/>
      </w:r>
      <w:r>
        <w:fldChar w:fldCharType="begin"/>
      </w:r>
      <w:r>
        <w:instrText xml:space="preserve"> PAGEREF _Toc531777592 \h </w:instrText>
      </w:r>
      <w:r>
        <w:fldChar w:fldCharType="separate"/>
      </w:r>
      <w:r>
        <w:t>20</w:t>
      </w:r>
      <w:r>
        <w:fldChar w:fldCharType="end"/>
      </w:r>
    </w:p>
    <w:p w14:paraId="1FE83481" w14:textId="77777777" w:rsidR="00850BD8" w:rsidRDefault="00850BD8" w:rsidP="00850BD8">
      <w:pPr>
        <w:pStyle w:val="TOC2"/>
        <w:rPr>
          <w:rFonts w:asciiTheme="minorHAnsi" w:eastAsiaTheme="minorEastAsia" w:hAnsiTheme="minorHAnsi" w:cstheme="minorBidi"/>
          <w:spacing w:val="0"/>
          <w:sz w:val="22"/>
          <w:szCs w:val="22"/>
          <w:lang w:val="en-US" w:eastAsia="en-US"/>
        </w:rPr>
      </w:pPr>
      <w:r>
        <w:t>11.1</w:t>
      </w:r>
      <w:r>
        <w:rPr>
          <w:rFonts w:asciiTheme="minorHAnsi" w:eastAsiaTheme="minorEastAsia" w:hAnsiTheme="minorHAnsi" w:cstheme="minorBidi"/>
          <w:spacing w:val="0"/>
          <w:sz w:val="22"/>
          <w:szCs w:val="22"/>
          <w:lang w:val="en-US" w:eastAsia="en-US"/>
        </w:rPr>
        <w:tab/>
      </w:r>
      <w:r>
        <w:t>Namespace Metadata</w:t>
      </w:r>
      <w:r>
        <w:tab/>
      </w:r>
      <w:r>
        <w:fldChar w:fldCharType="begin"/>
      </w:r>
      <w:r>
        <w:instrText xml:space="preserve"> PAGEREF _Toc531777593 \h </w:instrText>
      </w:r>
      <w:r>
        <w:fldChar w:fldCharType="separate"/>
      </w:r>
      <w:r>
        <w:t>20</w:t>
      </w:r>
      <w:r>
        <w:fldChar w:fldCharType="end"/>
      </w:r>
    </w:p>
    <w:p w14:paraId="2A32EB97" w14:textId="77777777" w:rsidR="00850BD8" w:rsidRDefault="00850BD8" w:rsidP="00850BD8">
      <w:pPr>
        <w:pStyle w:val="TOC2"/>
        <w:rPr>
          <w:rFonts w:asciiTheme="minorHAnsi" w:eastAsiaTheme="minorEastAsia" w:hAnsiTheme="minorHAnsi" w:cstheme="minorBidi"/>
          <w:spacing w:val="0"/>
          <w:sz w:val="22"/>
          <w:szCs w:val="22"/>
          <w:lang w:val="en-US" w:eastAsia="en-US"/>
        </w:rPr>
      </w:pPr>
      <w:r>
        <w:t>11.2</w:t>
      </w:r>
      <w:r>
        <w:rPr>
          <w:rFonts w:asciiTheme="minorHAnsi" w:eastAsiaTheme="minorEastAsia" w:hAnsiTheme="minorHAnsi" w:cstheme="minorBidi"/>
          <w:spacing w:val="0"/>
          <w:sz w:val="22"/>
          <w:szCs w:val="22"/>
          <w:lang w:val="en-US" w:eastAsia="en-US"/>
        </w:rPr>
        <w:tab/>
      </w:r>
      <w:r>
        <w:t>Conformance Units and Profiles</w:t>
      </w:r>
      <w:r>
        <w:tab/>
      </w:r>
      <w:r>
        <w:fldChar w:fldCharType="begin"/>
      </w:r>
      <w:r>
        <w:instrText xml:space="preserve"> PAGEREF _Toc531777594 \h </w:instrText>
      </w:r>
      <w:r>
        <w:fldChar w:fldCharType="separate"/>
      </w:r>
      <w:r>
        <w:t>20</w:t>
      </w:r>
      <w:r>
        <w:fldChar w:fldCharType="end"/>
      </w:r>
    </w:p>
    <w:p w14:paraId="7E84D891" w14:textId="77777777" w:rsidR="00850BD8" w:rsidRDefault="00850BD8" w:rsidP="00850BD8">
      <w:pPr>
        <w:pStyle w:val="TOC2"/>
        <w:rPr>
          <w:rFonts w:asciiTheme="minorHAnsi" w:eastAsiaTheme="minorEastAsia" w:hAnsiTheme="minorHAnsi" w:cstheme="minorBidi"/>
          <w:spacing w:val="0"/>
          <w:sz w:val="22"/>
          <w:szCs w:val="22"/>
          <w:lang w:val="en-US" w:eastAsia="en-US"/>
        </w:rPr>
      </w:pPr>
      <w:r>
        <w:t>11.3</w:t>
      </w:r>
      <w:r>
        <w:rPr>
          <w:rFonts w:asciiTheme="minorHAnsi" w:eastAsiaTheme="minorEastAsia" w:hAnsiTheme="minorHAnsi" w:cstheme="minorBidi"/>
          <w:spacing w:val="0"/>
          <w:sz w:val="22"/>
          <w:szCs w:val="22"/>
          <w:lang w:val="en-US" w:eastAsia="en-US"/>
        </w:rPr>
        <w:tab/>
      </w:r>
      <w:r>
        <w:t>Server Facets</w:t>
      </w:r>
      <w:r>
        <w:tab/>
      </w:r>
      <w:r>
        <w:fldChar w:fldCharType="begin"/>
      </w:r>
      <w:r>
        <w:instrText xml:space="preserve"> PAGEREF _Toc531777595 \h </w:instrText>
      </w:r>
      <w:r>
        <w:fldChar w:fldCharType="separate"/>
      </w:r>
      <w:r>
        <w:t>20</w:t>
      </w:r>
      <w:r>
        <w:fldChar w:fldCharType="end"/>
      </w:r>
    </w:p>
    <w:p w14:paraId="49753547" w14:textId="77777777" w:rsidR="00850BD8" w:rsidRDefault="00850BD8" w:rsidP="00850BD8">
      <w:pPr>
        <w:pStyle w:val="TOC2"/>
        <w:rPr>
          <w:rFonts w:asciiTheme="minorHAnsi" w:eastAsiaTheme="minorEastAsia" w:hAnsiTheme="minorHAnsi" w:cstheme="minorBidi"/>
          <w:spacing w:val="0"/>
          <w:sz w:val="22"/>
          <w:szCs w:val="22"/>
          <w:lang w:val="en-US" w:eastAsia="en-US"/>
        </w:rPr>
      </w:pPr>
      <w:r>
        <w:lastRenderedPageBreak/>
        <w:t>11.4</w:t>
      </w:r>
      <w:r>
        <w:rPr>
          <w:rFonts w:asciiTheme="minorHAnsi" w:eastAsiaTheme="minorEastAsia" w:hAnsiTheme="minorHAnsi" w:cstheme="minorBidi"/>
          <w:spacing w:val="0"/>
          <w:sz w:val="22"/>
          <w:szCs w:val="22"/>
          <w:lang w:val="en-US" w:eastAsia="en-US"/>
        </w:rPr>
        <w:tab/>
      </w:r>
      <w:r>
        <w:t>Client Facets</w:t>
      </w:r>
      <w:r>
        <w:tab/>
      </w:r>
      <w:r>
        <w:fldChar w:fldCharType="begin"/>
      </w:r>
      <w:r>
        <w:instrText xml:space="preserve"> PAGEREF _Toc531777596 \h </w:instrText>
      </w:r>
      <w:r>
        <w:fldChar w:fldCharType="separate"/>
      </w:r>
      <w:r>
        <w:t>21</w:t>
      </w:r>
      <w:r>
        <w:fldChar w:fldCharType="end"/>
      </w:r>
    </w:p>
    <w:p w14:paraId="3089AF59" w14:textId="77777777" w:rsidR="00850BD8" w:rsidRDefault="00850BD8" w:rsidP="00850BD8">
      <w:pPr>
        <w:pStyle w:val="TOC2"/>
        <w:rPr>
          <w:rFonts w:asciiTheme="minorHAnsi" w:eastAsiaTheme="minorEastAsia" w:hAnsiTheme="minorHAnsi" w:cstheme="minorBidi"/>
          <w:spacing w:val="0"/>
          <w:sz w:val="22"/>
          <w:szCs w:val="22"/>
          <w:lang w:val="en-US" w:eastAsia="en-US"/>
        </w:rPr>
      </w:pPr>
      <w:r>
        <w:t>11.5</w:t>
      </w:r>
      <w:r>
        <w:rPr>
          <w:rFonts w:asciiTheme="minorHAnsi" w:eastAsiaTheme="minorEastAsia" w:hAnsiTheme="minorHAnsi" w:cstheme="minorBidi"/>
          <w:spacing w:val="0"/>
          <w:sz w:val="22"/>
          <w:szCs w:val="22"/>
          <w:lang w:val="en-US" w:eastAsia="en-US"/>
        </w:rPr>
        <w:tab/>
      </w:r>
      <w:r>
        <w:t>Handling of OPC UA Namespaces</w:t>
      </w:r>
      <w:r>
        <w:tab/>
      </w:r>
      <w:r>
        <w:fldChar w:fldCharType="begin"/>
      </w:r>
      <w:r>
        <w:instrText xml:space="preserve"> PAGEREF _Toc531777597 \h </w:instrText>
      </w:r>
      <w:r>
        <w:fldChar w:fldCharType="separate"/>
      </w:r>
      <w:r>
        <w:t>21</w:t>
      </w:r>
      <w:r>
        <w:fldChar w:fldCharType="end"/>
      </w:r>
    </w:p>
    <w:p w14:paraId="2D18B8E8" w14:textId="77777777" w:rsidR="00850BD8" w:rsidRDefault="00850BD8" w:rsidP="00850BD8">
      <w:pPr>
        <w:pStyle w:val="TOC1"/>
        <w:rPr>
          <w:rFonts w:asciiTheme="minorHAnsi" w:eastAsiaTheme="minorEastAsia" w:hAnsiTheme="minorHAnsi" w:cstheme="minorBidi"/>
          <w:spacing w:val="0"/>
          <w:sz w:val="22"/>
          <w:szCs w:val="22"/>
          <w:lang w:val="en-US" w:eastAsia="en-US"/>
        </w:rPr>
      </w:pPr>
      <w:r>
        <w:t xml:space="preserve">Annex A (normative): </w:t>
      </w:r>
      <w:r w:rsidRPr="0032697C">
        <w:rPr>
          <w:color w:val="FF0000"/>
        </w:rPr>
        <w:t>&lt;Title&gt;</w:t>
      </w:r>
      <w:r>
        <w:t xml:space="preserve"> Namespace and mappings</w:t>
      </w:r>
      <w:r>
        <w:tab/>
      </w:r>
      <w:r>
        <w:fldChar w:fldCharType="begin"/>
      </w:r>
      <w:r>
        <w:instrText xml:space="preserve"> PAGEREF _Toc531777598 \h </w:instrText>
      </w:r>
      <w:r>
        <w:fldChar w:fldCharType="separate"/>
      </w:r>
      <w:r>
        <w:t>23</w:t>
      </w:r>
      <w:r>
        <w:fldChar w:fldCharType="end"/>
      </w:r>
    </w:p>
    <w:p w14:paraId="287A7260" w14:textId="77777777" w:rsidR="00850BD8" w:rsidRDefault="00850BD8" w:rsidP="00850BD8">
      <w:pPr>
        <w:pStyle w:val="TOC2"/>
        <w:rPr>
          <w:rFonts w:asciiTheme="minorHAnsi" w:eastAsiaTheme="minorEastAsia" w:hAnsiTheme="minorHAnsi" w:cstheme="minorBidi"/>
          <w:spacing w:val="0"/>
          <w:sz w:val="22"/>
          <w:szCs w:val="22"/>
          <w:lang w:val="en-US" w:eastAsia="en-US"/>
        </w:rPr>
      </w:pPr>
      <w:r>
        <w:t>A.1</w:t>
      </w:r>
      <w:r>
        <w:rPr>
          <w:rFonts w:asciiTheme="minorHAnsi" w:eastAsiaTheme="minorEastAsia" w:hAnsiTheme="minorHAnsi" w:cstheme="minorBidi"/>
          <w:spacing w:val="0"/>
          <w:sz w:val="22"/>
          <w:szCs w:val="22"/>
          <w:lang w:val="en-US" w:eastAsia="en-US"/>
        </w:rPr>
        <w:tab/>
      </w:r>
      <w:r>
        <w:t xml:space="preserve">Namespace and identifiers for </w:t>
      </w:r>
      <w:r w:rsidRPr="0032697C">
        <w:rPr>
          <w:color w:val="FF0000"/>
        </w:rPr>
        <w:t>&lt;Title&gt;</w:t>
      </w:r>
      <w:r>
        <w:t xml:space="preserve"> Information Model</w:t>
      </w:r>
      <w:r>
        <w:tab/>
      </w:r>
      <w:r>
        <w:fldChar w:fldCharType="begin"/>
      </w:r>
      <w:r>
        <w:instrText xml:space="preserve"> PAGEREF _Toc531777599 \h </w:instrText>
      </w:r>
      <w:r>
        <w:fldChar w:fldCharType="separate"/>
      </w:r>
      <w:r>
        <w:t>23</w:t>
      </w:r>
      <w:r>
        <w:fldChar w:fldCharType="end"/>
      </w:r>
    </w:p>
    <w:p w14:paraId="7C829B65" w14:textId="77777777" w:rsidR="00850BD8" w:rsidRDefault="00850BD8" w:rsidP="00850BD8">
      <w:pPr>
        <w:pStyle w:val="TOC2"/>
        <w:rPr>
          <w:rFonts w:asciiTheme="minorHAnsi" w:eastAsiaTheme="minorEastAsia" w:hAnsiTheme="minorHAnsi" w:cstheme="minorBidi"/>
          <w:spacing w:val="0"/>
          <w:sz w:val="22"/>
          <w:szCs w:val="22"/>
          <w:lang w:val="en-US" w:eastAsia="en-US"/>
        </w:rPr>
      </w:pPr>
      <w:r>
        <w:t>A.2</w:t>
      </w:r>
      <w:r>
        <w:rPr>
          <w:rFonts w:asciiTheme="minorHAnsi" w:eastAsiaTheme="minorEastAsia" w:hAnsiTheme="minorHAnsi" w:cstheme="minorBidi"/>
          <w:spacing w:val="0"/>
          <w:sz w:val="22"/>
          <w:szCs w:val="22"/>
          <w:lang w:val="en-US" w:eastAsia="en-US"/>
        </w:rPr>
        <w:tab/>
      </w:r>
      <w:r>
        <w:t xml:space="preserve">Profile URIs for </w:t>
      </w:r>
      <w:r w:rsidRPr="0032697C">
        <w:rPr>
          <w:color w:val="FF0000"/>
        </w:rPr>
        <w:t>&lt;Title&gt;</w:t>
      </w:r>
      <w:r>
        <w:t xml:space="preserve"> Information Model</w:t>
      </w:r>
      <w:r>
        <w:tab/>
      </w:r>
      <w:r>
        <w:fldChar w:fldCharType="begin"/>
      </w:r>
      <w:r>
        <w:instrText xml:space="preserve"> PAGEREF _Toc531777600 \h </w:instrText>
      </w:r>
      <w:r>
        <w:fldChar w:fldCharType="separate"/>
      </w:r>
      <w:r>
        <w:t>24</w:t>
      </w:r>
      <w:r>
        <w:fldChar w:fldCharType="end"/>
      </w:r>
    </w:p>
    <w:p w14:paraId="39907FAE" w14:textId="77777777" w:rsidR="00850BD8" w:rsidRPr="00F1020E" w:rsidRDefault="00850BD8" w:rsidP="00850BD8">
      <w:pPr>
        <w:pStyle w:val="TOC1"/>
      </w:pPr>
      <w:r>
        <w:fldChar w:fldCharType="end"/>
      </w:r>
    </w:p>
    <w:p w14:paraId="777F1824" w14:textId="77777777" w:rsidR="00850BD8" w:rsidRPr="00F1020E" w:rsidRDefault="00850BD8" w:rsidP="00850BD8">
      <w:pPr>
        <w:pStyle w:val="PARAGRAPH"/>
      </w:pPr>
      <w:r w:rsidRPr="00F1020E">
        <w:br w:type="page"/>
      </w:r>
    </w:p>
    <w:p w14:paraId="61CE066D" w14:textId="77777777" w:rsidR="00850BD8" w:rsidRPr="00F1020E" w:rsidRDefault="00850BD8" w:rsidP="00850BD8">
      <w:pPr>
        <w:pStyle w:val="HEADINGNonumber"/>
        <w:spacing w:after="0"/>
        <w:rPr>
          <w:b/>
          <w:caps/>
          <w:smallCaps/>
          <w:sz w:val="20"/>
        </w:rPr>
      </w:pPr>
      <w:bookmarkStart w:id="11" w:name="_Toc531777553"/>
      <w:r w:rsidRPr="00F1020E">
        <w:rPr>
          <w:b/>
          <w:caps/>
          <w:smallCaps/>
          <w:sz w:val="20"/>
        </w:rPr>
        <w:lastRenderedPageBreak/>
        <w:t>Figures</w:t>
      </w:r>
      <w:bookmarkEnd w:id="11"/>
    </w:p>
    <w:p w14:paraId="37D96C6C" w14:textId="77777777" w:rsidR="00850BD8" w:rsidRPr="00F1020E" w:rsidRDefault="00850BD8" w:rsidP="00850BD8">
      <w:pPr>
        <w:pStyle w:val="PARAGRAPH"/>
      </w:pPr>
    </w:p>
    <w:p w14:paraId="2B21497F" w14:textId="77777777" w:rsidR="00850BD8" w:rsidRDefault="00850BD8" w:rsidP="00850BD8">
      <w:pPr>
        <w:pStyle w:val="TableofFigures"/>
        <w:rPr>
          <w:rFonts w:asciiTheme="minorHAnsi" w:eastAsiaTheme="minorEastAsia" w:hAnsiTheme="minorHAnsi" w:cstheme="minorBidi"/>
          <w:spacing w:val="0"/>
          <w:sz w:val="22"/>
          <w:szCs w:val="22"/>
          <w:lang w:val="en-US" w:eastAsia="en-US"/>
        </w:rPr>
      </w:pPr>
      <w:r w:rsidRPr="00F1020E">
        <w:fldChar w:fldCharType="begin"/>
      </w:r>
      <w:r w:rsidRPr="00F1020E">
        <w:instrText xml:space="preserve"> TOC \t "FIGURE-title,1" \c "Figure" </w:instrText>
      </w:r>
      <w:r w:rsidRPr="00F1020E">
        <w:fldChar w:fldCharType="separate"/>
      </w:r>
      <w:r>
        <w:t>Figure 1 – The Scope of OPC UA within an Enterprise</w:t>
      </w:r>
      <w:r>
        <w:tab/>
      </w:r>
      <w:r>
        <w:fldChar w:fldCharType="begin"/>
      </w:r>
      <w:r>
        <w:instrText xml:space="preserve"> PAGEREF _Toc531777601 \h </w:instrText>
      </w:r>
      <w:r>
        <w:fldChar w:fldCharType="separate"/>
      </w:r>
      <w:r>
        <w:t>12</w:t>
      </w:r>
      <w:r>
        <w:fldChar w:fldCharType="end"/>
      </w:r>
    </w:p>
    <w:p w14:paraId="370D53F2" w14:textId="77777777" w:rsidR="00850BD8" w:rsidRDefault="00850BD8" w:rsidP="00850BD8">
      <w:pPr>
        <w:pStyle w:val="TableofFigures"/>
        <w:rPr>
          <w:rFonts w:asciiTheme="minorHAnsi" w:eastAsiaTheme="minorEastAsia" w:hAnsiTheme="minorHAnsi" w:cstheme="minorBidi"/>
          <w:spacing w:val="0"/>
          <w:sz w:val="22"/>
          <w:szCs w:val="22"/>
          <w:lang w:val="en-US" w:eastAsia="en-US"/>
        </w:rPr>
      </w:pPr>
      <w:r>
        <w:t>Figure 2 – A Basic Object in an OPC UA Address Space</w:t>
      </w:r>
      <w:r>
        <w:tab/>
      </w:r>
      <w:r>
        <w:fldChar w:fldCharType="begin"/>
      </w:r>
      <w:r>
        <w:instrText xml:space="preserve"> PAGEREF _Toc531777602 \h </w:instrText>
      </w:r>
      <w:r>
        <w:fldChar w:fldCharType="separate"/>
      </w:r>
      <w:r>
        <w:t>13</w:t>
      </w:r>
      <w:r>
        <w:fldChar w:fldCharType="end"/>
      </w:r>
    </w:p>
    <w:p w14:paraId="155A3758" w14:textId="77777777" w:rsidR="00850BD8" w:rsidRDefault="00850BD8" w:rsidP="00850BD8">
      <w:pPr>
        <w:pStyle w:val="TableofFigures"/>
        <w:rPr>
          <w:rFonts w:asciiTheme="minorHAnsi" w:eastAsiaTheme="minorEastAsia" w:hAnsiTheme="minorHAnsi" w:cstheme="minorBidi"/>
          <w:spacing w:val="0"/>
          <w:sz w:val="22"/>
          <w:szCs w:val="22"/>
          <w:lang w:val="en-US" w:eastAsia="en-US"/>
        </w:rPr>
      </w:pPr>
      <w:r>
        <w:t>Figure 3 – The Relationship between Type Definitions and Instances</w:t>
      </w:r>
      <w:r>
        <w:tab/>
      </w:r>
      <w:r>
        <w:fldChar w:fldCharType="begin"/>
      </w:r>
      <w:r>
        <w:instrText xml:space="preserve"> PAGEREF _Toc531777603 \h </w:instrText>
      </w:r>
      <w:r>
        <w:fldChar w:fldCharType="separate"/>
      </w:r>
      <w:r>
        <w:t>14</w:t>
      </w:r>
      <w:r>
        <w:fldChar w:fldCharType="end"/>
      </w:r>
    </w:p>
    <w:p w14:paraId="4109E8EF" w14:textId="77777777" w:rsidR="00850BD8" w:rsidRDefault="00850BD8" w:rsidP="00850BD8">
      <w:pPr>
        <w:pStyle w:val="TableofFigures"/>
        <w:rPr>
          <w:rFonts w:asciiTheme="minorHAnsi" w:eastAsiaTheme="minorEastAsia" w:hAnsiTheme="minorHAnsi" w:cstheme="minorBidi"/>
          <w:spacing w:val="0"/>
          <w:sz w:val="22"/>
          <w:szCs w:val="22"/>
          <w:lang w:val="en-US" w:eastAsia="en-US"/>
        </w:rPr>
      </w:pPr>
      <w:r>
        <w:t>Figure 4 – Examples of References between Objects</w:t>
      </w:r>
      <w:r>
        <w:tab/>
      </w:r>
      <w:r>
        <w:fldChar w:fldCharType="begin"/>
      </w:r>
      <w:r>
        <w:instrText xml:space="preserve"> PAGEREF _Toc531777604 \h </w:instrText>
      </w:r>
      <w:r>
        <w:fldChar w:fldCharType="separate"/>
      </w:r>
      <w:r>
        <w:t>15</w:t>
      </w:r>
      <w:r>
        <w:fldChar w:fldCharType="end"/>
      </w:r>
    </w:p>
    <w:p w14:paraId="3439FAFB" w14:textId="77777777" w:rsidR="00850BD8" w:rsidRDefault="00850BD8" w:rsidP="00850BD8">
      <w:pPr>
        <w:pStyle w:val="TableofFigures"/>
        <w:rPr>
          <w:rFonts w:asciiTheme="minorHAnsi" w:eastAsiaTheme="minorEastAsia" w:hAnsiTheme="minorHAnsi" w:cstheme="minorBidi"/>
          <w:spacing w:val="0"/>
          <w:sz w:val="22"/>
          <w:szCs w:val="22"/>
          <w:lang w:val="en-US" w:eastAsia="en-US"/>
        </w:rPr>
      </w:pPr>
      <w:r>
        <w:t>Figure 5 – The OPC UA Information Model Notation</w:t>
      </w:r>
      <w:r>
        <w:tab/>
      </w:r>
      <w:r>
        <w:fldChar w:fldCharType="begin"/>
      </w:r>
      <w:r>
        <w:instrText xml:space="preserve"> PAGEREF _Toc531777605 \h </w:instrText>
      </w:r>
      <w:r>
        <w:fldChar w:fldCharType="separate"/>
      </w:r>
      <w:r>
        <w:t>15</w:t>
      </w:r>
      <w:r>
        <w:fldChar w:fldCharType="end"/>
      </w:r>
    </w:p>
    <w:p w14:paraId="2F5E4713" w14:textId="77777777" w:rsidR="00850BD8" w:rsidRPr="00F1020E" w:rsidRDefault="00850BD8" w:rsidP="00850BD8">
      <w:pPr>
        <w:pStyle w:val="PARAGRAPH"/>
      </w:pPr>
      <w:r w:rsidRPr="00F1020E">
        <w:fldChar w:fldCharType="end"/>
      </w:r>
    </w:p>
    <w:p w14:paraId="4ED98037" w14:textId="77777777" w:rsidR="00850BD8" w:rsidRPr="00F1020E" w:rsidRDefault="00850BD8" w:rsidP="00850BD8">
      <w:pPr>
        <w:pStyle w:val="HEADINGNonumber"/>
        <w:spacing w:after="0"/>
        <w:rPr>
          <w:b/>
          <w:caps/>
          <w:smallCaps/>
          <w:sz w:val="20"/>
        </w:rPr>
      </w:pPr>
      <w:r w:rsidRPr="004B1712">
        <w:rPr>
          <w:rStyle w:val="PARAGRAPHChar"/>
        </w:rPr>
        <w:br w:type="page"/>
      </w:r>
      <w:bookmarkStart w:id="12" w:name="_Toc531777554"/>
      <w:r w:rsidRPr="00F1020E">
        <w:rPr>
          <w:b/>
          <w:caps/>
          <w:smallCaps/>
          <w:sz w:val="20"/>
        </w:rPr>
        <w:lastRenderedPageBreak/>
        <w:t>Tables</w:t>
      </w:r>
      <w:bookmarkEnd w:id="12"/>
    </w:p>
    <w:p w14:paraId="09188F6E" w14:textId="77777777" w:rsidR="00850BD8" w:rsidRDefault="00850BD8" w:rsidP="00850BD8">
      <w:pPr>
        <w:pStyle w:val="TableofFigures"/>
        <w:rPr>
          <w:rFonts w:asciiTheme="minorHAnsi" w:eastAsiaTheme="minorEastAsia" w:hAnsiTheme="minorHAnsi" w:cstheme="minorBidi"/>
          <w:spacing w:val="0"/>
          <w:sz w:val="22"/>
          <w:szCs w:val="22"/>
          <w:lang w:val="en-US" w:eastAsia="en-US"/>
        </w:rPr>
      </w:pPr>
      <w:r w:rsidRPr="00F1020E">
        <w:rPr>
          <w:b/>
        </w:rPr>
        <w:fldChar w:fldCharType="begin"/>
      </w:r>
      <w:r w:rsidRPr="00F1020E">
        <w:rPr>
          <w:b/>
        </w:rPr>
        <w:instrText xml:space="preserve"> TOC \h \z \c "Table" </w:instrText>
      </w:r>
      <w:r w:rsidRPr="00F1020E">
        <w:rPr>
          <w:b/>
        </w:rPr>
        <w:fldChar w:fldCharType="separate"/>
      </w:r>
      <w:hyperlink w:anchor="_Toc531777606" w:history="1">
        <w:r w:rsidRPr="005F2391">
          <w:rPr>
            <w:rStyle w:val="Hyperlink"/>
          </w:rPr>
          <w:t>Table 1 – Examples of DataTypes</w:t>
        </w:r>
        <w:r>
          <w:rPr>
            <w:webHidden/>
          </w:rPr>
          <w:tab/>
        </w:r>
        <w:r>
          <w:rPr>
            <w:webHidden/>
          </w:rPr>
          <w:fldChar w:fldCharType="begin"/>
        </w:r>
        <w:r>
          <w:rPr>
            <w:webHidden/>
          </w:rPr>
          <w:instrText xml:space="preserve"> PAGEREF _Toc531777606 \h </w:instrText>
        </w:r>
        <w:r>
          <w:rPr>
            <w:webHidden/>
          </w:rPr>
        </w:r>
        <w:r>
          <w:rPr>
            <w:webHidden/>
          </w:rPr>
          <w:fldChar w:fldCharType="separate"/>
        </w:r>
        <w:r>
          <w:rPr>
            <w:webHidden/>
          </w:rPr>
          <w:t>9</w:t>
        </w:r>
        <w:r>
          <w:rPr>
            <w:webHidden/>
          </w:rPr>
          <w:fldChar w:fldCharType="end"/>
        </w:r>
      </w:hyperlink>
    </w:p>
    <w:p w14:paraId="0E433373"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07" w:history="1">
        <w:r w:rsidR="00850BD8" w:rsidRPr="005F2391">
          <w:rPr>
            <w:rStyle w:val="Hyperlink"/>
          </w:rPr>
          <w:t>Table 2 – Type Definition Table</w:t>
        </w:r>
        <w:r w:rsidR="00850BD8">
          <w:rPr>
            <w:webHidden/>
          </w:rPr>
          <w:tab/>
        </w:r>
        <w:r w:rsidR="00850BD8">
          <w:rPr>
            <w:webHidden/>
          </w:rPr>
          <w:fldChar w:fldCharType="begin"/>
        </w:r>
        <w:r w:rsidR="00850BD8">
          <w:rPr>
            <w:webHidden/>
          </w:rPr>
          <w:instrText xml:space="preserve"> PAGEREF _Toc531777607 \h </w:instrText>
        </w:r>
        <w:r w:rsidR="00850BD8">
          <w:rPr>
            <w:webHidden/>
          </w:rPr>
        </w:r>
        <w:r w:rsidR="00850BD8">
          <w:rPr>
            <w:webHidden/>
          </w:rPr>
          <w:fldChar w:fldCharType="separate"/>
        </w:r>
        <w:r w:rsidR="00850BD8">
          <w:rPr>
            <w:webHidden/>
          </w:rPr>
          <w:t>9</w:t>
        </w:r>
        <w:r w:rsidR="00850BD8">
          <w:rPr>
            <w:webHidden/>
          </w:rPr>
          <w:fldChar w:fldCharType="end"/>
        </w:r>
      </w:hyperlink>
    </w:p>
    <w:p w14:paraId="43197701"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08" w:history="1">
        <w:r w:rsidR="00850BD8" w:rsidRPr="005F2391">
          <w:rPr>
            <w:rStyle w:val="Hyperlink"/>
          </w:rPr>
          <w:t>Table 3 – Common Node Attributes</w:t>
        </w:r>
        <w:r w:rsidR="00850BD8">
          <w:rPr>
            <w:webHidden/>
          </w:rPr>
          <w:tab/>
        </w:r>
        <w:r w:rsidR="00850BD8">
          <w:rPr>
            <w:webHidden/>
          </w:rPr>
          <w:fldChar w:fldCharType="begin"/>
        </w:r>
        <w:r w:rsidR="00850BD8">
          <w:rPr>
            <w:webHidden/>
          </w:rPr>
          <w:instrText xml:space="preserve"> PAGEREF _Toc531777608 \h </w:instrText>
        </w:r>
        <w:r w:rsidR="00850BD8">
          <w:rPr>
            <w:webHidden/>
          </w:rPr>
        </w:r>
        <w:r w:rsidR="00850BD8">
          <w:rPr>
            <w:webHidden/>
          </w:rPr>
          <w:fldChar w:fldCharType="separate"/>
        </w:r>
        <w:r w:rsidR="00850BD8">
          <w:rPr>
            <w:webHidden/>
          </w:rPr>
          <w:t>10</w:t>
        </w:r>
        <w:r w:rsidR="00850BD8">
          <w:rPr>
            <w:webHidden/>
          </w:rPr>
          <w:fldChar w:fldCharType="end"/>
        </w:r>
      </w:hyperlink>
    </w:p>
    <w:p w14:paraId="42F72BFE"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09" w:history="1">
        <w:r w:rsidR="00850BD8" w:rsidRPr="005F2391">
          <w:rPr>
            <w:rStyle w:val="Hyperlink"/>
          </w:rPr>
          <w:t>Table 4 – Common Object Attributes</w:t>
        </w:r>
        <w:r w:rsidR="00850BD8">
          <w:rPr>
            <w:webHidden/>
          </w:rPr>
          <w:tab/>
        </w:r>
        <w:r w:rsidR="00850BD8">
          <w:rPr>
            <w:webHidden/>
          </w:rPr>
          <w:fldChar w:fldCharType="begin"/>
        </w:r>
        <w:r w:rsidR="00850BD8">
          <w:rPr>
            <w:webHidden/>
          </w:rPr>
          <w:instrText xml:space="preserve"> PAGEREF _Toc531777609 \h </w:instrText>
        </w:r>
        <w:r w:rsidR="00850BD8">
          <w:rPr>
            <w:webHidden/>
          </w:rPr>
        </w:r>
        <w:r w:rsidR="00850BD8">
          <w:rPr>
            <w:webHidden/>
          </w:rPr>
          <w:fldChar w:fldCharType="separate"/>
        </w:r>
        <w:r w:rsidR="00850BD8">
          <w:rPr>
            <w:webHidden/>
          </w:rPr>
          <w:t>11</w:t>
        </w:r>
        <w:r w:rsidR="00850BD8">
          <w:rPr>
            <w:webHidden/>
          </w:rPr>
          <w:fldChar w:fldCharType="end"/>
        </w:r>
      </w:hyperlink>
    </w:p>
    <w:p w14:paraId="1F5F85D1"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10" w:history="1">
        <w:r w:rsidR="00850BD8" w:rsidRPr="005F2391">
          <w:rPr>
            <w:rStyle w:val="Hyperlink"/>
          </w:rPr>
          <w:t>Table 5 – Common Variable Attributes</w:t>
        </w:r>
        <w:r w:rsidR="00850BD8">
          <w:rPr>
            <w:webHidden/>
          </w:rPr>
          <w:tab/>
        </w:r>
        <w:r w:rsidR="00850BD8">
          <w:rPr>
            <w:webHidden/>
          </w:rPr>
          <w:fldChar w:fldCharType="begin"/>
        </w:r>
        <w:r w:rsidR="00850BD8">
          <w:rPr>
            <w:webHidden/>
          </w:rPr>
          <w:instrText xml:space="preserve"> PAGEREF _Toc531777610 \h </w:instrText>
        </w:r>
        <w:r w:rsidR="00850BD8">
          <w:rPr>
            <w:webHidden/>
          </w:rPr>
        </w:r>
        <w:r w:rsidR="00850BD8">
          <w:rPr>
            <w:webHidden/>
          </w:rPr>
          <w:fldChar w:fldCharType="separate"/>
        </w:r>
        <w:r w:rsidR="00850BD8">
          <w:rPr>
            <w:webHidden/>
          </w:rPr>
          <w:t>11</w:t>
        </w:r>
        <w:r w:rsidR="00850BD8">
          <w:rPr>
            <w:webHidden/>
          </w:rPr>
          <w:fldChar w:fldCharType="end"/>
        </w:r>
      </w:hyperlink>
    </w:p>
    <w:p w14:paraId="2E9D74E6"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11" w:history="1">
        <w:r w:rsidR="00850BD8" w:rsidRPr="005F2391">
          <w:rPr>
            <w:rStyle w:val="Hyperlink"/>
          </w:rPr>
          <w:t>Table 6 – Common VariableType Attributes</w:t>
        </w:r>
        <w:r w:rsidR="00850BD8">
          <w:rPr>
            <w:webHidden/>
          </w:rPr>
          <w:tab/>
        </w:r>
        <w:r w:rsidR="00850BD8">
          <w:rPr>
            <w:webHidden/>
          </w:rPr>
          <w:fldChar w:fldCharType="begin"/>
        </w:r>
        <w:r w:rsidR="00850BD8">
          <w:rPr>
            <w:webHidden/>
          </w:rPr>
          <w:instrText xml:space="preserve"> PAGEREF _Toc531777611 \h </w:instrText>
        </w:r>
        <w:r w:rsidR="00850BD8">
          <w:rPr>
            <w:webHidden/>
          </w:rPr>
        </w:r>
        <w:r w:rsidR="00850BD8">
          <w:rPr>
            <w:webHidden/>
          </w:rPr>
          <w:fldChar w:fldCharType="separate"/>
        </w:r>
        <w:r w:rsidR="00850BD8">
          <w:rPr>
            <w:webHidden/>
          </w:rPr>
          <w:t>11</w:t>
        </w:r>
        <w:r w:rsidR="00850BD8">
          <w:rPr>
            <w:webHidden/>
          </w:rPr>
          <w:fldChar w:fldCharType="end"/>
        </w:r>
      </w:hyperlink>
    </w:p>
    <w:p w14:paraId="699A6A74"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12" w:history="1">
        <w:r w:rsidR="00850BD8" w:rsidRPr="005F2391">
          <w:rPr>
            <w:rStyle w:val="Hyperlink"/>
          </w:rPr>
          <w:t>Table 7 – Common Method Attributes</w:t>
        </w:r>
        <w:r w:rsidR="00850BD8">
          <w:rPr>
            <w:webHidden/>
          </w:rPr>
          <w:tab/>
        </w:r>
        <w:r w:rsidR="00850BD8">
          <w:rPr>
            <w:webHidden/>
          </w:rPr>
          <w:fldChar w:fldCharType="begin"/>
        </w:r>
        <w:r w:rsidR="00850BD8">
          <w:rPr>
            <w:webHidden/>
          </w:rPr>
          <w:instrText xml:space="preserve"> PAGEREF _Toc531777612 \h </w:instrText>
        </w:r>
        <w:r w:rsidR="00850BD8">
          <w:rPr>
            <w:webHidden/>
          </w:rPr>
        </w:r>
        <w:r w:rsidR="00850BD8">
          <w:rPr>
            <w:webHidden/>
          </w:rPr>
          <w:fldChar w:fldCharType="separate"/>
        </w:r>
        <w:r w:rsidR="00850BD8">
          <w:rPr>
            <w:webHidden/>
          </w:rPr>
          <w:t>11</w:t>
        </w:r>
        <w:r w:rsidR="00850BD8">
          <w:rPr>
            <w:webHidden/>
          </w:rPr>
          <w:fldChar w:fldCharType="end"/>
        </w:r>
      </w:hyperlink>
    </w:p>
    <w:p w14:paraId="63F2C83E"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13" w:history="1">
        <w:r w:rsidR="00850BD8" w:rsidRPr="005F2391">
          <w:rPr>
            <w:rStyle w:val="Hyperlink"/>
          </w:rPr>
          <w:t xml:space="preserve">Table 8 – </w:t>
        </w:r>
        <w:r w:rsidR="00850BD8" w:rsidRPr="005F2391">
          <w:rPr>
            <w:rStyle w:val="Hyperlink"/>
            <w:lang w:val="en-US"/>
          </w:rPr>
          <w:t>&lt;some&gt;</w:t>
        </w:r>
        <w:r w:rsidR="00850BD8" w:rsidRPr="005F2391">
          <w:rPr>
            <w:rStyle w:val="Hyperlink"/>
          </w:rPr>
          <w:t>Type Definition</w:t>
        </w:r>
        <w:r w:rsidR="00850BD8">
          <w:rPr>
            <w:webHidden/>
          </w:rPr>
          <w:tab/>
        </w:r>
        <w:r w:rsidR="00850BD8">
          <w:rPr>
            <w:webHidden/>
          </w:rPr>
          <w:fldChar w:fldCharType="begin"/>
        </w:r>
        <w:r w:rsidR="00850BD8">
          <w:rPr>
            <w:webHidden/>
          </w:rPr>
          <w:instrText xml:space="preserve"> PAGEREF _Toc531777613 \h </w:instrText>
        </w:r>
        <w:r w:rsidR="00850BD8">
          <w:rPr>
            <w:webHidden/>
          </w:rPr>
        </w:r>
        <w:r w:rsidR="00850BD8">
          <w:rPr>
            <w:webHidden/>
          </w:rPr>
          <w:fldChar w:fldCharType="separate"/>
        </w:r>
        <w:r w:rsidR="00850BD8">
          <w:rPr>
            <w:webHidden/>
          </w:rPr>
          <w:t>17</w:t>
        </w:r>
        <w:r w:rsidR="00850BD8">
          <w:rPr>
            <w:webHidden/>
          </w:rPr>
          <w:fldChar w:fldCharType="end"/>
        </w:r>
      </w:hyperlink>
    </w:p>
    <w:p w14:paraId="73F8E623"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14" w:history="1">
        <w:r w:rsidR="00850BD8" w:rsidRPr="005F2391">
          <w:rPr>
            <w:rStyle w:val="Hyperlink"/>
          </w:rPr>
          <w:t>Table 9 – &lt;some&gt;EventType Definition</w:t>
        </w:r>
        <w:r w:rsidR="00850BD8">
          <w:rPr>
            <w:webHidden/>
          </w:rPr>
          <w:tab/>
        </w:r>
        <w:r w:rsidR="00850BD8">
          <w:rPr>
            <w:webHidden/>
          </w:rPr>
          <w:fldChar w:fldCharType="begin"/>
        </w:r>
        <w:r w:rsidR="00850BD8">
          <w:rPr>
            <w:webHidden/>
          </w:rPr>
          <w:instrText xml:space="preserve"> PAGEREF _Toc531777614 \h </w:instrText>
        </w:r>
        <w:r w:rsidR="00850BD8">
          <w:rPr>
            <w:webHidden/>
          </w:rPr>
        </w:r>
        <w:r w:rsidR="00850BD8">
          <w:rPr>
            <w:webHidden/>
          </w:rPr>
          <w:fldChar w:fldCharType="separate"/>
        </w:r>
        <w:r w:rsidR="00850BD8">
          <w:rPr>
            <w:webHidden/>
          </w:rPr>
          <w:t>17</w:t>
        </w:r>
        <w:r w:rsidR="00850BD8">
          <w:rPr>
            <w:webHidden/>
          </w:rPr>
          <w:fldChar w:fldCharType="end"/>
        </w:r>
      </w:hyperlink>
    </w:p>
    <w:p w14:paraId="2EA1B0F8"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15" w:history="1">
        <w:r w:rsidR="00850BD8" w:rsidRPr="005F2391">
          <w:rPr>
            <w:rStyle w:val="Hyperlink"/>
          </w:rPr>
          <w:t>Table 10 – &lt;some&gt;Type Definition</w:t>
        </w:r>
        <w:r w:rsidR="00850BD8">
          <w:rPr>
            <w:webHidden/>
          </w:rPr>
          <w:tab/>
        </w:r>
        <w:r w:rsidR="00850BD8">
          <w:rPr>
            <w:webHidden/>
          </w:rPr>
          <w:fldChar w:fldCharType="begin"/>
        </w:r>
        <w:r w:rsidR="00850BD8">
          <w:rPr>
            <w:webHidden/>
          </w:rPr>
          <w:instrText xml:space="preserve"> PAGEREF _Toc531777615 \h </w:instrText>
        </w:r>
        <w:r w:rsidR="00850BD8">
          <w:rPr>
            <w:webHidden/>
          </w:rPr>
        </w:r>
        <w:r w:rsidR="00850BD8">
          <w:rPr>
            <w:webHidden/>
          </w:rPr>
          <w:fldChar w:fldCharType="separate"/>
        </w:r>
        <w:r w:rsidR="00850BD8">
          <w:rPr>
            <w:webHidden/>
          </w:rPr>
          <w:t>18</w:t>
        </w:r>
        <w:r w:rsidR="00850BD8">
          <w:rPr>
            <w:webHidden/>
          </w:rPr>
          <w:fldChar w:fldCharType="end"/>
        </w:r>
      </w:hyperlink>
    </w:p>
    <w:p w14:paraId="0C0EF56F"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16" w:history="1">
        <w:r w:rsidR="00850BD8" w:rsidRPr="005F2391">
          <w:rPr>
            <w:rStyle w:val="Hyperlink"/>
          </w:rPr>
          <w:t>Table 11 – SetPoints Structure</w:t>
        </w:r>
        <w:r w:rsidR="00850BD8">
          <w:rPr>
            <w:webHidden/>
          </w:rPr>
          <w:tab/>
        </w:r>
        <w:r w:rsidR="00850BD8">
          <w:rPr>
            <w:webHidden/>
          </w:rPr>
          <w:fldChar w:fldCharType="begin"/>
        </w:r>
        <w:r w:rsidR="00850BD8">
          <w:rPr>
            <w:webHidden/>
          </w:rPr>
          <w:instrText xml:space="preserve"> PAGEREF _Toc531777616 \h </w:instrText>
        </w:r>
        <w:r w:rsidR="00850BD8">
          <w:rPr>
            <w:webHidden/>
          </w:rPr>
        </w:r>
        <w:r w:rsidR="00850BD8">
          <w:rPr>
            <w:webHidden/>
          </w:rPr>
          <w:fldChar w:fldCharType="separate"/>
        </w:r>
        <w:r w:rsidR="00850BD8">
          <w:rPr>
            <w:webHidden/>
          </w:rPr>
          <w:t>19</w:t>
        </w:r>
        <w:r w:rsidR="00850BD8">
          <w:rPr>
            <w:webHidden/>
          </w:rPr>
          <w:fldChar w:fldCharType="end"/>
        </w:r>
      </w:hyperlink>
    </w:p>
    <w:p w14:paraId="34EA66E9"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17" w:history="1">
        <w:r w:rsidR="00850BD8" w:rsidRPr="005F2391">
          <w:rPr>
            <w:rStyle w:val="Hyperlink"/>
          </w:rPr>
          <w:t>Table 12 – &lt;someType&gt; Definition</w:t>
        </w:r>
        <w:r w:rsidR="00850BD8">
          <w:rPr>
            <w:webHidden/>
          </w:rPr>
          <w:tab/>
        </w:r>
        <w:r w:rsidR="00850BD8">
          <w:rPr>
            <w:webHidden/>
          </w:rPr>
          <w:fldChar w:fldCharType="begin"/>
        </w:r>
        <w:r w:rsidR="00850BD8">
          <w:rPr>
            <w:webHidden/>
          </w:rPr>
          <w:instrText xml:space="preserve"> PAGEREF _Toc531777617 \h </w:instrText>
        </w:r>
        <w:r w:rsidR="00850BD8">
          <w:rPr>
            <w:webHidden/>
          </w:rPr>
        </w:r>
        <w:r w:rsidR="00850BD8">
          <w:rPr>
            <w:webHidden/>
          </w:rPr>
          <w:fldChar w:fldCharType="separate"/>
        </w:r>
        <w:r w:rsidR="00850BD8">
          <w:rPr>
            <w:webHidden/>
          </w:rPr>
          <w:t>19</w:t>
        </w:r>
        <w:r w:rsidR="00850BD8">
          <w:rPr>
            <w:webHidden/>
          </w:rPr>
          <w:fldChar w:fldCharType="end"/>
        </w:r>
      </w:hyperlink>
    </w:p>
    <w:p w14:paraId="1F7ACC57"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18" w:history="1">
        <w:r w:rsidR="00850BD8" w:rsidRPr="005F2391">
          <w:rPr>
            <w:rStyle w:val="Hyperlink"/>
          </w:rPr>
          <w:t>Table 13 – NamespaceMetadata Object for this Specification</w:t>
        </w:r>
        <w:r w:rsidR="00850BD8">
          <w:rPr>
            <w:webHidden/>
          </w:rPr>
          <w:tab/>
        </w:r>
        <w:r w:rsidR="00850BD8">
          <w:rPr>
            <w:webHidden/>
          </w:rPr>
          <w:fldChar w:fldCharType="begin"/>
        </w:r>
        <w:r w:rsidR="00850BD8">
          <w:rPr>
            <w:webHidden/>
          </w:rPr>
          <w:instrText xml:space="preserve"> PAGEREF _Toc531777618 \h </w:instrText>
        </w:r>
        <w:r w:rsidR="00850BD8">
          <w:rPr>
            <w:webHidden/>
          </w:rPr>
        </w:r>
        <w:r w:rsidR="00850BD8">
          <w:rPr>
            <w:webHidden/>
          </w:rPr>
          <w:fldChar w:fldCharType="separate"/>
        </w:r>
        <w:r w:rsidR="00850BD8">
          <w:rPr>
            <w:webHidden/>
          </w:rPr>
          <w:t>20</w:t>
        </w:r>
        <w:r w:rsidR="00850BD8">
          <w:rPr>
            <w:webHidden/>
          </w:rPr>
          <w:fldChar w:fldCharType="end"/>
        </w:r>
      </w:hyperlink>
    </w:p>
    <w:p w14:paraId="44FDFB53"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19" w:history="1">
        <w:r w:rsidR="00850BD8" w:rsidRPr="005F2391">
          <w:rPr>
            <w:rStyle w:val="Hyperlink"/>
          </w:rPr>
          <w:t xml:space="preserve">Table 14 – </w:t>
        </w:r>
        <w:r w:rsidR="00850BD8" w:rsidRPr="005F2391">
          <w:rPr>
            <w:rStyle w:val="Hyperlink"/>
            <w:i/>
          </w:rPr>
          <w:t>Template Server Facet</w:t>
        </w:r>
        <w:r w:rsidR="00850BD8" w:rsidRPr="005F2391">
          <w:rPr>
            <w:rStyle w:val="Hyperlink"/>
          </w:rPr>
          <w:t xml:space="preserve"> Definition</w:t>
        </w:r>
        <w:r w:rsidR="00850BD8">
          <w:rPr>
            <w:webHidden/>
          </w:rPr>
          <w:tab/>
        </w:r>
        <w:r w:rsidR="00850BD8">
          <w:rPr>
            <w:webHidden/>
          </w:rPr>
          <w:fldChar w:fldCharType="begin"/>
        </w:r>
        <w:r w:rsidR="00850BD8">
          <w:rPr>
            <w:webHidden/>
          </w:rPr>
          <w:instrText xml:space="preserve"> PAGEREF _Toc531777619 \h </w:instrText>
        </w:r>
        <w:r w:rsidR="00850BD8">
          <w:rPr>
            <w:webHidden/>
          </w:rPr>
        </w:r>
        <w:r w:rsidR="00850BD8">
          <w:rPr>
            <w:webHidden/>
          </w:rPr>
          <w:fldChar w:fldCharType="separate"/>
        </w:r>
        <w:r w:rsidR="00850BD8">
          <w:rPr>
            <w:webHidden/>
          </w:rPr>
          <w:t>20</w:t>
        </w:r>
        <w:r w:rsidR="00850BD8">
          <w:rPr>
            <w:webHidden/>
          </w:rPr>
          <w:fldChar w:fldCharType="end"/>
        </w:r>
      </w:hyperlink>
    </w:p>
    <w:p w14:paraId="5E9F7133"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20" w:history="1">
        <w:r w:rsidR="00850BD8" w:rsidRPr="005F2391">
          <w:rPr>
            <w:rStyle w:val="Hyperlink"/>
          </w:rPr>
          <w:t xml:space="preserve">Table 15 – </w:t>
        </w:r>
        <w:r w:rsidR="00850BD8" w:rsidRPr="005F2391">
          <w:rPr>
            <w:rStyle w:val="Hyperlink"/>
            <w:i/>
          </w:rPr>
          <w:t>Template Client Facet</w:t>
        </w:r>
        <w:r w:rsidR="00850BD8" w:rsidRPr="005F2391">
          <w:rPr>
            <w:rStyle w:val="Hyperlink"/>
          </w:rPr>
          <w:t xml:space="preserve"> Definition</w:t>
        </w:r>
        <w:r w:rsidR="00850BD8">
          <w:rPr>
            <w:webHidden/>
          </w:rPr>
          <w:tab/>
        </w:r>
        <w:r w:rsidR="00850BD8">
          <w:rPr>
            <w:webHidden/>
          </w:rPr>
          <w:fldChar w:fldCharType="begin"/>
        </w:r>
        <w:r w:rsidR="00850BD8">
          <w:rPr>
            <w:webHidden/>
          </w:rPr>
          <w:instrText xml:space="preserve"> PAGEREF _Toc531777620 \h </w:instrText>
        </w:r>
        <w:r w:rsidR="00850BD8">
          <w:rPr>
            <w:webHidden/>
          </w:rPr>
        </w:r>
        <w:r w:rsidR="00850BD8">
          <w:rPr>
            <w:webHidden/>
          </w:rPr>
          <w:fldChar w:fldCharType="separate"/>
        </w:r>
        <w:r w:rsidR="00850BD8">
          <w:rPr>
            <w:webHidden/>
          </w:rPr>
          <w:t>21</w:t>
        </w:r>
        <w:r w:rsidR="00850BD8">
          <w:rPr>
            <w:webHidden/>
          </w:rPr>
          <w:fldChar w:fldCharType="end"/>
        </w:r>
      </w:hyperlink>
    </w:p>
    <w:p w14:paraId="25C68766"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21" w:history="1">
        <w:r w:rsidR="00850BD8" w:rsidRPr="005F2391">
          <w:rPr>
            <w:rStyle w:val="Hyperlink"/>
          </w:rPr>
          <w:t>Table 16 – Namespaces used in a &lt;title&gt; Server</w:t>
        </w:r>
        <w:r w:rsidR="00850BD8">
          <w:rPr>
            <w:webHidden/>
          </w:rPr>
          <w:tab/>
        </w:r>
        <w:r w:rsidR="00850BD8">
          <w:rPr>
            <w:webHidden/>
          </w:rPr>
          <w:fldChar w:fldCharType="begin"/>
        </w:r>
        <w:r w:rsidR="00850BD8">
          <w:rPr>
            <w:webHidden/>
          </w:rPr>
          <w:instrText xml:space="preserve"> PAGEREF _Toc531777621 \h </w:instrText>
        </w:r>
        <w:r w:rsidR="00850BD8">
          <w:rPr>
            <w:webHidden/>
          </w:rPr>
        </w:r>
        <w:r w:rsidR="00850BD8">
          <w:rPr>
            <w:webHidden/>
          </w:rPr>
          <w:fldChar w:fldCharType="separate"/>
        </w:r>
        <w:r w:rsidR="00850BD8">
          <w:rPr>
            <w:webHidden/>
          </w:rPr>
          <w:t>21</w:t>
        </w:r>
        <w:r w:rsidR="00850BD8">
          <w:rPr>
            <w:webHidden/>
          </w:rPr>
          <w:fldChar w:fldCharType="end"/>
        </w:r>
      </w:hyperlink>
    </w:p>
    <w:p w14:paraId="4C450DAD"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22" w:history="1">
        <w:r w:rsidR="00850BD8" w:rsidRPr="005F2391">
          <w:rPr>
            <w:rStyle w:val="Hyperlink"/>
          </w:rPr>
          <w:t>Table 17 – Namespaces used in this specification</w:t>
        </w:r>
        <w:r w:rsidR="00850BD8">
          <w:rPr>
            <w:webHidden/>
          </w:rPr>
          <w:tab/>
        </w:r>
        <w:r w:rsidR="00850BD8">
          <w:rPr>
            <w:webHidden/>
          </w:rPr>
          <w:fldChar w:fldCharType="begin"/>
        </w:r>
        <w:r w:rsidR="00850BD8">
          <w:rPr>
            <w:webHidden/>
          </w:rPr>
          <w:instrText xml:space="preserve"> PAGEREF _Toc531777622 \h </w:instrText>
        </w:r>
        <w:r w:rsidR="00850BD8">
          <w:rPr>
            <w:webHidden/>
          </w:rPr>
        </w:r>
        <w:r w:rsidR="00850BD8">
          <w:rPr>
            <w:webHidden/>
          </w:rPr>
          <w:fldChar w:fldCharType="separate"/>
        </w:r>
        <w:r w:rsidR="00850BD8">
          <w:rPr>
            <w:webHidden/>
          </w:rPr>
          <w:t>22</w:t>
        </w:r>
        <w:r w:rsidR="00850BD8">
          <w:rPr>
            <w:webHidden/>
          </w:rPr>
          <w:fldChar w:fldCharType="end"/>
        </w:r>
      </w:hyperlink>
    </w:p>
    <w:p w14:paraId="102A737A" w14:textId="77777777" w:rsidR="00850BD8" w:rsidRDefault="002D580E" w:rsidP="00850BD8">
      <w:pPr>
        <w:pStyle w:val="TableofFigures"/>
        <w:rPr>
          <w:rFonts w:asciiTheme="minorHAnsi" w:eastAsiaTheme="minorEastAsia" w:hAnsiTheme="minorHAnsi" w:cstheme="minorBidi"/>
          <w:spacing w:val="0"/>
          <w:sz w:val="22"/>
          <w:szCs w:val="22"/>
          <w:lang w:val="en-US" w:eastAsia="en-US"/>
        </w:rPr>
      </w:pPr>
      <w:hyperlink w:anchor="_Toc531777623" w:history="1">
        <w:r w:rsidR="00850BD8" w:rsidRPr="005F2391">
          <w:rPr>
            <w:rStyle w:val="Hyperlink"/>
          </w:rPr>
          <w:t>Table 18 – Profile URIs</w:t>
        </w:r>
        <w:r w:rsidR="00850BD8">
          <w:rPr>
            <w:webHidden/>
          </w:rPr>
          <w:tab/>
        </w:r>
        <w:r w:rsidR="00850BD8">
          <w:rPr>
            <w:webHidden/>
          </w:rPr>
          <w:fldChar w:fldCharType="begin"/>
        </w:r>
        <w:r w:rsidR="00850BD8">
          <w:rPr>
            <w:webHidden/>
          </w:rPr>
          <w:instrText xml:space="preserve"> PAGEREF _Toc531777623 \h </w:instrText>
        </w:r>
        <w:r w:rsidR="00850BD8">
          <w:rPr>
            <w:webHidden/>
          </w:rPr>
        </w:r>
        <w:r w:rsidR="00850BD8">
          <w:rPr>
            <w:webHidden/>
          </w:rPr>
          <w:fldChar w:fldCharType="separate"/>
        </w:r>
        <w:r w:rsidR="00850BD8">
          <w:rPr>
            <w:webHidden/>
          </w:rPr>
          <w:t>24</w:t>
        </w:r>
        <w:r w:rsidR="00850BD8">
          <w:rPr>
            <w:webHidden/>
          </w:rPr>
          <w:fldChar w:fldCharType="end"/>
        </w:r>
      </w:hyperlink>
    </w:p>
    <w:p w14:paraId="479CC9B0" w14:textId="77777777" w:rsidR="00850BD8" w:rsidRPr="00F1020E" w:rsidRDefault="00850BD8" w:rsidP="00850BD8">
      <w:pPr>
        <w:pStyle w:val="TableofFigures"/>
        <w:rPr>
          <w:b/>
        </w:rPr>
      </w:pPr>
      <w:r w:rsidRPr="00F1020E">
        <w:rPr>
          <w:b/>
        </w:rPr>
        <w:fldChar w:fldCharType="end"/>
      </w:r>
    </w:p>
    <w:p w14:paraId="64F251E2" w14:textId="77777777" w:rsidR="00850BD8" w:rsidRPr="00F1020E" w:rsidRDefault="00850BD8" w:rsidP="00850BD8">
      <w:pPr>
        <w:pStyle w:val="PARAGRAPH"/>
      </w:pPr>
      <w:bookmarkStart w:id="13" w:name="_Toc135501310"/>
      <w:bookmarkEnd w:id="13"/>
      <w:r w:rsidRPr="00F1020E">
        <w:br w:type="page"/>
      </w:r>
    </w:p>
    <w:p w14:paraId="3F3C28FD" w14:textId="77777777" w:rsidR="00850BD8" w:rsidRPr="00F1020E" w:rsidRDefault="00850BD8" w:rsidP="00850BD8">
      <w:pPr>
        <w:pStyle w:val="MAIN-TITLE"/>
        <w:rPr>
          <w:b w:val="0"/>
          <w:bCs w:val="0"/>
          <w:sz w:val="20"/>
          <w:szCs w:val="20"/>
        </w:rPr>
      </w:pPr>
    </w:p>
    <w:p w14:paraId="01FD3C3E" w14:textId="77777777" w:rsidR="00850BD8" w:rsidRPr="00F1020E" w:rsidRDefault="00850BD8" w:rsidP="00850BD8">
      <w:pPr>
        <w:pStyle w:val="MAIN-TITLE"/>
        <w:rPr>
          <w:rFonts w:ascii="Helvetica" w:hAnsi="Helvetica"/>
          <w:caps/>
        </w:rPr>
      </w:pPr>
      <w:r w:rsidRPr="00F84143">
        <w:rPr>
          <w:color w:val="FF0000"/>
        </w:rPr>
        <w:t>&lt;</w:t>
      </w:r>
      <w:r w:rsidRPr="00F84143">
        <w:rPr>
          <w:color w:val="FF0000"/>
        </w:rPr>
        <w:fldChar w:fldCharType="begin"/>
      </w:r>
      <w:r w:rsidRPr="00F84143">
        <w:rPr>
          <w:color w:val="FF0000"/>
        </w:rPr>
        <w:instrText xml:space="preserve"> DOCPROPERTY  Company  \* MERGEFORMAT </w:instrText>
      </w:r>
      <w:r w:rsidRPr="00F84143">
        <w:rPr>
          <w:color w:val="FF0000"/>
        </w:rPr>
        <w:fldChar w:fldCharType="separate"/>
      </w:r>
      <w:r w:rsidRPr="00EA1447">
        <w:rPr>
          <w:rFonts w:ascii="Helvetica" w:hAnsi="Helvetica"/>
          <w:caps/>
          <w:color w:val="FF0000"/>
        </w:rPr>
        <w:t>OPC Foundation</w:t>
      </w:r>
      <w:r w:rsidRPr="00F84143">
        <w:rPr>
          <w:rFonts w:ascii="Helvetica" w:hAnsi="Helvetica"/>
          <w:caps/>
          <w:color w:val="FF0000"/>
        </w:rPr>
        <w:fldChar w:fldCharType="end"/>
      </w:r>
      <w:r w:rsidRPr="00F84143">
        <w:rPr>
          <w:rFonts w:ascii="Helvetica" w:hAnsi="Helvetica"/>
          <w:caps/>
          <w:color w:val="FF0000"/>
        </w:rPr>
        <w:t xml:space="preserve"> (if joint work)&gt;</w:t>
      </w:r>
      <w:r>
        <w:rPr>
          <w:rFonts w:ascii="Helvetica" w:hAnsi="Helvetica"/>
          <w:caps/>
        </w:rPr>
        <w:t xml:space="preserve">, </w:t>
      </w:r>
      <w:r w:rsidRPr="00225888">
        <w:rPr>
          <w:rFonts w:ascii="Helvetica" w:hAnsi="Helvetica"/>
          <w:caps/>
          <w:color w:val="FF0000"/>
        </w:rPr>
        <w:t>&lt;other organization&gt;</w:t>
      </w:r>
    </w:p>
    <w:p w14:paraId="6AFCD131" w14:textId="77777777" w:rsidR="00850BD8" w:rsidRPr="00F1020E" w:rsidRDefault="00850BD8" w:rsidP="00850BD8">
      <w:pPr>
        <w:pStyle w:val="PARAGRAPH"/>
        <w:spacing w:before="0"/>
        <w:jc w:val="center"/>
        <w:rPr>
          <w:spacing w:val="0"/>
        </w:rPr>
      </w:pPr>
      <w:r w:rsidRPr="00F1020E">
        <w:rPr>
          <w:spacing w:val="0"/>
        </w:rPr>
        <w:t>____________</w:t>
      </w:r>
    </w:p>
    <w:p w14:paraId="7FF22741" w14:textId="77777777" w:rsidR="00850BD8" w:rsidRDefault="00850BD8" w:rsidP="00850BD8">
      <w:pPr>
        <w:pStyle w:val="MAIN-TITLE"/>
      </w:pPr>
    </w:p>
    <w:p w14:paraId="07D8F376" w14:textId="77777777" w:rsidR="00850BD8" w:rsidRPr="00F84143" w:rsidRDefault="00850BD8" w:rsidP="00850BD8">
      <w:pPr>
        <w:pStyle w:val="NormalWeb"/>
        <w:shd w:val="clear" w:color="auto" w:fill="FFFFFF"/>
        <w:spacing w:line="360" w:lineRule="atLeast"/>
        <w:jc w:val="center"/>
        <w:rPr>
          <w:rFonts w:ascii="Arial" w:hAnsi="Arial" w:cs="Arial"/>
          <w:sz w:val="16"/>
          <w:szCs w:val="16"/>
        </w:rPr>
      </w:pPr>
      <w:r>
        <w:rPr>
          <w:rFonts w:ascii="Arial" w:hAnsi="Arial" w:cs="Arial"/>
          <w:noProof/>
          <w:color w:val="049CCF"/>
          <w:sz w:val="15"/>
          <w:szCs w:val="15"/>
        </w:rPr>
        <w:drawing>
          <wp:inline distT="0" distB="0" distL="0" distR="0" wp14:anchorId="31AC64EC" wp14:editId="3DA88DE6">
            <wp:extent cx="838200" cy="298450"/>
            <wp:effectExtent l="0" t="0" r="0" b="6350"/>
            <wp:docPr id="2" name="Picture 2" descr="Public Domain Mark">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blic Domain Mark">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Pr>
          <w:rFonts w:ascii="Arial" w:hAnsi="Arial" w:cs="Arial"/>
          <w:sz w:val="15"/>
          <w:szCs w:val="15"/>
        </w:rPr>
        <w:br/>
      </w:r>
      <w:r w:rsidRPr="00F84143">
        <w:rPr>
          <w:rFonts w:ascii="Arial" w:hAnsi="Arial" w:cs="Arial"/>
          <w:sz w:val="16"/>
          <w:szCs w:val="16"/>
        </w:rPr>
        <w:t xml:space="preserve">This work (OPC UA Companion Specification Template, by </w:t>
      </w:r>
      <w:hyperlink r:id="rId17" w:history="1">
        <w:r w:rsidRPr="00F84143">
          <w:rPr>
            <w:rStyle w:val="Hyperlink"/>
            <w:rFonts w:ascii="Arial" w:hAnsi="Arial" w:cs="Arial"/>
            <w:sz w:val="16"/>
            <w:szCs w:val="16"/>
          </w:rPr>
          <w:t>OPC Foundation</w:t>
        </w:r>
      </w:hyperlink>
      <w:r w:rsidRPr="00F84143">
        <w:rPr>
          <w:rFonts w:ascii="Arial" w:hAnsi="Arial" w:cs="Arial"/>
          <w:sz w:val="16"/>
          <w:szCs w:val="16"/>
        </w:rPr>
        <w:t xml:space="preserve">), identified by </w:t>
      </w:r>
      <w:hyperlink r:id="rId18" w:history="1">
        <w:r w:rsidRPr="00F84143">
          <w:rPr>
            <w:rStyle w:val="Hyperlink"/>
            <w:rFonts w:ascii="Arial" w:hAnsi="Arial" w:cs="Arial"/>
            <w:sz w:val="16"/>
            <w:szCs w:val="16"/>
          </w:rPr>
          <w:t>OPC Foundation</w:t>
        </w:r>
      </w:hyperlink>
      <w:r w:rsidRPr="00F84143">
        <w:rPr>
          <w:rFonts w:ascii="Arial" w:hAnsi="Arial" w:cs="Arial"/>
          <w:sz w:val="16"/>
          <w:szCs w:val="16"/>
        </w:rPr>
        <w:t xml:space="preserve">, is free of known copyright restrictions. </w:t>
      </w:r>
    </w:p>
    <w:p w14:paraId="2900994F" w14:textId="77777777" w:rsidR="00850BD8" w:rsidRDefault="00850BD8" w:rsidP="00850BD8">
      <w:pPr>
        <w:pStyle w:val="MAIN-TITLE"/>
      </w:pPr>
    </w:p>
    <w:p w14:paraId="17064252" w14:textId="77777777" w:rsidR="00850BD8" w:rsidRDefault="00850BD8" w:rsidP="00850BD8">
      <w:pPr>
        <w:pStyle w:val="PARAGRAPHCompressed"/>
        <w:pBdr>
          <w:top w:val="single" w:sz="4" w:space="1" w:color="auto"/>
          <w:left w:val="single" w:sz="4" w:space="4" w:color="auto"/>
          <w:bottom w:val="single" w:sz="4" w:space="1" w:color="auto"/>
          <w:right w:val="single" w:sz="4" w:space="4" w:color="auto"/>
        </w:pBdr>
        <w:rPr>
          <w:color w:val="CC3300"/>
        </w:rPr>
      </w:pPr>
      <w:r>
        <w:rPr>
          <w:color w:val="CC3300"/>
        </w:rPr>
        <w:t>&lt;Remove the above Public Domain notice and add a copyright date in the following Agreement of use for the completed specification. If possible (but not legally required), provide attribution to the original author in the following way:</w:t>
      </w:r>
    </w:p>
    <w:p w14:paraId="662AF65D" w14:textId="77777777" w:rsidR="00850BD8" w:rsidRDefault="00850BD8" w:rsidP="00850BD8">
      <w:pPr>
        <w:pStyle w:val="PARAGRAPHCompressed"/>
        <w:pBdr>
          <w:top w:val="single" w:sz="4" w:space="1" w:color="auto"/>
          <w:left w:val="single" w:sz="4" w:space="4" w:color="auto"/>
          <w:bottom w:val="single" w:sz="4" w:space="1" w:color="auto"/>
          <w:right w:val="single" w:sz="4" w:space="4" w:color="auto"/>
        </w:pBdr>
        <w:rPr>
          <w:color w:val="CC3300"/>
        </w:rPr>
      </w:pPr>
    </w:p>
    <w:p w14:paraId="193A3EEE" w14:textId="77777777" w:rsidR="00850BD8" w:rsidRDefault="00850BD8" w:rsidP="00850BD8">
      <w:pPr>
        <w:pStyle w:val="PARAGRAPHCompressed"/>
        <w:pBdr>
          <w:top w:val="single" w:sz="4" w:space="1" w:color="auto"/>
          <w:left w:val="single" w:sz="4" w:space="4" w:color="auto"/>
          <w:bottom w:val="single" w:sz="4" w:space="1" w:color="auto"/>
          <w:right w:val="single" w:sz="4" w:space="4" w:color="auto"/>
        </w:pBdr>
      </w:pPr>
      <w:r>
        <w:rPr>
          <w:color w:val="CC3300"/>
        </w:rPr>
        <w:t>“</w:t>
      </w:r>
      <w:r w:rsidRPr="00130D29">
        <w:rPr>
          <w:color w:val="CC3300"/>
        </w:rPr>
        <w:t xml:space="preserve">This specification is a derivative work of the </w:t>
      </w:r>
      <w:r>
        <w:rPr>
          <w:color w:val="CC3300"/>
        </w:rPr>
        <w:t xml:space="preserve">public domain document </w:t>
      </w:r>
      <w:r w:rsidRPr="00F84143">
        <w:rPr>
          <w:color w:val="FF0000"/>
          <w:u w:val="single"/>
        </w:rPr>
        <w:t>OPC UA Companion Specification Template</w:t>
      </w:r>
      <w:r w:rsidRPr="00F84143">
        <w:rPr>
          <w:color w:val="FF0000"/>
        </w:rPr>
        <w:t>, by</w:t>
      </w:r>
      <w:r w:rsidRPr="00F84143">
        <w:t xml:space="preserve"> </w:t>
      </w:r>
      <w:hyperlink r:id="rId19" w:history="1">
        <w:r w:rsidRPr="00F84143">
          <w:rPr>
            <w:rStyle w:val="Hyperlink"/>
          </w:rPr>
          <w:t>OPC Foundation</w:t>
        </w:r>
      </w:hyperlink>
      <w:r>
        <w:t>”</w:t>
      </w:r>
    </w:p>
    <w:p w14:paraId="6A8CEE93" w14:textId="77777777" w:rsidR="00850BD8" w:rsidRPr="00F84143" w:rsidRDefault="00850BD8" w:rsidP="00850BD8">
      <w:pPr>
        <w:pStyle w:val="PARAGRAPHCompressed"/>
        <w:pBdr>
          <w:top w:val="single" w:sz="4" w:space="1" w:color="auto"/>
          <w:left w:val="single" w:sz="4" w:space="4" w:color="auto"/>
          <w:bottom w:val="single" w:sz="4" w:space="1" w:color="auto"/>
          <w:right w:val="single" w:sz="4" w:space="4" w:color="auto"/>
        </w:pBdr>
        <w:rPr>
          <w:color w:val="CC3300"/>
        </w:rPr>
      </w:pPr>
      <w:r w:rsidRPr="00130D29">
        <w:rPr>
          <w:color w:val="CC3300"/>
        </w:rPr>
        <w:t>&gt;</w:t>
      </w:r>
    </w:p>
    <w:p w14:paraId="3BA96D7F" w14:textId="77777777" w:rsidR="00850BD8" w:rsidRPr="00D31354" w:rsidRDefault="00850BD8" w:rsidP="00850BD8">
      <w:pPr>
        <w:pStyle w:val="ForwordIntroduction"/>
        <w:rPr>
          <w:u w:val="single"/>
        </w:rPr>
      </w:pPr>
      <w:bookmarkStart w:id="14" w:name="_Toc138504167"/>
      <w:bookmarkStart w:id="15" w:name="_Toc139710827"/>
      <w:r w:rsidRPr="00D31354">
        <w:rPr>
          <w:u w:val="single"/>
        </w:rPr>
        <w:t>AGREEMENT OF USE</w:t>
      </w:r>
      <w:bookmarkEnd w:id="14"/>
      <w:bookmarkEnd w:id="15"/>
    </w:p>
    <w:p w14:paraId="6DDA70C8" w14:textId="77777777" w:rsidR="00850BD8" w:rsidRPr="00AE62BF"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rFonts w:eastAsia="MS Mincho" w:cs="Times New Roman"/>
          <w:color w:val="CC3300"/>
          <w:lang w:eastAsia="ja-JP"/>
        </w:rPr>
      </w:pPr>
      <w:r>
        <w:rPr>
          <w:rFonts w:eastAsia="MS Mincho" w:cs="Times New Roman"/>
          <w:color w:val="CC3300"/>
          <w:lang w:eastAsia="ja-JP"/>
        </w:rPr>
        <w:t>&lt;For joint work, t</w:t>
      </w:r>
      <w:r w:rsidRPr="00AE62BF">
        <w:rPr>
          <w:rFonts w:eastAsia="MS Mincho" w:cs="Times New Roman"/>
          <w:color w:val="CC3300"/>
          <w:lang w:eastAsia="ja-JP"/>
        </w:rPr>
        <w:t>his is the agreement accepted by OPC Foundation and used by most if not all joint companion specifications.</w:t>
      </w:r>
    </w:p>
    <w:p w14:paraId="7025AC14" w14:textId="77777777" w:rsidR="00850BD8" w:rsidRPr="00AE62BF"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rFonts w:eastAsia="MS Mincho" w:cs="Times New Roman"/>
          <w:color w:val="CC3300"/>
          <w:lang w:eastAsia="ja-JP"/>
        </w:rPr>
      </w:pPr>
      <w:r w:rsidRPr="009717AC">
        <w:rPr>
          <w:rFonts w:eastAsia="MS Mincho" w:cs="Times New Roman"/>
          <w:color w:val="CC3300"/>
          <w:lang w:eastAsia="ja-JP"/>
        </w:rPr>
        <w:t>Changes to this agreement will require OPC Foundation review.</w:t>
      </w:r>
      <w:r>
        <w:rPr>
          <w:rFonts w:eastAsia="MS Mincho" w:cs="Times New Roman"/>
          <w:color w:val="CC3300"/>
          <w:lang w:eastAsia="ja-JP"/>
        </w:rPr>
        <w:t xml:space="preserve"> For non-joint work replace this section with appropriate agreement of use and copyright verbiage.</w:t>
      </w:r>
      <w:r w:rsidRPr="00AE62BF">
        <w:rPr>
          <w:rFonts w:eastAsia="MS Mincho" w:cs="Times New Roman"/>
          <w:color w:val="CC3300"/>
          <w:lang w:eastAsia="ja-JP"/>
        </w:rPr>
        <w:t>&gt;</w:t>
      </w:r>
    </w:p>
    <w:p w14:paraId="70476C2E" w14:textId="77777777" w:rsidR="00850BD8" w:rsidRPr="00D31354" w:rsidRDefault="00850BD8" w:rsidP="00850BD8">
      <w:pPr>
        <w:pStyle w:val="PARAGRAPH"/>
        <w:keepNext/>
        <w:rPr>
          <w:sz w:val="16"/>
          <w:szCs w:val="16"/>
          <w:lang w:val="en-US"/>
        </w:rPr>
      </w:pPr>
      <w:r w:rsidRPr="00D31354">
        <w:rPr>
          <w:sz w:val="16"/>
          <w:szCs w:val="16"/>
          <w:lang w:val="en-US"/>
        </w:rPr>
        <w:t>COPYRIGHT RESTRICTIONS</w:t>
      </w:r>
    </w:p>
    <w:p w14:paraId="7F0E16B8" w14:textId="77777777" w:rsidR="00850BD8" w:rsidRPr="00D31354" w:rsidRDefault="00850BD8" w:rsidP="006D3F0F">
      <w:pPr>
        <w:pStyle w:val="PARAGRAPHCompressed"/>
        <w:numPr>
          <w:ilvl w:val="0"/>
          <w:numId w:val="31"/>
        </w:numPr>
        <w:suppressAutoHyphens/>
        <w:rPr>
          <w:sz w:val="16"/>
          <w:szCs w:val="16"/>
          <w:lang w:val="en-US"/>
        </w:rPr>
      </w:pPr>
      <w:r w:rsidRPr="00D31354">
        <w:rPr>
          <w:sz w:val="16"/>
          <w:szCs w:val="16"/>
          <w:lang w:val="en-US"/>
        </w:rPr>
        <w:t xml:space="preserve">This document is provided "as is" by the </w:t>
      </w:r>
      <w:r w:rsidRPr="00F84143">
        <w:rPr>
          <w:color w:val="FF0000"/>
          <w:sz w:val="16"/>
          <w:szCs w:val="16"/>
          <w:lang w:val="en-US"/>
        </w:rPr>
        <w:t>&lt;OPC Foundation (if joint work</w:t>
      </w:r>
      <w:r>
        <w:rPr>
          <w:color w:val="FF0000"/>
          <w:sz w:val="16"/>
          <w:szCs w:val="16"/>
          <w:lang w:val="en-US"/>
        </w:rPr>
        <w:t>)</w:t>
      </w:r>
      <w:r w:rsidRPr="00F84143">
        <w:rPr>
          <w:color w:val="FF0000"/>
          <w:sz w:val="16"/>
          <w:szCs w:val="16"/>
          <w:lang w:val="en-US"/>
        </w:rPr>
        <w:t>&gt;</w:t>
      </w:r>
      <w:r w:rsidRPr="00D31354">
        <w:rPr>
          <w:sz w:val="16"/>
          <w:szCs w:val="16"/>
          <w:lang w:val="en-US"/>
        </w:rPr>
        <w:t xml:space="preserve"> and the </w:t>
      </w:r>
      <w:r w:rsidRPr="00225888">
        <w:rPr>
          <w:color w:val="FF0000"/>
          <w:sz w:val="16"/>
          <w:szCs w:val="16"/>
          <w:lang w:val="en-US"/>
        </w:rPr>
        <w:t>&lt;other organization&gt;</w:t>
      </w:r>
      <w:r w:rsidRPr="00D31354">
        <w:rPr>
          <w:sz w:val="16"/>
          <w:szCs w:val="16"/>
          <w:lang w:val="en-US"/>
        </w:rPr>
        <w:t>.</w:t>
      </w:r>
    </w:p>
    <w:p w14:paraId="5A8A9457" w14:textId="77777777" w:rsidR="00850BD8" w:rsidRPr="004222C6" w:rsidRDefault="00850BD8" w:rsidP="006D3F0F">
      <w:pPr>
        <w:pStyle w:val="PARAGRAPHCompressed"/>
        <w:numPr>
          <w:ilvl w:val="0"/>
          <w:numId w:val="31"/>
        </w:numPr>
        <w:suppressAutoHyphens/>
        <w:rPr>
          <w:color w:val="343333"/>
          <w:sz w:val="16"/>
          <w:szCs w:val="16"/>
          <w:lang w:val="en-US"/>
        </w:rPr>
      </w:pPr>
      <w:r w:rsidRPr="004222C6">
        <w:rPr>
          <w:color w:val="343333"/>
          <w:sz w:val="16"/>
          <w:szCs w:val="16"/>
          <w:lang w:val="en-US"/>
        </w:rPr>
        <w:t xml:space="preserve">Right </w:t>
      </w:r>
      <w:r w:rsidRPr="004222C6">
        <w:rPr>
          <w:color w:val="252424"/>
          <w:sz w:val="16"/>
          <w:szCs w:val="16"/>
          <w:lang w:val="en-US"/>
        </w:rPr>
        <w:t xml:space="preserve">of use for </w:t>
      </w:r>
      <w:r>
        <w:rPr>
          <w:color w:val="252424"/>
          <w:sz w:val="16"/>
          <w:szCs w:val="16"/>
          <w:lang w:val="en-US"/>
        </w:rPr>
        <w:t>this specification</w:t>
      </w:r>
      <w:r w:rsidRPr="004222C6">
        <w:rPr>
          <w:color w:val="343333"/>
          <w:sz w:val="16"/>
          <w:szCs w:val="16"/>
          <w:lang w:val="en-US"/>
        </w:rPr>
        <w:t xml:space="preserve"> </w:t>
      </w:r>
      <w:r w:rsidRPr="004222C6">
        <w:rPr>
          <w:color w:val="252424"/>
          <w:sz w:val="16"/>
          <w:szCs w:val="16"/>
          <w:lang w:val="en-US"/>
        </w:rPr>
        <w:t xml:space="preserve">is restricted to </w:t>
      </w:r>
      <w:r>
        <w:rPr>
          <w:color w:val="252424"/>
          <w:sz w:val="16"/>
          <w:szCs w:val="16"/>
          <w:lang w:val="en-US"/>
        </w:rPr>
        <w:t>this specification and does not grant rights of use for referred documents.</w:t>
      </w:r>
    </w:p>
    <w:p w14:paraId="1169C56B" w14:textId="77777777" w:rsidR="00850BD8" w:rsidRPr="00D31354" w:rsidRDefault="00850BD8" w:rsidP="006D3F0F">
      <w:pPr>
        <w:pStyle w:val="PARAGRAPHCompressed"/>
        <w:numPr>
          <w:ilvl w:val="0"/>
          <w:numId w:val="31"/>
        </w:numPr>
        <w:suppressAutoHyphens/>
        <w:rPr>
          <w:color w:val="343333"/>
          <w:sz w:val="16"/>
          <w:szCs w:val="16"/>
          <w:lang w:val="en-US"/>
        </w:rPr>
      </w:pPr>
      <w:r w:rsidRPr="00D31354">
        <w:rPr>
          <w:color w:val="343333"/>
          <w:sz w:val="16"/>
          <w:szCs w:val="16"/>
          <w:lang w:val="en-US"/>
        </w:rPr>
        <w:t xml:space="preserve">Right of </w:t>
      </w:r>
      <w:r w:rsidRPr="00D31354">
        <w:rPr>
          <w:color w:val="252424"/>
          <w:sz w:val="16"/>
          <w:szCs w:val="16"/>
          <w:lang w:val="en-US"/>
        </w:rPr>
        <w:t xml:space="preserve">use for </w:t>
      </w:r>
      <w:r>
        <w:rPr>
          <w:color w:val="252424"/>
          <w:sz w:val="16"/>
          <w:szCs w:val="16"/>
          <w:lang w:val="en-US"/>
        </w:rPr>
        <w:t>this specification</w:t>
      </w:r>
      <w:r w:rsidRPr="00D31354">
        <w:rPr>
          <w:color w:val="343333"/>
          <w:sz w:val="16"/>
          <w:szCs w:val="16"/>
          <w:lang w:val="en-US"/>
        </w:rPr>
        <w:t xml:space="preserve"> </w:t>
      </w:r>
      <w:r w:rsidRPr="00D31354">
        <w:rPr>
          <w:color w:val="252424"/>
          <w:sz w:val="16"/>
          <w:szCs w:val="16"/>
          <w:lang w:val="en-US"/>
        </w:rPr>
        <w:t xml:space="preserve">will be </w:t>
      </w:r>
      <w:r w:rsidRPr="00D31354">
        <w:rPr>
          <w:color w:val="343333"/>
          <w:sz w:val="16"/>
          <w:szCs w:val="16"/>
          <w:lang w:val="en-US"/>
        </w:rPr>
        <w:t>granted without cost.</w:t>
      </w:r>
    </w:p>
    <w:p w14:paraId="21C75E5C" w14:textId="77777777" w:rsidR="00850BD8" w:rsidRPr="00D31354" w:rsidRDefault="00850BD8" w:rsidP="006D3F0F">
      <w:pPr>
        <w:pStyle w:val="PARAGRAPHCompressed"/>
        <w:numPr>
          <w:ilvl w:val="0"/>
          <w:numId w:val="30"/>
        </w:numPr>
        <w:suppressAutoHyphens/>
        <w:rPr>
          <w:color w:val="252424"/>
          <w:sz w:val="16"/>
          <w:szCs w:val="16"/>
          <w:lang w:val="en-US"/>
        </w:rPr>
      </w:pPr>
      <w:r>
        <w:rPr>
          <w:color w:val="343333"/>
          <w:sz w:val="16"/>
          <w:szCs w:val="16"/>
          <w:lang w:val="en-US"/>
        </w:rPr>
        <w:t>This document</w:t>
      </w:r>
      <w:r w:rsidRPr="00D31354">
        <w:rPr>
          <w:color w:val="252424"/>
          <w:sz w:val="16"/>
          <w:szCs w:val="16"/>
          <w:lang w:val="en-US"/>
        </w:rPr>
        <w:t xml:space="preserve"> may be distributed through computer </w:t>
      </w:r>
      <w:r w:rsidRPr="00D31354">
        <w:rPr>
          <w:color w:val="343333"/>
          <w:sz w:val="16"/>
          <w:szCs w:val="16"/>
          <w:lang w:val="en-US"/>
        </w:rPr>
        <w:t xml:space="preserve">systems, </w:t>
      </w:r>
      <w:r w:rsidRPr="00D31354">
        <w:rPr>
          <w:color w:val="252424"/>
          <w:sz w:val="16"/>
          <w:szCs w:val="16"/>
          <w:lang w:val="en-US"/>
        </w:rPr>
        <w:t xml:space="preserve">printed </w:t>
      </w:r>
      <w:r w:rsidRPr="00D31354">
        <w:rPr>
          <w:color w:val="343333"/>
          <w:sz w:val="16"/>
          <w:szCs w:val="16"/>
          <w:lang w:val="en-US"/>
        </w:rPr>
        <w:t xml:space="preserve">or copied as </w:t>
      </w:r>
      <w:r w:rsidRPr="00D31354">
        <w:rPr>
          <w:color w:val="252424"/>
          <w:sz w:val="16"/>
          <w:szCs w:val="16"/>
          <w:lang w:val="en-US"/>
        </w:rPr>
        <w:t xml:space="preserve">long </w:t>
      </w:r>
      <w:r w:rsidRPr="00D31354">
        <w:rPr>
          <w:color w:val="343333"/>
          <w:sz w:val="16"/>
          <w:szCs w:val="16"/>
          <w:lang w:val="en-US"/>
        </w:rPr>
        <w:t xml:space="preserve">as </w:t>
      </w:r>
      <w:r w:rsidRPr="00D31354">
        <w:rPr>
          <w:color w:val="252424"/>
          <w:sz w:val="16"/>
          <w:szCs w:val="16"/>
          <w:lang w:val="en-US"/>
        </w:rPr>
        <w:t xml:space="preserve">the </w:t>
      </w:r>
      <w:r w:rsidRPr="00D31354">
        <w:rPr>
          <w:color w:val="343333"/>
          <w:sz w:val="16"/>
          <w:szCs w:val="16"/>
          <w:lang w:val="en-US"/>
        </w:rPr>
        <w:t xml:space="preserve">content </w:t>
      </w:r>
      <w:r w:rsidRPr="00D31354">
        <w:rPr>
          <w:color w:val="252424"/>
          <w:sz w:val="16"/>
          <w:szCs w:val="16"/>
          <w:lang w:val="en-US"/>
        </w:rPr>
        <w:t xml:space="preserve">remains unchanged </w:t>
      </w:r>
      <w:r w:rsidRPr="00D31354">
        <w:rPr>
          <w:color w:val="343333"/>
          <w:sz w:val="16"/>
          <w:szCs w:val="16"/>
          <w:lang w:val="en-US"/>
        </w:rPr>
        <w:t xml:space="preserve">and the </w:t>
      </w:r>
      <w:r w:rsidRPr="00D31354">
        <w:rPr>
          <w:color w:val="252424"/>
          <w:sz w:val="16"/>
          <w:szCs w:val="16"/>
          <w:lang w:val="en-US"/>
        </w:rPr>
        <w:t>document is not modified.</w:t>
      </w:r>
    </w:p>
    <w:p w14:paraId="787BA3A5" w14:textId="77777777" w:rsidR="00850BD8" w:rsidRPr="00D31354" w:rsidRDefault="00850BD8" w:rsidP="006D3F0F">
      <w:pPr>
        <w:pStyle w:val="PARAGRAPHCompressed"/>
        <w:numPr>
          <w:ilvl w:val="0"/>
          <w:numId w:val="30"/>
        </w:numPr>
        <w:suppressAutoHyphens/>
        <w:rPr>
          <w:color w:val="252424"/>
          <w:sz w:val="16"/>
          <w:szCs w:val="16"/>
          <w:lang w:val="en-US"/>
        </w:rPr>
      </w:pPr>
      <w:r w:rsidRPr="009A43CA">
        <w:rPr>
          <w:color w:val="FF0000"/>
          <w:sz w:val="16"/>
          <w:szCs w:val="16"/>
          <w:lang w:val="en-US"/>
        </w:rPr>
        <w:t>&lt;OPC Foundation (if joint work</w:t>
      </w:r>
      <w:r>
        <w:rPr>
          <w:color w:val="FF0000"/>
          <w:sz w:val="16"/>
          <w:szCs w:val="16"/>
          <w:lang w:val="en-US"/>
        </w:rPr>
        <w:t>)</w:t>
      </w:r>
      <w:r w:rsidRPr="009A43CA">
        <w:rPr>
          <w:color w:val="FF0000"/>
          <w:sz w:val="16"/>
          <w:szCs w:val="16"/>
          <w:lang w:val="en-US"/>
        </w:rPr>
        <w:t>&gt;</w:t>
      </w:r>
      <w:r w:rsidRPr="00F84143">
        <w:rPr>
          <w:color w:val="FF0000"/>
          <w:sz w:val="16"/>
          <w:szCs w:val="16"/>
          <w:lang w:val="en-US"/>
        </w:rPr>
        <w:t xml:space="preserve"> and </w:t>
      </w:r>
      <w:r w:rsidRPr="00225888">
        <w:rPr>
          <w:color w:val="FF0000"/>
          <w:sz w:val="16"/>
          <w:szCs w:val="16"/>
          <w:lang w:val="en-US"/>
        </w:rPr>
        <w:t>&lt;other organization&gt;</w:t>
      </w:r>
      <w:r w:rsidRPr="00D31354">
        <w:rPr>
          <w:color w:val="252424"/>
          <w:sz w:val="16"/>
          <w:szCs w:val="16"/>
          <w:lang w:val="en-US"/>
        </w:rPr>
        <w:t xml:space="preserve"> do not </w:t>
      </w:r>
      <w:r w:rsidRPr="00D31354">
        <w:rPr>
          <w:color w:val="343333"/>
          <w:sz w:val="16"/>
          <w:szCs w:val="16"/>
          <w:lang w:val="en-US"/>
        </w:rPr>
        <w:t xml:space="preserve">guarantee usability </w:t>
      </w:r>
      <w:r w:rsidRPr="00D31354">
        <w:rPr>
          <w:color w:val="252424"/>
          <w:sz w:val="16"/>
          <w:szCs w:val="16"/>
          <w:lang w:val="en-US"/>
        </w:rPr>
        <w:t xml:space="preserve">for </w:t>
      </w:r>
      <w:r w:rsidRPr="00D31354">
        <w:rPr>
          <w:color w:val="343333"/>
          <w:sz w:val="16"/>
          <w:szCs w:val="16"/>
          <w:lang w:val="en-US"/>
        </w:rPr>
        <w:t xml:space="preserve">any </w:t>
      </w:r>
      <w:r w:rsidRPr="00D31354">
        <w:rPr>
          <w:color w:val="252424"/>
          <w:sz w:val="16"/>
          <w:szCs w:val="16"/>
          <w:lang w:val="en-US"/>
        </w:rPr>
        <w:t xml:space="preserve">purpose </w:t>
      </w:r>
      <w:r w:rsidRPr="00D31354">
        <w:rPr>
          <w:color w:val="343333"/>
          <w:sz w:val="16"/>
          <w:szCs w:val="16"/>
          <w:lang w:val="en-US"/>
        </w:rPr>
        <w:t xml:space="preserve">and shall </w:t>
      </w:r>
      <w:r w:rsidRPr="00D31354">
        <w:rPr>
          <w:color w:val="252424"/>
          <w:sz w:val="16"/>
          <w:szCs w:val="16"/>
          <w:lang w:val="en-US"/>
        </w:rPr>
        <w:t xml:space="preserve">not be made liable for </w:t>
      </w:r>
      <w:r w:rsidRPr="00D31354">
        <w:rPr>
          <w:color w:val="343333"/>
          <w:sz w:val="16"/>
          <w:szCs w:val="16"/>
          <w:lang w:val="en-US"/>
        </w:rPr>
        <w:t xml:space="preserve">any case </w:t>
      </w:r>
      <w:r w:rsidRPr="00D31354">
        <w:rPr>
          <w:color w:val="252424"/>
          <w:sz w:val="16"/>
          <w:szCs w:val="16"/>
          <w:lang w:val="en-US"/>
        </w:rPr>
        <w:t xml:space="preserve">using the </w:t>
      </w:r>
      <w:r w:rsidRPr="00D31354">
        <w:rPr>
          <w:color w:val="343333"/>
          <w:sz w:val="16"/>
          <w:szCs w:val="16"/>
          <w:lang w:val="en-US"/>
        </w:rPr>
        <w:t xml:space="preserve">content of </w:t>
      </w:r>
      <w:r w:rsidRPr="00D31354">
        <w:rPr>
          <w:color w:val="252424"/>
          <w:sz w:val="16"/>
          <w:szCs w:val="16"/>
          <w:lang w:val="en-US"/>
        </w:rPr>
        <w:t>this document.</w:t>
      </w:r>
    </w:p>
    <w:p w14:paraId="3A41E1EF" w14:textId="77777777" w:rsidR="00850BD8" w:rsidRPr="00D31354" w:rsidRDefault="00850BD8" w:rsidP="006D3F0F">
      <w:pPr>
        <w:pStyle w:val="PARAGRAPHCompressed"/>
        <w:numPr>
          <w:ilvl w:val="0"/>
          <w:numId w:val="30"/>
        </w:numPr>
        <w:suppressAutoHyphens/>
        <w:rPr>
          <w:color w:val="252424"/>
          <w:sz w:val="16"/>
          <w:szCs w:val="16"/>
          <w:lang w:val="en-US"/>
        </w:rPr>
      </w:pPr>
      <w:r w:rsidRPr="00D31354">
        <w:rPr>
          <w:color w:val="252424"/>
          <w:sz w:val="16"/>
          <w:szCs w:val="16"/>
          <w:lang w:val="en-US"/>
        </w:rPr>
        <w:t xml:space="preserve">The user </w:t>
      </w:r>
      <w:r w:rsidRPr="00D31354">
        <w:rPr>
          <w:color w:val="343333"/>
          <w:sz w:val="16"/>
          <w:szCs w:val="16"/>
          <w:lang w:val="en-US"/>
        </w:rPr>
        <w:t xml:space="preserve">of </w:t>
      </w:r>
      <w:r w:rsidRPr="00D31354">
        <w:rPr>
          <w:color w:val="252424"/>
          <w:sz w:val="16"/>
          <w:szCs w:val="16"/>
          <w:lang w:val="en-US"/>
        </w:rPr>
        <w:t xml:space="preserve">the document </w:t>
      </w:r>
      <w:r w:rsidRPr="00D31354">
        <w:rPr>
          <w:color w:val="343333"/>
          <w:sz w:val="16"/>
          <w:szCs w:val="16"/>
          <w:lang w:val="en-US"/>
        </w:rPr>
        <w:t xml:space="preserve">agrees </w:t>
      </w:r>
      <w:r w:rsidRPr="00D31354">
        <w:rPr>
          <w:color w:val="252424"/>
          <w:sz w:val="16"/>
          <w:szCs w:val="16"/>
          <w:lang w:val="en-US"/>
        </w:rPr>
        <w:t xml:space="preserve">to indemnify </w:t>
      </w:r>
      <w:r w:rsidRPr="009A43CA">
        <w:rPr>
          <w:color w:val="FF0000"/>
          <w:sz w:val="16"/>
          <w:szCs w:val="16"/>
          <w:lang w:val="en-US"/>
        </w:rPr>
        <w:t>&lt;OPC Foundation (if joint work</w:t>
      </w:r>
      <w:r>
        <w:rPr>
          <w:color w:val="FF0000"/>
          <w:sz w:val="16"/>
          <w:szCs w:val="16"/>
          <w:lang w:val="en-US"/>
        </w:rPr>
        <w:t>)</w:t>
      </w:r>
      <w:r w:rsidRPr="009A43CA">
        <w:rPr>
          <w:color w:val="FF0000"/>
          <w:sz w:val="16"/>
          <w:szCs w:val="16"/>
          <w:lang w:val="en-US"/>
        </w:rPr>
        <w:t>&gt;</w:t>
      </w:r>
      <w:r w:rsidRPr="00D31354">
        <w:rPr>
          <w:color w:val="252424"/>
          <w:sz w:val="16"/>
          <w:szCs w:val="16"/>
          <w:lang w:val="en-US"/>
        </w:rPr>
        <w:t xml:space="preserve"> </w:t>
      </w:r>
      <w:r w:rsidRPr="00F84143">
        <w:rPr>
          <w:color w:val="FF0000"/>
          <w:sz w:val="16"/>
          <w:szCs w:val="16"/>
          <w:lang w:val="en-US"/>
        </w:rPr>
        <w:t>and</w:t>
      </w:r>
      <w:r w:rsidRPr="00D31354">
        <w:rPr>
          <w:color w:val="343333"/>
          <w:sz w:val="16"/>
          <w:szCs w:val="16"/>
          <w:lang w:val="en-US"/>
        </w:rPr>
        <w:t xml:space="preserve"> </w:t>
      </w:r>
      <w:r w:rsidRPr="00225888">
        <w:rPr>
          <w:color w:val="FF0000"/>
          <w:sz w:val="16"/>
          <w:szCs w:val="16"/>
          <w:lang w:val="en-US"/>
        </w:rPr>
        <w:t>&lt;other organization&gt;</w:t>
      </w:r>
      <w:r w:rsidRPr="00D31354">
        <w:rPr>
          <w:color w:val="343333"/>
          <w:sz w:val="16"/>
          <w:szCs w:val="16"/>
          <w:lang w:val="en-US"/>
        </w:rPr>
        <w:t xml:space="preserve"> and their officers, </w:t>
      </w:r>
      <w:r w:rsidRPr="00D31354">
        <w:rPr>
          <w:color w:val="252424"/>
          <w:sz w:val="16"/>
          <w:szCs w:val="16"/>
          <w:lang w:val="en-US"/>
        </w:rPr>
        <w:t xml:space="preserve">directors </w:t>
      </w:r>
      <w:r w:rsidRPr="00D31354">
        <w:rPr>
          <w:color w:val="343333"/>
          <w:sz w:val="16"/>
          <w:szCs w:val="16"/>
          <w:lang w:val="en-US"/>
        </w:rPr>
        <w:t xml:space="preserve">and agents </w:t>
      </w:r>
      <w:r w:rsidRPr="00D31354">
        <w:rPr>
          <w:color w:val="252424"/>
          <w:sz w:val="16"/>
          <w:szCs w:val="16"/>
          <w:lang w:val="en-US"/>
        </w:rPr>
        <w:t xml:space="preserve">harmless from all demands, </w:t>
      </w:r>
      <w:r w:rsidRPr="00D31354">
        <w:rPr>
          <w:color w:val="343333"/>
          <w:sz w:val="16"/>
          <w:szCs w:val="16"/>
          <w:lang w:val="en-US"/>
        </w:rPr>
        <w:t xml:space="preserve">claims, actions, </w:t>
      </w:r>
      <w:r w:rsidRPr="00D31354">
        <w:rPr>
          <w:color w:val="252424"/>
          <w:sz w:val="16"/>
          <w:szCs w:val="16"/>
          <w:lang w:val="en-US"/>
        </w:rPr>
        <w:t xml:space="preserve">losses, </w:t>
      </w:r>
      <w:r w:rsidRPr="00D31354">
        <w:rPr>
          <w:color w:val="343333"/>
          <w:sz w:val="16"/>
          <w:szCs w:val="16"/>
          <w:lang w:val="en-US"/>
        </w:rPr>
        <w:t xml:space="preserve">damages </w:t>
      </w:r>
      <w:r w:rsidRPr="00D31354">
        <w:rPr>
          <w:color w:val="252424"/>
          <w:sz w:val="16"/>
          <w:szCs w:val="16"/>
          <w:lang w:val="en-US"/>
        </w:rPr>
        <w:t xml:space="preserve">(including damages </w:t>
      </w:r>
      <w:r w:rsidRPr="00D31354">
        <w:rPr>
          <w:color w:val="343333"/>
          <w:sz w:val="16"/>
          <w:szCs w:val="16"/>
          <w:lang w:val="en-US"/>
        </w:rPr>
        <w:t xml:space="preserve">from </w:t>
      </w:r>
      <w:r w:rsidRPr="00D31354">
        <w:rPr>
          <w:color w:val="252424"/>
          <w:sz w:val="16"/>
          <w:szCs w:val="16"/>
          <w:lang w:val="en-US"/>
        </w:rPr>
        <w:t xml:space="preserve">personal injuries), </w:t>
      </w:r>
      <w:r w:rsidRPr="00D31354">
        <w:rPr>
          <w:color w:val="343333"/>
          <w:sz w:val="16"/>
          <w:szCs w:val="16"/>
          <w:lang w:val="en-US"/>
        </w:rPr>
        <w:t xml:space="preserve">costs and expenses </w:t>
      </w:r>
      <w:r w:rsidRPr="00D31354">
        <w:rPr>
          <w:color w:val="252424"/>
          <w:sz w:val="16"/>
          <w:szCs w:val="16"/>
          <w:lang w:val="en-US"/>
        </w:rPr>
        <w:t xml:space="preserve">(including </w:t>
      </w:r>
      <w:r w:rsidRPr="00D31354">
        <w:rPr>
          <w:color w:val="343333"/>
          <w:sz w:val="16"/>
          <w:szCs w:val="16"/>
          <w:lang w:val="en-US"/>
        </w:rPr>
        <w:t xml:space="preserve">attorneys' </w:t>
      </w:r>
      <w:r w:rsidRPr="00D31354">
        <w:rPr>
          <w:color w:val="252424"/>
          <w:sz w:val="16"/>
          <w:szCs w:val="16"/>
          <w:lang w:val="en-US"/>
        </w:rPr>
        <w:t xml:space="preserve">fees) which </w:t>
      </w:r>
      <w:r w:rsidRPr="00D31354">
        <w:rPr>
          <w:color w:val="343333"/>
          <w:sz w:val="16"/>
          <w:szCs w:val="16"/>
          <w:lang w:val="en-US"/>
        </w:rPr>
        <w:t xml:space="preserve">are </w:t>
      </w:r>
      <w:r w:rsidRPr="00D31354">
        <w:rPr>
          <w:color w:val="252424"/>
          <w:sz w:val="16"/>
          <w:szCs w:val="16"/>
          <w:lang w:val="en-US"/>
        </w:rPr>
        <w:t xml:space="preserve">in </w:t>
      </w:r>
      <w:r w:rsidRPr="00D31354">
        <w:rPr>
          <w:color w:val="343333"/>
          <w:sz w:val="16"/>
          <w:szCs w:val="16"/>
          <w:lang w:val="en-US"/>
        </w:rPr>
        <w:t xml:space="preserve">any way </w:t>
      </w:r>
      <w:r w:rsidRPr="00D31354">
        <w:rPr>
          <w:color w:val="252424"/>
          <w:sz w:val="16"/>
          <w:szCs w:val="16"/>
          <w:lang w:val="en-US"/>
        </w:rPr>
        <w:t xml:space="preserve">related to </w:t>
      </w:r>
      <w:r w:rsidRPr="00D31354">
        <w:rPr>
          <w:color w:val="343333"/>
          <w:sz w:val="16"/>
          <w:szCs w:val="16"/>
          <w:lang w:val="en-US"/>
        </w:rPr>
        <w:t xml:space="preserve">activities </w:t>
      </w:r>
      <w:r w:rsidRPr="00D31354">
        <w:rPr>
          <w:color w:val="252424"/>
          <w:sz w:val="16"/>
          <w:szCs w:val="16"/>
          <w:lang w:val="en-US"/>
        </w:rPr>
        <w:t xml:space="preserve">associated </w:t>
      </w:r>
      <w:r w:rsidRPr="00D31354">
        <w:rPr>
          <w:color w:val="343333"/>
          <w:sz w:val="16"/>
          <w:szCs w:val="16"/>
          <w:lang w:val="en-US"/>
        </w:rPr>
        <w:t xml:space="preserve">with </w:t>
      </w:r>
      <w:r w:rsidRPr="00D31354">
        <w:rPr>
          <w:color w:val="252424"/>
          <w:sz w:val="16"/>
          <w:szCs w:val="16"/>
          <w:lang w:val="en-US"/>
        </w:rPr>
        <w:t xml:space="preserve">its use </w:t>
      </w:r>
      <w:r w:rsidRPr="00D31354">
        <w:rPr>
          <w:color w:val="343333"/>
          <w:sz w:val="16"/>
          <w:szCs w:val="16"/>
          <w:lang w:val="en-US"/>
        </w:rPr>
        <w:t xml:space="preserve">of </w:t>
      </w:r>
      <w:r w:rsidRPr="00D31354">
        <w:rPr>
          <w:color w:val="252424"/>
          <w:sz w:val="16"/>
          <w:szCs w:val="16"/>
          <w:lang w:val="en-US"/>
        </w:rPr>
        <w:t xml:space="preserve">content from </w:t>
      </w:r>
      <w:r>
        <w:rPr>
          <w:color w:val="252424"/>
          <w:sz w:val="16"/>
          <w:szCs w:val="16"/>
          <w:lang w:val="en-US"/>
        </w:rPr>
        <w:t>this specification</w:t>
      </w:r>
      <w:r w:rsidRPr="00D31354">
        <w:rPr>
          <w:color w:val="252424"/>
          <w:sz w:val="16"/>
          <w:szCs w:val="16"/>
          <w:lang w:val="en-US"/>
        </w:rPr>
        <w:t>.</w:t>
      </w:r>
    </w:p>
    <w:p w14:paraId="0C85645F" w14:textId="77777777" w:rsidR="00850BD8" w:rsidRPr="00D31354" w:rsidRDefault="00850BD8" w:rsidP="006D3F0F">
      <w:pPr>
        <w:pStyle w:val="PARAGRAPHCompressed"/>
        <w:numPr>
          <w:ilvl w:val="0"/>
          <w:numId w:val="30"/>
        </w:numPr>
        <w:suppressAutoHyphens/>
        <w:rPr>
          <w:color w:val="252424"/>
          <w:sz w:val="16"/>
          <w:szCs w:val="16"/>
          <w:lang w:val="en-US"/>
        </w:rPr>
      </w:pPr>
      <w:r w:rsidRPr="00D31354">
        <w:rPr>
          <w:color w:val="252424"/>
          <w:sz w:val="16"/>
          <w:szCs w:val="16"/>
          <w:lang w:val="en-US"/>
        </w:rPr>
        <w:t xml:space="preserve">The document </w:t>
      </w:r>
      <w:r w:rsidRPr="00D31354">
        <w:rPr>
          <w:color w:val="343333"/>
          <w:sz w:val="16"/>
          <w:szCs w:val="16"/>
          <w:lang w:val="en-US"/>
        </w:rPr>
        <w:t xml:space="preserve">shall </w:t>
      </w:r>
      <w:r w:rsidRPr="00D31354">
        <w:rPr>
          <w:color w:val="252424"/>
          <w:sz w:val="16"/>
          <w:szCs w:val="16"/>
          <w:lang w:val="en-US"/>
        </w:rPr>
        <w:t xml:space="preserve">not be used in </w:t>
      </w:r>
      <w:r w:rsidRPr="00D31354">
        <w:rPr>
          <w:color w:val="343333"/>
          <w:sz w:val="16"/>
          <w:szCs w:val="16"/>
          <w:lang w:val="en-US"/>
        </w:rPr>
        <w:t xml:space="preserve">conjunction </w:t>
      </w:r>
      <w:r w:rsidRPr="00D31354">
        <w:rPr>
          <w:color w:val="252424"/>
          <w:sz w:val="16"/>
          <w:szCs w:val="16"/>
          <w:lang w:val="en-US"/>
        </w:rPr>
        <w:t xml:space="preserve">with </w:t>
      </w:r>
      <w:r w:rsidRPr="00D31354">
        <w:rPr>
          <w:color w:val="343333"/>
          <w:sz w:val="16"/>
          <w:szCs w:val="16"/>
          <w:lang w:val="en-US"/>
        </w:rPr>
        <w:t xml:space="preserve">company advertising, shall </w:t>
      </w:r>
      <w:r w:rsidRPr="00D31354">
        <w:rPr>
          <w:color w:val="252424"/>
          <w:sz w:val="16"/>
          <w:szCs w:val="16"/>
          <w:lang w:val="en-US"/>
        </w:rPr>
        <w:t xml:space="preserve">not be </w:t>
      </w:r>
      <w:r w:rsidRPr="00D31354">
        <w:rPr>
          <w:color w:val="343333"/>
          <w:sz w:val="16"/>
          <w:szCs w:val="16"/>
          <w:lang w:val="en-US"/>
        </w:rPr>
        <w:t xml:space="preserve">sold or </w:t>
      </w:r>
      <w:r w:rsidRPr="00D31354">
        <w:rPr>
          <w:color w:val="252424"/>
          <w:sz w:val="16"/>
          <w:szCs w:val="16"/>
          <w:lang w:val="en-US"/>
        </w:rPr>
        <w:t xml:space="preserve">licensed to </w:t>
      </w:r>
      <w:r w:rsidRPr="00D31354">
        <w:rPr>
          <w:color w:val="343333"/>
          <w:sz w:val="16"/>
          <w:szCs w:val="16"/>
          <w:lang w:val="en-US"/>
        </w:rPr>
        <w:t xml:space="preserve">any </w:t>
      </w:r>
      <w:r w:rsidRPr="00D31354">
        <w:rPr>
          <w:color w:val="252424"/>
          <w:sz w:val="16"/>
          <w:szCs w:val="16"/>
          <w:lang w:val="en-US"/>
        </w:rPr>
        <w:t>party.</w:t>
      </w:r>
    </w:p>
    <w:p w14:paraId="74683C1E" w14:textId="77777777" w:rsidR="00850BD8" w:rsidRPr="00D31354" w:rsidRDefault="00850BD8" w:rsidP="006D3F0F">
      <w:pPr>
        <w:pStyle w:val="PARAGRAPHCompressed"/>
        <w:numPr>
          <w:ilvl w:val="0"/>
          <w:numId w:val="30"/>
        </w:numPr>
        <w:suppressAutoHyphens/>
        <w:rPr>
          <w:color w:val="252424"/>
          <w:sz w:val="16"/>
          <w:szCs w:val="16"/>
          <w:lang w:val="en-US"/>
        </w:rPr>
      </w:pPr>
      <w:r w:rsidRPr="00D31354">
        <w:rPr>
          <w:color w:val="343333"/>
          <w:sz w:val="16"/>
          <w:szCs w:val="16"/>
          <w:lang w:val="en-US"/>
        </w:rPr>
        <w:t xml:space="preserve">The </w:t>
      </w:r>
      <w:r w:rsidRPr="00D31354">
        <w:rPr>
          <w:color w:val="252424"/>
          <w:sz w:val="16"/>
          <w:szCs w:val="16"/>
          <w:lang w:val="en-US"/>
        </w:rPr>
        <w:t xml:space="preserve">intellectual property and copyright is solely owned by the </w:t>
      </w:r>
      <w:r w:rsidRPr="009A43CA">
        <w:rPr>
          <w:color w:val="FF0000"/>
          <w:sz w:val="16"/>
          <w:szCs w:val="16"/>
          <w:lang w:val="en-US"/>
        </w:rPr>
        <w:t>&lt;OPC Foundation (if joint work</w:t>
      </w:r>
      <w:r>
        <w:rPr>
          <w:color w:val="FF0000"/>
          <w:sz w:val="16"/>
          <w:szCs w:val="16"/>
          <w:lang w:val="en-US"/>
        </w:rPr>
        <w:t>)</w:t>
      </w:r>
      <w:r w:rsidRPr="009A43CA">
        <w:rPr>
          <w:color w:val="FF0000"/>
          <w:sz w:val="16"/>
          <w:szCs w:val="16"/>
          <w:lang w:val="en-US"/>
        </w:rPr>
        <w:t>&gt;</w:t>
      </w:r>
      <w:r w:rsidRPr="00D31354">
        <w:rPr>
          <w:color w:val="343333"/>
          <w:sz w:val="16"/>
          <w:szCs w:val="16"/>
          <w:lang w:val="en-US"/>
        </w:rPr>
        <w:t xml:space="preserve"> </w:t>
      </w:r>
      <w:r w:rsidRPr="00F84143">
        <w:rPr>
          <w:color w:val="FF0000"/>
          <w:sz w:val="16"/>
          <w:szCs w:val="16"/>
          <w:lang w:val="en-US"/>
        </w:rPr>
        <w:t>and the</w:t>
      </w:r>
      <w:r>
        <w:rPr>
          <w:color w:val="343333"/>
          <w:sz w:val="16"/>
          <w:szCs w:val="16"/>
          <w:lang w:val="en-US"/>
        </w:rPr>
        <w:t xml:space="preserve"> </w:t>
      </w:r>
      <w:r w:rsidRPr="00225888">
        <w:rPr>
          <w:color w:val="FF0000"/>
          <w:sz w:val="16"/>
          <w:szCs w:val="16"/>
          <w:lang w:val="en-US"/>
        </w:rPr>
        <w:t>&lt;other organization&gt;</w:t>
      </w:r>
      <w:r w:rsidRPr="00D31354">
        <w:rPr>
          <w:color w:val="252424"/>
          <w:sz w:val="16"/>
          <w:szCs w:val="16"/>
          <w:lang w:val="en-US"/>
        </w:rPr>
        <w:t>.</w:t>
      </w:r>
    </w:p>
    <w:p w14:paraId="5DD74029" w14:textId="77777777" w:rsidR="00850BD8" w:rsidRPr="00D31354" w:rsidRDefault="00850BD8" w:rsidP="00850BD8">
      <w:pPr>
        <w:pStyle w:val="PARAGRAPHCompressed"/>
        <w:suppressAutoHyphens/>
        <w:rPr>
          <w:color w:val="252424"/>
          <w:sz w:val="16"/>
          <w:szCs w:val="16"/>
          <w:lang w:val="en-US"/>
        </w:rPr>
      </w:pPr>
    </w:p>
    <w:p w14:paraId="25C54913" w14:textId="77777777" w:rsidR="00850BD8" w:rsidRPr="00D31354" w:rsidRDefault="00850BD8" w:rsidP="00850BD8">
      <w:pPr>
        <w:pStyle w:val="PARAGRAPH"/>
        <w:keepNext/>
        <w:rPr>
          <w:sz w:val="16"/>
          <w:szCs w:val="16"/>
          <w:lang w:val="en-US"/>
        </w:rPr>
      </w:pPr>
      <w:r w:rsidRPr="00D31354">
        <w:rPr>
          <w:sz w:val="16"/>
          <w:szCs w:val="16"/>
          <w:lang w:val="en-US"/>
        </w:rPr>
        <w:t>PATENTS</w:t>
      </w:r>
    </w:p>
    <w:p w14:paraId="1C913220" w14:textId="77777777" w:rsidR="00850BD8" w:rsidRPr="00D31354" w:rsidRDefault="00850BD8" w:rsidP="00850BD8">
      <w:pPr>
        <w:pStyle w:val="PARAGRAPH"/>
        <w:rPr>
          <w:sz w:val="16"/>
          <w:szCs w:val="16"/>
          <w:lang w:val="en-US"/>
        </w:rPr>
      </w:pPr>
      <w:r w:rsidRPr="00D31354">
        <w:rPr>
          <w:sz w:val="16"/>
          <w:szCs w:val="16"/>
          <w:lang w:val="en-US"/>
        </w:rPr>
        <w:t xml:space="preserve">The attention of adopters is directed to the possibility that compliance with or adoption of OPC or </w:t>
      </w:r>
      <w:r w:rsidRPr="00225888">
        <w:rPr>
          <w:color w:val="FF0000"/>
          <w:sz w:val="16"/>
          <w:szCs w:val="16"/>
          <w:lang w:val="en-US"/>
        </w:rPr>
        <w:t>&lt;other organization&gt;</w:t>
      </w:r>
      <w:r w:rsidRPr="00D31354">
        <w:rPr>
          <w:sz w:val="16"/>
          <w:szCs w:val="16"/>
          <w:lang w:val="en-US"/>
        </w:rPr>
        <w:t xml:space="preserve"> specifications may require use of an invention covered by patent rights. OPC Foundation or </w:t>
      </w:r>
      <w:r w:rsidRPr="00225888">
        <w:rPr>
          <w:color w:val="FF0000"/>
          <w:sz w:val="16"/>
          <w:szCs w:val="16"/>
          <w:lang w:val="en-US"/>
        </w:rPr>
        <w:t>&lt;other organization&gt;</w:t>
      </w:r>
      <w:r w:rsidRPr="00D31354">
        <w:rPr>
          <w:sz w:val="16"/>
          <w:szCs w:val="16"/>
          <w:lang w:val="en-US"/>
        </w:rPr>
        <w:t xml:space="preserve"> shall not be responsible for identifying patents for which a license may be required by any OPC or </w:t>
      </w:r>
      <w:r w:rsidRPr="00225888">
        <w:rPr>
          <w:color w:val="FF0000"/>
          <w:sz w:val="16"/>
          <w:szCs w:val="16"/>
          <w:lang w:val="en-US"/>
        </w:rPr>
        <w:t>&lt;other organization&gt;</w:t>
      </w:r>
      <w:r w:rsidRPr="00D31354">
        <w:rPr>
          <w:sz w:val="16"/>
          <w:szCs w:val="16"/>
          <w:lang w:val="en-US"/>
        </w:rPr>
        <w:t xml:space="preserve"> specification, or for conducting legal inquiries into the legal validity or scope of those patents that are brought to its attention. OPC or </w:t>
      </w:r>
      <w:r w:rsidRPr="00225888">
        <w:rPr>
          <w:color w:val="FF0000"/>
          <w:sz w:val="16"/>
          <w:szCs w:val="16"/>
          <w:lang w:val="en-US"/>
        </w:rPr>
        <w:t>&lt;other organization&gt;</w:t>
      </w:r>
      <w:r w:rsidRPr="00D31354">
        <w:rPr>
          <w:sz w:val="16"/>
          <w:szCs w:val="16"/>
          <w:lang w:val="en-US"/>
        </w:rPr>
        <w:t xml:space="preserve"> specifications are prospective and advisory only. Prospective users are responsible for protecting themselves against liability for infringement of patents.</w:t>
      </w:r>
    </w:p>
    <w:p w14:paraId="093CAF66" w14:textId="77777777" w:rsidR="00850BD8" w:rsidRPr="00D31354" w:rsidRDefault="00850BD8" w:rsidP="00850BD8">
      <w:pPr>
        <w:pStyle w:val="PARAGRAPH"/>
        <w:keepNext/>
        <w:rPr>
          <w:sz w:val="16"/>
          <w:szCs w:val="16"/>
          <w:lang w:val="en-US"/>
        </w:rPr>
      </w:pPr>
      <w:r w:rsidRPr="00D31354">
        <w:rPr>
          <w:sz w:val="16"/>
          <w:szCs w:val="16"/>
          <w:lang w:val="en-US"/>
        </w:rPr>
        <w:t>WARRANTY AND LIABILITY DISCLAIMERS</w:t>
      </w:r>
    </w:p>
    <w:p w14:paraId="78219140" w14:textId="77777777" w:rsidR="00850BD8" w:rsidRPr="00D31354" w:rsidRDefault="00850BD8" w:rsidP="00850BD8">
      <w:pPr>
        <w:pStyle w:val="PARAGRAPH"/>
        <w:rPr>
          <w:sz w:val="16"/>
          <w:szCs w:val="16"/>
          <w:lang w:val="en-US"/>
        </w:rPr>
      </w:pPr>
      <w:r w:rsidRPr="00D31354">
        <w:rPr>
          <w:sz w:val="16"/>
          <w:szCs w:val="16"/>
          <w:lang w:val="en-US"/>
        </w:rPr>
        <w:t xml:space="preserve">WHILE THIS PUBLICATION IS BELIEVED TO BE ACCURATE, IT IS PROVIDED "AS IS" AND MAY CONTAIN ERRORS OR MISPRINTS. THE OPC FOUDATION NOR </w:t>
      </w:r>
      <w:r w:rsidRPr="00225888">
        <w:rPr>
          <w:color w:val="FF0000"/>
          <w:sz w:val="16"/>
          <w:szCs w:val="16"/>
          <w:lang w:val="en-US"/>
        </w:rPr>
        <w:t>&lt;other organization&gt;</w:t>
      </w:r>
      <w:r w:rsidRPr="00D31354">
        <w:rPr>
          <w:sz w:val="16"/>
          <w:szCs w:val="16"/>
          <w:lang w:val="en-US"/>
        </w:rPr>
        <w:t xml:space="preserve"> MAKES NO WARRANTY OF ANY KIND, EXPRESSED OR IMPLIED, WITH REGARD TO THIS PUBLICATION, INCLUDING BUT NOT LIMITED TO ANY WARRANTY OF TITLE OR OWNERSHIP, IMPLIED WARRANTY OF MERCHANTABILITY OR WARRANTY OF FITNESS FOR A PARTICULAR PURPOSE OR USE. IN NO EVENT SHALL THE OPC FOUNDATION NOR </w:t>
      </w:r>
      <w:r w:rsidRPr="00225888">
        <w:rPr>
          <w:color w:val="FF0000"/>
          <w:sz w:val="16"/>
          <w:szCs w:val="16"/>
          <w:lang w:val="en-US"/>
        </w:rPr>
        <w:t>&lt;other organization&gt;</w:t>
      </w:r>
      <w:r w:rsidRPr="00D31354">
        <w:rPr>
          <w:sz w:val="16"/>
          <w:szCs w:val="16"/>
          <w:lang w:val="en-US"/>
        </w:rPr>
        <w:t xml:space="preser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14:paraId="3ACE431B" w14:textId="77777777" w:rsidR="00850BD8" w:rsidRPr="00D31354" w:rsidRDefault="00850BD8" w:rsidP="00850BD8">
      <w:pPr>
        <w:pStyle w:val="PARAGRAPH"/>
        <w:rPr>
          <w:sz w:val="16"/>
          <w:szCs w:val="16"/>
          <w:lang w:val="en-US"/>
        </w:rPr>
      </w:pPr>
      <w:r w:rsidRPr="00D31354">
        <w:rPr>
          <w:sz w:val="16"/>
          <w:szCs w:val="16"/>
          <w:lang w:val="en-US"/>
        </w:rPr>
        <w:lastRenderedPageBreak/>
        <w:t xml:space="preserve">The entire risk as to the quality and performance of software developed using this specification is borne by you. </w:t>
      </w:r>
    </w:p>
    <w:p w14:paraId="15F12A38" w14:textId="77777777" w:rsidR="00850BD8" w:rsidRPr="00D31354" w:rsidRDefault="00850BD8" w:rsidP="00850BD8">
      <w:pPr>
        <w:pStyle w:val="PARAGRAPH"/>
        <w:keepNext/>
        <w:rPr>
          <w:sz w:val="16"/>
          <w:szCs w:val="16"/>
          <w:lang w:val="en-US"/>
        </w:rPr>
      </w:pPr>
      <w:r w:rsidRPr="00D31354">
        <w:rPr>
          <w:sz w:val="16"/>
          <w:szCs w:val="16"/>
          <w:lang w:val="en-US"/>
        </w:rPr>
        <w:t>RESTRICTED RIGHTS LEGEND</w:t>
      </w:r>
    </w:p>
    <w:p w14:paraId="5FED5DCA" w14:textId="77777777" w:rsidR="00850BD8" w:rsidRPr="00D31354" w:rsidRDefault="00850BD8" w:rsidP="00850BD8">
      <w:pPr>
        <w:pStyle w:val="PARAGRAPH"/>
        <w:rPr>
          <w:sz w:val="16"/>
          <w:szCs w:val="16"/>
          <w:lang w:val="en-US"/>
        </w:rPr>
      </w:pPr>
      <w:r w:rsidRPr="00D31354">
        <w:rPr>
          <w:sz w:val="16"/>
          <w:szCs w:val="16"/>
          <w:lang w:val="en-US"/>
        </w:rPr>
        <w:t>This Specification is provided with Restricted Rights. Use, duplication or disclosure by the U.S. government is subject to restrictions as set forth in (a) this Agreement pursuant to DFARs 227.7202-3(a); (b) subparagraph (c</w:t>
      </w:r>
      <w:proofErr w:type="gramStart"/>
      <w:r w:rsidRPr="00D31354">
        <w:rPr>
          <w:sz w:val="16"/>
          <w:szCs w:val="16"/>
          <w:lang w:val="en-US"/>
        </w:rPr>
        <w:t>)(</w:t>
      </w:r>
      <w:proofErr w:type="gramEnd"/>
      <w:r w:rsidRPr="00D31354">
        <w:rPr>
          <w:sz w:val="16"/>
          <w:szCs w:val="16"/>
          <w:lang w:val="en-US"/>
        </w:rPr>
        <w:t>1)(</w:t>
      </w:r>
      <w:proofErr w:type="spellStart"/>
      <w:r w:rsidRPr="00D31354">
        <w:rPr>
          <w:sz w:val="16"/>
          <w:szCs w:val="16"/>
          <w:lang w:val="en-US"/>
        </w:rPr>
        <w:t>i</w:t>
      </w:r>
      <w:proofErr w:type="spellEnd"/>
      <w:r w:rsidRPr="00D31354">
        <w:rPr>
          <w:sz w:val="16"/>
          <w:szCs w:val="16"/>
          <w:lang w:val="en-US"/>
        </w:rPr>
        <w:t>) of the Rights in Technical Data and Computer Software clause at DFARs 252.227-7013; or (c) the Commercial Computer Software Restricted Rights clause at FAR 52.227-19 subdivision (c)(1) and (2), as applicable. Contractor / manufacturer are the OPC Foundation, 16101 N. 82nd Street, Suite 3B, Scottsdale, AZ, 85260-1830</w:t>
      </w:r>
    </w:p>
    <w:p w14:paraId="3033F81C" w14:textId="77777777" w:rsidR="00850BD8" w:rsidRPr="00D31354" w:rsidRDefault="00850BD8" w:rsidP="00850BD8">
      <w:pPr>
        <w:pStyle w:val="PARAGRAPH"/>
        <w:keepNext/>
        <w:rPr>
          <w:sz w:val="16"/>
          <w:szCs w:val="16"/>
          <w:lang w:val="en-US"/>
        </w:rPr>
      </w:pPr>
      <w:r w:rsidRPr="00D31354">
        <w:rPr>
          <w:sz w:val="16"/>
          <w:szCs w:val="16"/>
          <w:lang w:val="en-US"/>
        </w:rPr>
        <w:t>COMPLIANCE</w:t>
      </w:r>
    </w:p>
    <w:p w14:paraId="54C208F6" w14:textId="77777777" w:rsidR="00850BD8" w:rsidRPr="00D31354" w:rsidRDefault="00850BD8" w:rsidP="00850BD8">
      <w:pPr>
        <w:pStyle w:val="PARAGRAPH"/>
        <w:rPr>
          <w:sz w:val="16"/>
          <w:szCs w:val="16"/>
          <w:lang w:val="en-US"/>
        </w:rPr>
      </w:pPr>
      <w:r w:rsidRPr="00D31354">
        <w:rPr>
          <w:sz w:val="16"/>
          <w:szCs w:val="16"/>
          <w:lang w:val="en-US"/>
        </w:rPr>
        <w:t xml:space="preserve">The combination of </w:t>
      </w:r>
      <w:r w:rsidRPr="00225888">
        <w:rPr>
          <w:color w:val="FF0000"/>
          <w:sz w:val="16"/>
          <w:szCs w:val="16"/>
          <w:lang w:val="en-US"/>
        </w:rPr>
        <w:t>&lt;other organization&gt;</w:t>
      </w:r>
      <w:r w:rsidRPr="00D31354">
        <w:rPr>
          <w:sz w:val="16"/>
          <w:szCs w:val="16"/>
          <w:lang w:val="en-US"/>
        </w:rPr>
        <w:t xml:space="preserve"> and OPC Foundation shall at all times be the sole entities that may authorize developers, suppliers and sellers of hardware and software to use certification marks, trademarks or other special designations to indicate compliance with these materials as specified within this document. Products developed using this specification may claim compliance or conformance with this specification if and only if the software satisfactorily meets the certification requirements set by </w:t>
      </w:r>
      <w:r w:rsidRPr="00225888">
        <w:rPr>
          <w:color w:val="FF0000"/>
          <w:sz w:val="16"/>
          <w:szCs w:val="16"/>
          <w:lang w:val="en-US"/>
        </w:rPr>
        <w:t>&lt;other organization&gt;</w:t>
      </w:r>
      <w:r w:rsidRPr="00D31354">
        <w:rPr>
          <w:sz w:val="16"/>
          <w:szCs w:val="16"/>
          <w:lang w:val="en-US"/>
        </w:rPr>
        <w:t xml:space="preserve"> or the OPC Foundation. Products that do not meet these requirements may claim only that the product was based on this specification and must not claim compliance or conformance with this specification. </w:t>
      </w:r>
    </w:p>
    <w:p w14:paraId="32DEA773" w14:textId="77777777" w:rsidR="00850BD8" w:rsidRPr="00D31354" w:rsidRDefault="00850BD8" w:rsidP="00850BD8">
      <w:pPr>
        <w:pStyle w:val="PARAGRAPH"/>
        <w:keepNext/>
        <w:rPr>
          <w:rFonts w:ascii="Helvetica" w:hAnsi="Helvetica"/>
          <w:caps/>
          <w:sz w:val="16"/>
          <w:szCs w:val="16"/>
          <w:lang w:val="en-US"/>
        </w:rPr>
      </w:pPr>
      <w:r w:rsidRPr="00D31354">
        <w:rPr>
          <w:rFonts w:ascii="Helvetica" w:hAnsi="Helvetica"/>
          <w:caps/>
          <w:sz w:val="16"/>
          <w:szCs w:val="16"/>
          <w:lang w:val="en-US"/>
        </w:rPr>
        <w:t>Trademarks</w:t>
      </w:r>
    </w:p>
    <w:p w14:paraId="22CAB7B4" w14:textId="77777777" w:rsidR="00850BD8" w:rsidRPr="00D31354" w:rsidRDefault="00850BD8" w:rsidP="00850BD8">
      <w:pPr>
        <w:pStyle w:val="PARAGRAPH"/>
        <w:rPr>
          <w:sz w:val="16"/>
          <w:szCs w:val="16"/>
          <w:lang w:val="en-US"/>
        </w:rPr>
      </w:pPr>
      <w:r w:rsidRPr="00D31354">
        <w:rPr>
          <w:sz w:val="16"/>
          <w:szCs w:val="16"/>
          <w:lang w:val="en-US"/>
        </w:rPr>
        <w:t>Most computer and software brand names have trademarks or registered trademarks. The individual trademarks have not been listed here.</w:t>
      </w:r>
    </w:p>
    <w:p w14:paraId="55F62E76" w14:textId="77777777" w:rsidR="00850BD8" w:rsidRPr="00D31354" w:rsidRDefault="00850BD8" w:rsidP="00850BD8">
      <w:pPr>
        <w:pStyle w:val="PARAGRAPH"/>
        <w:rPr>
          <w:sz w:val="16"/>
          <w:szCs w:val="16"/>
          <w:lang w:val="en-US"/>
        </w:rPr>
      </w:pPr>
      <w:r w:rsidRPr="00D31354">
        <w:rPr>
          <w:sz w:val="16"/>
          <w:szCs w:val="16"/>
          <w:lang w:val="en-US"/>
        </w:rPr>
        <w:t>GENERAL PROVISIONS</w:t>
      </w:r>
    </w:p>
    <w:p w14:paraId="606135F0" w14:textId="77777777" w:rsidR="00850BD8" w:rsidRPr="00D31354" w:rsidRDefault="00850BD8" w:rsidP="00850BD8">
      <w:pPr>
        <w:pStyle w:val="PARAGRAPH"/>
        <w:rPr>
          <w:sz w:val="16"/>
          <w:szCs w:val="16"/>
          <w:lang w:val="en-US"/>
        </w:rPr>
      </w:pPr>
      <w:r w:rsidRPr="00D31354">
        <w:rPr>
          <w:sz w:val="16"/>
          <w:szCs w:val="16"/>
          <w:lang w:val="en-US"/>
        </w:rPr>
        <w:t xml:space="preserve">Should any provision of this Agreement be held to be void, invalid, unenforceable or illegal by a court, the validity and enforceability of the other provisions shall not be affected thereby. </w:t>
      </w:r>
    </w:p>
    <w:p w14:paraId="0C5F268F" w14:textId="77777777" w:rsidR="00850BD8" w:rsidRPr="00D31354" w:rsidRDefault="00850BD8" w:rsidP="00850BD8">
      <w:pPr>
        <w:pStyle w:val="PARAGRAPH"/>
        <w:rPr>
          <w:sz w:val="16"/>
          <w:szCs w:val="16"/>
          <w:lang w:val="en-US"/>
        </w:rPr>
      </w:pPr>
      <w:r w:rsidRPr="00D31354">
        <w:rPr>
          <w:sz w:val="16"/>
          <w:szCs w:val="16"/>
          <w:lang w:val="en-US"/>
        </w:rPr>
        <w:t>This Agreement shall be governed by and construed under the laws of Germany.</w:t>
      </w:r>
    </w:p>
    <w:p w14:paraId="395704C8" w14:textId="77777777" w:rsidR="00850BD8" w:rsidRPr="00F1020E" w:rsidRDefault="00850BD8" w:rsidP="00850BD8">
      <w:pPr>
        <w:pStyle w:val="FOREWORD"/>
        <w:tabs>
          <w:tab w:val="clear" w:pos="284"/>
          <w:tab w:val="left" w:pos="0"/>
        </w:tabs>
        <w:ind w:left="0" w:firstLine="0"/>
        <w:sectPr w:rsidR="00850BD8" w:rsidRPr="00F1020E" w:rsidSect="009328EA">
          <w:type w:val="continuous"/>
          <w:pgSz w:w="11909" w:h="16834" w:code="9"/>
          <w:pgMar w:top="1699" w:right="1138" w:bottom="850" w:left="1138" w:header="1138" w:footer="720" w:gutter="0"/>
          <w:pgNumType w:fmt="lowerRoman" w:start="1"/>
          <w:cols w:space="720"/>
          <w:titlePg/>
        </w:sectPr>
      </w:pPr>
      <w:r w:rsidRPr="00D31354">
        <w:rPr>
          <w:lang w:val="en-US"/>
        </w:rPr>
        <w:t>This Agreement embodies the entire understanding between the parties with respect to, and supersedes any prior understanding or agreement (oral or written) relating to, this specification.</w:t>
      </w:r>
    </w:p>
    <w:p w14:paraId="5A5F3569" w14:textId="77777777" w:rsidR="00850BD8" w:rsidRPr="00F1020E" w:rsidRDefault="00850BD8" w:rsidP="006D3F0F">
      <w:pPr>
        <w:pStyle w:val="Heading1"/>
        <w:numPr>
          <w:ilvl w:val="0"/>
          <w:numId w:val="29"/>
        </w:numPr>
      </w:pPr>
      <w:bookmarkStart w:id="16" w:name="_Toc286599559"/>
      <w:bookmarkStart w:id="17" w:name="_Toc288045456"/>
      <w:bookmarkStart w:id="18" w:name="_Toc293994193"/>
      <w:bookmarkStart w:id="19" w:name="_Toc349863199"/>
      <w:bookmarkStart w:id="20" w:name="_Toc531777555"/>
      <w:r w:rsidRPr="00F1020E">
        <w:t>Scope</w:t>
      </w:r>
      <w:bookmarkEnd w:id="16"/>
      <w:bookmarkEnd w:id="17"/>
      <w:bookmarkEnd w:id="18"/>
      <w:bookmarkEnd w:id="19"/>
      <w:bookmarkEnd w:id="20"/>
    </w:p>
    <w:p w14:paraId="1190E54C" w14:textId="77777777" w:rsidR="00850BD8" w:rsidRPr="00256E27"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256E27">
        <w:rPr>
          <w:color w:val="CC3300"/>
          <w:lang w:eastAsia="ja-JP"/>
        </w:rPr>
        <w:t>&lt;Specify what this specification covers. Look into other companion specs for examples.&gt;</w:t>
      </w:r>
    </w:p>
    <w:p w14:paraId="7EB95A84" w14:textId="77777777" w:rsidR="00850BD8" w:rsidRPr="00625EB9" w:rsidRDefault="00850BD8" w:rsidP="00850BD8">
      <w:pPr>
        <w:pStyle w:val="PARAGRAPH"/>
        <w:rPr>
          <w:u w:val="single"/>
          <w:lang w:val="en-US"/>
        </w:rPr>
      </w:pPr>
      <w:bookmarkStart w:id="21" w:name="_Toc286599560"/>
      <w:bookmarkStart w:id="22" w:name="_Toc288045457"/>
      <w:bookmarkStart w:id="23" w:name="_Toc293994194"/>
      <w:bookmarkStart w:id="24" w:name="_Toc349863200"/>
      <w:r w:rsidRPr="00625EB9">
        <w:rPr>
          <w:u w:val="single"/>
          <w:lang w:val="en-US"/>
        </w:rPr>
        <w:t>OPC Foundation</w:t>
      </w:r>
    </w:p>
    <w:p w14:paraId="27D265DA" w14:textId="77777777" w:rsidR="00850BD8" w:rsidRPr="00625EB9" w:rsidRDefault="00850BD8" w:rsidP="00850BD8">
      <w:pPr>
        <w:pStyle w:val="PARAGRAPH"/>
        <w:rPr>
          <w:lang w:val="en-US"/>
        </w:rPr>
      </w:pPr>
      <w:r w:rsidRPr="00625EB9">
        <w:rPr>
          <w:lang w:val="en-US"/>
        </w:rPr>
        <w:t>OPC is the interoperability standard for the secure and reliable exchange of data and information in the industrial automation space and in other industries. It is platform independent and ensures the seamless flow of information among devices from multiple vendors. The OPC Foundation is responsible for the development and maintenance of this standard.</w:t>
      </w:r>
    </w:p>
    <w:p w14:paraId="4D9A2540" w14:textId="77777777" w:rsidR="00850BD8" w:rsidRPr="00625EB9" w:rsidRDefault="00850BD8" w:rsidP="00850BD8">
      <w:pPr>
        <w:pStyle w:val="PARAGRAPH"/>
        <w:rPr>
          <w:rStyle w:val="PARAGRAPHChar"/>
          <w:lang w:val="en-US"/>
        </w:rPr>
      </w:pPr>
      <w:r w:rsidRPr="00625EB9">
        <w:rPr>
          <w:rStyle w:val="PARAGRAPHChar"/>
          <w:lang w:val="en-US"/>
        </w:rPr>
        <w:t>OPC UA is a platform independent service-oriented architecture that integrates all the functionality of the individual OPC Classic specifications into one extensible framework. This multi-layered approach accomplishes the original design specification goals of:</w:t>
      </w:r>
    </w:p>
    <w:p w14:paraId="2D93E5E9" w14:textId="77777777" w:rsidR="00850BD8" w:rsidRPr="00625EB9" w:rsidRDefault="00850BD8" w:rsidP="006D3F0F">
      <w:pPr>
        <w:pStyle w:val="PARAGRAPH"/>
        <w:numPr>
          <w:ilvl w:val="0"/>
          <w:numId w:val="32"/>
        </w:numPr>
        <w:snapToGrid/>
        <w:spacing w:before="0" w:after="0"/>
        <w:rPr>
          <w:rStyle w:val="PARAGRAPHChar"/>
          <w:lang w:val="en-US"/>
        </w:rPr>
      </w:pPr>
      <w:r w:rsidRPr="00625EB9">
        <w:rPr>
          <w:rStyle w:val="PARAGRAPHChar"/>
          <w:lang w:val="en-US"/>
        </w:rPr>
        <w:t>Platform independence: from an embedded microcontroller to cloud-based infrastructure</w:t>
      </w:r>
    </w:p>
    <w:p w14:paraId="1DE7F76F" w14:textId="77777777" w:rsidR="00850BD8" w:rsidRPr="00625EB9" w:rsidRDefault="00850BD8" w:rsidP="006D3F0F">
      <w:pPr>
        <w:pStyle w:val="PARAGRAPH"/>
        <w:numPr>
          <w:ilvl w:val="0"/>
          <w:numId w:val="32"/>
        </w:numPr>
        <w:snapToGrid/>
        <w:spacing w:before="0" w:after="0"/>
        <w:rPr>
          <w:rStyle w:val="PARAGRAPHChar"/>
          <w:lang w:val="en-US"/>
        </w:rPr>
      </w:pPr>
      <w:r w:rsidRPr="00625EB9">
        <w:rPr>
          <w:rStyle w:val="PARAGRAPHChar"/>
          <w:lang w:val="en-US"/>
        </w:rPr>
        <w:t>Secure: encryption, authentication, authorization and auditing</w:t>
      </w:r>
    </w:p>
    <w:p w14:paraId="670C245B" w14:textId="77777777" w:rsidR="00850BD8" w:rsidRPr="00625EB9" w:rsidRDefault="00850BD8" w:rsidP="006D3F0F">
      <w:pPr>
        <w:pStyle w:val="PARAGRAPH"/>
        <w:numPr>
          <w:ilvl w:val="0"/>
          <w:numId w:val="32"/>
        </w:numPr>
        <w:snapToGrid/>
        <w:spacing w:before="0" w:after="0"/>
        <w:rPr>
          <w:rStyle w:val="PARAGRAPHChar"/>
          <w:lang w:val="en-US"/>
        </w:rPr>
      </w:pPr>
      <w:r w:rsidRPr="00625EB9">
        <w:rPr>
          <w:rStyle w:val="PARAGRAPHChar"/>
          <w:lang w:val="en-US"/>
        </w:rPr>
        <w:t>Extensible: ability to add new features including transports without affecting existing applications</w:t>
      </w:r>
    </w:p>
    <w:p w14:paraId="57DB9864" w14:textId="77777777" w:rsidR="00850BD8" w:rsidRPr="00625EB9" w:rsidRDefault="00850BD8" w:rsidP="006D3F0F">
      <w:pPr>
        <w:pStyle w:val="PARAGRAPH"/>
        <w:numPr>
          <w:ilvl w:val="0"/>
          <w:numId w:val="32"/>
        </w:numPr>
        <w:snapToGrid/>
        <w:spacing w:before="0" w:after="0"/>
        <w:rPr>
          <w:lang w:val="en-US"/>
        </w:rPr>
      </w:pPr>
      <w:r w:rsidRPr="00625EB9">
        <w:rPr>
          <w:rStyle w:val="PARAGRAPHChar"/>
          <w:lang w:val="en-US"/>
        </w:rPr>
        <w:t xml:space="preserve">Comprehensive information modelling capabilities: for defining any model from simple to complex </w:t>
      </w:r>
    </w:p>
    <w:p w14:paraId="1E720C4C" w14:textId="77777777" w:rsidR="00850BD8" w:rsidRPr="000369E0" w:rsidRDefault="00850BD8" w:rsidP="00850BD8">
      <w:pPr>
        <w:pStyle w:val="PARAGRAPH"/>
        <w:rPr>
          <w:rStyle w:val="PARAGRAPHChar"/>
          <w:color w:val="FF0000"/>
          <w:u w:val="single"/>
          <w:lang w:val="en-US"/>
        </w:rPr>
      </w:pPr>
      <w:r w:rsidRPr="000369E0">
        <w:rPr>
          <w:rStyle w:val="PARAGRAPHChar"/>
          <w:color w:val="FF0000"/>
          <w:u w:val="single"/>
          <w:lang w:val="en-US"/>
        </w:rPr>
        <w:t>&lt;</w:t>
      </w:r>
      <w:proofErr w:type="gramStart"/>
      <w:r w:rsidRPr="000369E0">
        <w:rPr>
          <w:rStyle w:val="PARAGRAPHChar"/>
          <w:color w:val="FF0000"/>
          <w:u w:val="single"/>
          <w:lang w:val="en-US"/>
        </w:rPr>
        <w:t>other</w:t>
      </w:r>
      <w:proofErr w:type="gramEnd"/>
      <w:r w:rsidRPr="000369E0">
        <w:rPr>
          <w:rStyle w:val="PARAGRAPHChar"/>
          <w:color w:val="FF0000"/>
          <w:u w:val="single"/>
          <w:lang w:val="en-US"/>
        </w:rPr>
        <w:t xml:space="preserve"> organization&gt;</w:t>
      </w:r>
    </w:p>
    <w:p w14:paraId="184E7C87" w14:textId="77777777" w:rsidR="00850BD8" w:rsidRDefault="00850BD8" w:rsidP="00850BD8">
      <w:pPr>
        <w:pStyle w:val="PARAGRAPH"/>
      </w:pPr>
    </w:p>
    <w:p w14:paraId="160C145F" w14:textId="77777777" w:rsidR="00850BD8" w:rsidRPr="00F1020E" w:rsidRDefault="00850BD8" w:rsidP="006D3F0F">
      <w:pPr>
        <w:pStyle w:val="Heading1"/>
        <w:numPr>
          <w:ilvl w:val="0"/>
          <w:numId w:val="29"/>
        </w:numPr>
      </w:pPr>
      <w:bookmarkStart w:id="25" w:name="_Toc531777556"/>
      <w:r w:rsidRPr="00F1020E">
        <w:t xml:space="preserve">Normative </w:t>
      </w:r>
      <w:bookmarkEnd w:id="21"/>
      <w:bookmarkEnd w:id="22"/>
      <w:bookmarkEnd w:id="23"/>
      <w:r>
        <w:t>r</w:t>
      </w:r>
      <w:r w:rsidRPr="00F1020E">
        <w:t>eferences</w:t>
      </w:r>
      <w:bookmarkEnd w:id="24"/>
      <w:bookmarkEnd w:id="25"/>
    </w:p>
    <w:p w14:paraId="6876455E" w14:textId="7A1298F6" w:rsidR="00850BD8" w:rsidRPr="00F1020E" w:rsidRDefault="00850BD8" w:rsidP="00850BD8">
      <w:pPr>
        <w:pStyle w:val="PARAGRAPH"/>
        <w:rPr>
          <w:lang w:eastAsia="ja-JP"/>
        </w:rPr>
      </w:pPr>
      <w:r w:rsidRPr="00F1020E">
        <w:rPr>
          <w:lang w:eastAsia="ja-JP"/>
        </w:rPr>
        <w:t xml:space="preserve">The following referenced documents are indispensable for the application of this </w:t>
      </w:r>
      <w:r>
        <w:rPr>
          <w:lang w:eastAsia="ja-JP"/>
        </w:rPr>
        <w:t>specification</w:t>
      </w:r>
      <w:r w:rsidRPr="00F1020E">
        <w:rPr>
          <w:lang w:eastAsia="ja-JP"/>
        </w:rPr>
        <w:t>. For dated references, only the edition cited applies. For undated references, the latest edition of the referenced document (including any amendments</w:t>
      </w:r>
      <w:ins w:id="26" w:author="Karl Deiretsbacher (OPC)" w:date="2019-06-27T13:59:00Z">
        <w:r w:rsidR="00A97753">
          <w:rPr>
            <w:lang w:eastAsia="ja-JP"/>
          </w:rPr>
          <w:t xml:space="preserve"> and errata</w:t>
        </w:r>
      </w:ins>
      <w:r w:rsidRPr="00F1020E">
        <w:rPr>
          <w:lang w:eastAsia="ja-JP"/>
        </w:rPr>
        <w:t>) applies.</w:t>
      </w:r>
    </w:p>
    <w:p w14:paraId="5FC3C18D" w14:textId="4B4902FF" w:rsidR="009328EA" w:rsidRDefault="009328EA" w:rsidP="009328EA">
      <w:pPr>
        <w:pStyle w:val="PARAGRAPHCompressed"/>
        <w:keepNext/>
        <w:pBdr>
          <w:top w:val="single" w:sz="4" w:space="1" w:color="auto"/>
          <w:left w:val="single" w:sz="4" w:space="4" w:color="auto"/>
          <w:bottom w:val="single" w:sz="4" w:space="1" w:color="auto"/>
          <w:right w:val="single" w:sz="4" w:space="4" w:color="auto"/>
        </w:pBdr>
        <w:tabs>
          <w:tab w:val="left" w:pos="1350"/>
        </w:tabs>
        <w:rPr>
          <w:ins w:id="27" w:author="Karl Deiretsbacher (OPC)" w:date="2019-06-27T09:11:00Z"/>
          <w:color w:val="CC3300"/>
          <w:lang w:eastAsia="ja-JP"/>
        </w:rPr>
      </w:pPr>
      <w:bookmarkStart w:id="28" w:name="UAPart1"/>
      <w:ins w:id="29" w:author="Karl Deiretsbacher (OPC)" w:date="2019-06-27T09:04:00Z">
        <w:r>
          <w:rPr>
            <w:color w:val="CC3300"/>
            <w:lang w:eastAsia="ja-JP"/>
          </w:rPr>
          <w:lastRenderedPageBreak/>
          <w:t>For references to the OPC UA Specification i</w:t>
        </w:r>
      </w:ins>
      <w:ins w:id="30" w:author="Karl Deiretsbacher (OPC)" w:date="2019-06-27T09:03:00Z">
        <w:r>
          <w:rPr>
            <w:color w:val="CC3300"/>
            <w:lang w:eastAsia="ja-JP"/>
          </w:rPr>
          <w:t xml:space="preserve">t is recommended to </w:t>
        </w:r>
      </w:ins>
      <w:ins w:id="31" w:author="Karl Deiretsbacher (OPC)" w:date="2019-06-27T09:06:00Z">
        <w:r>
          <w:rPr>
            <w:color w:val="CC3300"/>
            <w:lang w:eastAsia="ja-JP"/>
          </w:rPr>
          <w:t>define</w:t>
        </w:r>
      </w:ins>
      <w:ins w:id="32" w:author="Karl Deiretsbacher (OPC)" w:date="2019-06-27T09:03:00Z">
        <w:r>
          <w:rPr>
            <w:color w:val="CC3300"/>
            <w:lang w:eastAsia="ja-JP"/>
          </w:rPr>
          <w:t xml:space="preserve"> the minimum required version</w:t>
        </w:r>
      </w:ins>
      <w:ins w:id="33" w:author="Karl Deiretsbacher (OPC)" w:date="2019-06-27T09:04:00Z">
        <w:r>
          <w:rPr>
            <w:color w:val="CC3300"/>
            <w:lang w:eastAsia="ja-JP"/>
          </w:rPr>
          <w:t>.</w:t>
        </w:r>
      </w:ins>
      <w:ins w:id="34" w:author="Karl Deiretsbacher (OPC)" w:date="2019-06-27T09:06:00Z">
        <w:r>
          <w:rPr>
            <w:color w:val="CC3300"/>
            <w:lang w:eastAsia="ja-JP"/>
          </w:rPr>
          <w:t xml:space="preserve"> E</w:t>
        </w:r>
      </w:ins>
      <w:ins w:id="35" w:author="Karl Deiretsbacher (OPC)" w:date="2019-06-27T13:59:00Z">
        <w:r w:rsidR="00A97753">
          <w:rPr>
            <w:color w:val="CC3300"/>
            <w:lang w:eastAsia="ja-JP"/>
          </w:rPr>
          <w:t>xample:</w:t>
        </w:r>
      </w:ins>
      <w:ins w:id="36" w:author="Karl Deiretsbacher (OPC)" w:date="2019-06-27T09:06:00Z">
        <w:r>
          <w:rPr>
            <w:color w:val="CC3300"/>
            <w:lang w:eastAsia="ja-JP"/>
          </w:rPr>
          <w:t xml:space="preserve"> </w:t>
        </w:r>
      </w:ins>
      <w:ins w:id="37" w:author="Karl Deiretsbacher (OPC)" w:date="2019-06-27T09:07:00Z">
        <w:r>
          <w:rPr>
            <w:color w:val="CC3300"/>
            <w:lang w:eastAsia="ja-JP"/>
          </w:rPr>
          <w:t xml:space="preserve">“1.04.03 is the minimum </w:t>
        </w:r>
      </w:ins>
      <w:ins w:id="38" w:author="Karl Deiretsbacher (OPC)" w:date="2019-06-27T09:09:00Z">
        <w:r>
          <w:rPr>
            <w:color w:val="CC3300"/>
            <w:lang w:eastAsia="ja-JP"/>
          </w:rPr>
          <w:t xml:space="preserve">required </w:t>
        </w:r>
      </w:ins>
      <w:ins w:id="39" w:author="Karl Deiretsbacher (OPC)" w:date="2019-06-27T09:08:00Z">
        <w:r>
          <w:rPr>
            <w:color w:val="CC3300"/>
            <w:lang w:eastAsia="ja-JP"/>
          </w:rPr>
          <w:t>version for t</w:t>
        </w:r>
      </w:ins>
      <w:ins w:id="40" w:author="Karl Deiretsbacher (OPC)" w:date="2019-06-27T09:06:00Z">
        <w:r w:rsidRPr="009328EA">
          <w:rPr>
            <w:color w:val="CC3300"/>
            <w:lang w:eastAsia="ja-JP"/>
          </w:rPr>
          <w:t xml:space="preserve">he </w:t>
        </w:r>
      </w:ins>
      <w:ins w:id="41" w:author="Karl Deiretsbacher (OPC)" w:date="2019-06-27T09:08:00Z">
        <w:r>
          <w:rPr>
            <w:color w:val="CC3300"/>
            <w:lang w:eastAsia="ja-JP"/>
          </w:rPr>
          <w:t>following OPC Unified Architecture parts.</w:t>
        </w:r>
      </w:ins>
      <w:ins w:id="42" w:author="Karl Deiretsbacher (OPC)" w:date="2019-06-27T09:07:00Z">
        <w:r>
          <w:rPr>
            <w:color w:val="CC3300"/>
            <w:lang w:eastAsia="ja-JP"/>
          </w:rPr>
          <w:t>”</w:t>
        </w:r>
      </w:ins>
    </w:p>
    <w:p w14:paraId="1978F877" w14:textId="4B04CB3A" w:rsidR="001205AE" w:rsidRDefault="001205AE" w:rsidP="009328EA">
      <w:pPr>
        <w:pStyle w:val="PARAGRAPHCompressed"/>
        <w:keepNext/>
        <w:pBdr>
          <w:top w:val="single" w:sz="4" w:space="1" w:color="auto"/>
          <w:left w:val="single" w:sz="4" w:space="4" w:color="auto"/>
          <w:bottom w:val="single" w:sz="4" w:space="1" w:color="auto"/>
          <w:right w:val="single" w:sz="4" w:space="4" w:color="auto"/>
        </w:pBdr>
        <w:tabs>
          <w:tab w:val="left" w:pos="1350"/>
        </w:tabs>
        <w:rPr>
          <w:ins w:id="43" w:author="Karl Deiretsbacher (OPC)" w:date="2019-06-27T09:01:00Z"/>
          <w:color w:val="CC3300"/>
          <w:lang w:eastAsia="ja-JP"/>
        </w:rPr>
      </w:pPr>
      <w:ins w:id="44" w:author="Karl Deiretsbacher (OPC)" w:date="2019-06-27T09:11:00Z">
        <w:r>
          <w:rPr>
            <w:color w:val="CC3300"/>
            <w:lang w:eastAsia="ja-JP"/>
          </w:rPr>
          <w:t xml:space="preserve">The build number of the version (in this case “03”) refers to an ERRATA </w:t>
        </w:r>
      </w:ins>
      <w:ins w:id="45" w:author="Karl Deiretsbacher (OPC)" w:date="2019-06-27T09:12:00Z">
        <w:r>
          <w:rPr>
            <w:color w:val="CC3300"/>
            <w:lang w:eastAsia="ja-JP"/>
          </w:rPr>
          <w:t>document with the corresponding version</w:t>
        </w:r>
      </w:ins>
      <w:ins w:id="46" w:author="Karl Deiretsbacher (OPC)" w:date="2019-06-27T09:13:00Z">
        <w:r>
          <w:rPr>
            <w:color w:val="CC3300"/>
            <w:lang w:eastAsia="ja-JP"/>
          </w:rPr>
          <w:t xml:space="preserve"> (see </w:t>
        </w:r>
        <w:r>
          <w:fldChar w:fldCharType="begin"/>
        </w:r>
        <w:r>
          <w:instrText xml:space="preserve"> HYPERLINK "https://opcfoundation.org/developer-tools/specifications-unified-architecture/errata-and-amendments/" </w:instrText>
        </w:r>
        <w:r>
          <w:fldChar w:fldCharType="separate"/>
        </w:r>
        <w:r>
          <w:rPr>
            <w:rStyle w:val="Hyperlink"/>
          </w:rPr>
          <w:t>https://opcfoundation.org/developer-tools/specifications-unified-architecture/errata-and-amendments/</w:t>
        </w:r>
        <w:r>
          <w:fldChar w:fldCharType="end"/>
        </w:r>
        <w:r>
          <w:rPr>
            <w:color w:val="CC3300"/>
            <w:lang w:eastAsia="ja-JP"/>
          </w:rPr>
          <w:t xml:space="preserve"> for the published ERRATA documents</w:t>
        </w:r>
      </w:ins>
      <w:ins w:id="47" w:author="Karl Deiretsbacher (OPC)" w:date="2019-06-27T14:00:00Z">
        <w:r w:rsidR="00A97753">
          <w:rPr>
            <w:color w:val="CC3300"/>
            <w:lang w:eastAsia="ja-JP"/>
          </w:rPr>
          <w:t>)</w:t>
        </w:r>
      </w:ins>
      <w:ins w:id="48" w:author="Karl Deiretsbacher (OPC)" w:date="2019-06-27T09:13:00Z">
        <w:r>
          <w:rPr>
            <w:color w:val="CC3300"/>
            <w:lang w:eastAsia="ja-JP"/>
          </w:rPr>
          <w:t>.</w:t>
        </w:r>
      </w:ins>
    </w:p>
    <w:p w14:paraId="399C0FAC" w14:textId="77777777" w:rsidR="009328EA" w:rsidRPr="00BA2A30" w:rsidRDefault="009328EA" w:rsidP="009328EA">
      <w:pPr>
        <w:pStyle w:val="spacer"/>
        <w:rPr>
          <w:lang w:eastAsia="fr-FR"/>
        </w:rPr>
      </w:pPr>
    </w:p>
    <w:p w14:paraId="1C502495" w14:textId="77777777" w:rsidR="00850BD8" w:rsidRPr="00256E27"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256E27">
        <w:rPr>
          <w:color w:val="CC3300"/>
          <w:lang w:eastAsia="ja-JP"/>
        </w:rPr>
        <w:t>&lt;Insert only references that apply to this document. Following are examples only&gt;</w:t>
      </w:r>
    </w:p>
    <w:p w14:paraId="49981E27" w14:textId="16A0180A" w:rsidR="00850BD8" w:rsidRPr="00F1020E" w:rsidRDefault="00850BD8" w:rsidP="00850BD8">
      <w:pPr>
        <w:pStyle w:val="PARAGRAPH"/>
        <w:spacing w:before="200" w:after="100"/>
      </w:pPr>
      <w:bookmarkStart w:id="49" w:name="UAPart3"/>
      <w:bookmarkEnd w:id="28"/>
      <w:r w:rsidRPr="00F1020E">
        <w:t xml:space="preserve">OPC </w:t>
      </w:r>
      <w:r>
        <w:t>10000-3</w:t>
      </w:r>
      <w:bookmarkEnd w:id="49"/>
      <w:r w:rsidRPr="00F1020E">
        <w:t xml:space="preserve">: </w:t>
      </w:r>
      <w:r w:rsidR="002D580E">
        <w:fldChar w:fldCharType="begin"/>
      </w:r>
      <w:r w:rsidR="002D580E">
        <w:instrText xml:space="preserve"> DOCPROPERTY  Par</w:instrText>
      </w:r>
      <w:r w:rsidR="002D580E">
        <w:instrText xml:space="preserve">t3Desc  \* MERGEFORMAT </w:instrText>
      </w:r>
      <w:r w:rsidR="002D580E">
        <w:fldChar w:fldCharType="separate"/>
      </w:r>
      <w:r>
        <w:t>OPC Unified Architecture - Part 3: Address Space Model</w:t>
      </w:r>
      <w:r w:rsidR="002D580E">
        <w:fldChar w:fldCharType="end"/>
      </w:r>
    </w:p>
    <w:p w14:paraId="6BC99695" w14:textId="77777777" w:rsidR="00850BD8" w:rsidRPr="00F1020E" w:rsidRDefault="002D580E" w:rsidP="00850BD8">
      <w:pPr>
        <w:pStyle w:val="ReferenceDocuments"/>
        <w:spacing w:before="0" w:after="0"/>
        <w:ind w:left="360"/>
        <w:rPr>
          <w:noProof w:val="0"/>
          <w:lang w:val="en-GB"/>
        </w:rPr>
      </w:pPr>
      <w:hyperlink r:id="rId20" w:history="1">
        <w:r w:rsidR="00850BD8">
          <w:rPr>
            <w:rStyle w:val="Hyperlink"/>
          </w:rPr>
          <w:fldChar w:fldCharType="begin"/>
        </w:r>
        <w:r w:rsidR="00850BD8">
          <w:rPr>
            <w:rStyle w:val="Hyperlink"/>
          </w:rPr>
          <w:instrText xml:space="preserve"> DOCPROPERTY  Part3URL  \* MERGEFORMAT </w:instrText>
        </w:r>
        <w:r w:rsidR="00850BD8">
          <w:rPr>
            <w:rStyle w:val="Hyperlink"/>
          </w:rPr>
          <w:fldChar w:fldCharType="separate"/>
        </w:r>
        <w:r w:rsidR="00850BD8">
          <w:rPr>
            <w:rStyle w:val="Hyperlink"/>
          </w:rPr>
          <w:t>http://www.opcfoundation.org/UA/Part3/</w:t>
        </w:r>
        <w:r w:rsidR="00850BD8">
          <w:rPr>
            <w:rStyle w:val="Hyperlink"/>
          </w:rPr>
          <w:fldChar w:fldCharType="end"/>
        </w:r>
      </w:hyperlink>
    </w:p>
    <w:p w14:paraId="2FA2B8DB" w14:textId="5B8C4877" w:rsidR="00850BD8" w:rsidRPr="00F1020E" w:rsidRDefault="00850BD8" w:rsidP="00850BD8">
      <w:pPr>
        <w:pStyle w:val="PARAGRAPH"/>
        <w:spacing w:before="200" w:after="100"/>
      </w:pPr>
      <w:bookmarkStart w:id="50" w:name="UAPart4"/>
      <w:r w:rsidRPr="00F1020E">
        <w:t xml:space="preserve">OPC </w:t>
      </w:r>
      <w:r>
        <w:t>10000-</w:t>
      </w:r>
      <w:r w:rsidRPr="00F1020E">
        <w:t>4</w:t>
      </w:r>
      <w:bookmarkEnd w:id="50"/>
      <w:r w:rsidRPr="00F1020E">
        <w:t xml:space="preserve">: </w:t>
      </w:r>
      <w:r w:rsidR="002D580E">
        <w:fldChar w:fldCharType="begin"/>
      </w:r>
      <w:r w:rsidR="002D580E">
        <w:instrText xml:space="preserve"> DOCPROPERTY  Part4Desc  \* MERGEFORMAT </w:instrText>
      </w:r>
      <w:r w:rsidR="002D580E">
        <w:fldChar w:fldCharType="separate"/>
      </w:r>
      <w:r>
        <w:t>OPC Unified Architecture - Part 4: Services</w:t>
      </w:r>
      <w:r w:rsidR="002D580E">
        <w:fldChar w:fldCharType="end"/>
      </w:r>
    </w:p>
    <w:p w14:paraId="109A849A" w14:textId="77777777" w:rsidR="00850BD8" w:rsidRPr="00F1020E" w:rsidRDefault="002D580E" w:rsidP="00850BD8">
      <w:pPr>
        <w:pStyle w:val="ReferenceDocuments"/>
        <w:spacing w:before="0" w:after="0"/>
        <w:ind w:left="360"/>
        <w:rPr>
          <w:noProof w:val="0"/>
          <w:lang w:val="en-GB"/>
        </w:rPr>
      </w:pPr>
      <w:hyperlink r:id="rId21" w:history="1">
        <w:r w:rsidR="00850BD8">
          <w:rPr>
            <w:rStyle w:val="Hyperlink"/>
          </w:rPr>
          <w:fldChar w:fldCharType="begin"/>
        </w:r>
        <w:r w:rsidR="00850BD8">
          <w:rPr>
            <w:rStyle w:val="Hyperlink"/>
          </w:rPr>
          <w:instrText xml:space="preserve"> DOCPROPERTY  Part4URL  \* MERGEFORMAT </w:instrText>
        </w:r>
        <w:r w:rsidR="00850BD8">
          <w:rPr>
            <w:rStyle w:val="Hyperlink"/>
          </w:rPr>
          <w:fldChar w:fldCharType="separate"/>
        </w:r>
        <w:r w:rsidR="00850BD8">
          <w:rPr>
            <w:rStyle w:val="Hyperlink"/>
          </w:rPr>
          <w:t>http://www.opcfoundation.org/UA/Part4/</w:t>
        </w:r>
        <w:r w:rsidR="00850BD8">
          <w:rPr>
            <w:rStyle w:val="Hyperlink"/>
          </w:rPr>
          <w:fldChar w:fldCharType="end"/>
        </w:r>
      </w:hyperlink>
    </w:p>
    <w:p w14:paraId="12DDAFA9" w14:textId="2DB51CA0" w:rsidR="00850BD8" w:rsidRPr="00F1020E" w:rsidRDefault="00850BD8" w:rsidP="00850BD8">
      <w:pPr>
        <w:pStyle w:val="PARAGRAPH"/>
        <w:spacing w:before="200" w:after="100"/>
      </w:pPr>
      <w:bookmarkStart w:id="51" w:name="UAPart8"/>
      <w:r w:rsidRPr="00F1020E">
        <w:t xml:space="preserve">OPC </w:t>
      </w:r>
      <w:r>
        <w:t>10000-</w:t>
      </w:r>
      <w:r w:rsidRPr="00F1020E">
        <w:t>8</w:t>
      </w:r>
      <w:bookmarkEnd w:id="51"/>
      <w:r w:rsidRPr="00F1020E">
        <w:t xml:space="preserve">: </w:t>
      </w:r>
      <w:r w:rsidR="002D580E">
        <w:fldChar w:fldCharType="begin"/>
      </w:r>
      <w:r w:rsidR="002D580E">
        <w:instrText xml:space="preserve"> DOCPROPERTY  Part8D</w:instrText>
      </w:r>
      <w:r w:rsidR="002D580E">
        <w:instrText xml:space="preserve">esc  \* MERGEFORMAT </w:instrText>
      </w:r>
      <w:r w:rsidR="002D580E">
        <w:fldChar w:fldCharType="separate"/>
      </w:r>
      <w:r>
        <w:t>OPC Unified Architecture - Part 8: Data Access</w:t>
      </w:r>
      <w:r w:rsidR="002D580E">
        <w:fldChar w:fldCharType="end"/>
      </w:r>
    </w:p>
    <w:p w14:paraId="5DA8A435" w14:textId="77777777" w:rsidR="00850BD8" w:rsidRPr="00F1020E" w:rsidRDefault="002D580E" w:rsidP="00850BD8">
      <w:pPr>
        <w:pStyle w:val="ReferenceDocuments"/>
        <w:spacing w:before="0" w:after="0"/>
        <w:ind w:left="360"/>
        <w:rPr>
          <w:noProof w:val="0"/>
          <w:lang w:val="en-GB"/>
        </w:rPr>
      </w:pPr>
      <w:hyperlink r:id="rId22" w:history="1">
        <w:r w:rsidR="00850BD8">
          <w:rPr>
            <w:rStyle w:val="Hyperlink"/>
          </w:rPr>
          <w:fldChar w:fldCharType="begin"/>
        </w:r>
        <w:r w:rsidR="00850BD8">
          <w:rPr>
            <w:rStyle w:val="Hyperlink"/>
          </w:rPr>
          <w:instrText xml:space="preserve"> DOCPROPERTY  Part8URL  \* MERGEFORMAT </w:instrText>
        </w:r>
        <w:r w:rsidR="00850BD8">
          <w:rPr>
            <w:rStyle w:val="Hyperlink"/>
          </w:rPr>
          <w:fldChar w:fldCharType="separate"/>
        </w:r>
        <w:r w:rsidR="00850BD8">
          <w:rPr>
            <w:rStyle w:val="Hyperlink"/>
          </w:rPr>
          <w:t>http://www.opcfoundation.org/UA/Part8/</w:t>
        </w:r>
        <w:r w:rsidR="00850BD8">
          <w:rPr>
            <w:rStyle w:val="Hyperlink"/>
          </w:rPr>
          <w:fldChar w:fldCharType="end"/>
        </w:r>
      </w:hyperlink>
    </w:p>
    <w:p w14:paraId="29B07FD7" w14:textId="77777777" w:rsidR="00850BD8" w:rsidRPr="00F1020E" w:rsidRDefault="00850BD8" w:rsidP="006D3F0F">
      <w:pPr>
        <w:pStyle w:val="Heading1"/>
        <w:numPr>
          <w:ilvl w:val="0"/>
          <w:numId w:val="29"/>
        </w:numPr>
      </w:pPr>
      <w:bookmarkStart w:id="52" w:name="_Toc288575948"/>
      <w:bookmarkStart w:id="53" w:name="_Toc517600682"/>
      <w:bookmarkStart w:id="54" w:name="_Toc517668329"/>
      <w:bookmarkStart w:id="55" w:name="_Toc68936402"/>
      <w:bookmarkStart w:id="56" w:name="_Toc96403600"/>
      <w:bookmarkStart w:id="57" w:name="_Toc200966355"/>
      <w:bookmarkStart w:id="58" w:name="_Toc200980064"/>
      <w:bookmarkStart w:id="59" w:name="_Toc200983171"/>
      <w:bookmarkStart w:id="60" w:name="_Toc202694686"/>
      <w:bookmarkStart w:id="61" w:name="_Toc202698705"/>
      <w:bookmarkStart w:id="62" w:name="_Toc286599561"/>
      <w:bookmarkStart w:id="63" w:name="_Toc288045458"/>
      <w:bookmarkStart w:id="64" w:name="_Toc293994195"/>
      <w:bookmarkStart w:id="65" w:name="_Ref320779160"/>
      <w:bookmarkStart w:id="66" w:name="_Toc349863201"/>
      <w:bookmarkStart w:id="67" w:name="_Toc531777557"/>
      <w:bookmarkEnd w:id="52"/>
      <w:r w:rsidRPr="00F1020E">
        <w:t>Terms, definitions</w:t>
      </w:r>
      <w:bookmarkEnd w:id="53"/>
      <w:bookmarkEnd w:id="54"/>
      <w:bookmarkEnd w:id="55"/>
      <w:r w:rsidRPr="00F1020E">
        <w:t xml:space="preserve"> and conventions</w:t>
      </w:r>
      <w:bookmarkEnd w:id="56"/>
      <w:bookmarkEnd w:id="57"/>
      <w:bookmarkEnd w:id="58"/>
      <w:bookmarkEnd w:id="59"/>
      <w:bookmarkEnd w:id="60"/>
      <w:bookmarkEnd w:id="61"/>
      <w:bookmarkEnd w:id="62"/>
      <w:bookmarkEnd w:id="63"/>
      <w:bookmarkEnd w:id="64"/>
      <w:bookmarkEnd w:id="65"/>
      <w:bookmarkEnd w:id="66"/>
      <w:bookmarkEnd w:id="67"/>
    </w:p>
    <w:p w14:paraId="732514DF" w14:textId="77777777" w:rsidR="00850BD8" w:rsidRPr="00F1020E" w:rsidRDefault="00850BD8" w:rsidP="006D3F0F">
      <w:pPr>
        <w:pStyle w:val="Heading2"/>
        <w:numPr>
          <w:ilvl w:val="1"/>
          <w:numId w:val="29"/>
        </w:numPr>
      </w:pPr>
      <w:bookmarkStart w:id="68" w:name="_Ref322438541"/>
      <w:bookmarkStart w:id="69" w:name="_Toc349863202"/>
      <w:bookmarkStart w:id="70" w:name="_Toc464635416"/>
      <w:bookmarkStart w:id="71" w:name="_Toc463790994"/>
      <w:bookmarkStart w:id="72" w:name="_Toc531777558"/>
      <w:bookmarkStart w:id="73" w:name="_Toc304364485"/>
      <w:bookmarkStart w:id="74" w:name="_Toc316874795"/>
      <w:bookmarkStart w:id="75" w:name="_Toc316875860"/>
      <w:bookmarkStart w:id="76" w:name="_Toc316879123"/>
      <w:bookmarkStart w:id="77" w:name="_Toc324308702"/>
      <w:bookmarkStart w:id="78" w:name="_Toc324319605"/>
      <w:bookmarkStart w:id="79" w:name="_Toc348408901"/>
      <w:bookmarkStart w:id="80" w:name="_Toc353623095"/>
      <w:bookmarkStart w:id="81" w:name="_Toc353625639"/>
      <w:bookmarkStart w:id="82" w:name="_Toc353769651"/>
      <w:bookmarkStart w:id="83" w:name="_Toc353849060"/>
      <w:bookmarkStart w:id="84" w:name="_Toc353856183"/>
      <w:bookmarkStart w:id="85" w:name="_Toc353857927"/>
      <w:bookmarkStart w:id="86" w:name="_Toc354749994"/>
      <w:bookmarkStart w:id="87" w:name="_Toc354876834"/>
      <w:bookmarkStart w:id="88" w:name="_Toc354903787"/>
      <w:bookmarkStart w:id="89" w:name="_Toc354906184"/>
      <w:bookmarkStart w:id="90" w:name="_Toc356282158"/>
      <w:bookmarkStart w:id="91" w:name="_Toc356283899"/>
      <w:bookmarkStart w:id="92" w:name="_Toc356284367"/>
      <w:bookmarkStart w:id="93" w:name="_Toc371907080"/>
      <w:bookmarkStart w:id="94" w:name="_Toc372009766"/>
      <w:bookmarkStart w:id="95" w:name="_Toc372010995"/>
      <w:bookmarkStart w:id="96" w:name="_Toc415626624"/>
      <w:bookmarkStart w:id="97" w:name="_Toc472851834"/>
      <w:bookmarkStart w:id="98" w:name="_Toc520863915"/>
      <w:bookmarkStart w:id="99" w:name="_Toc1534166"/>
      <w:bookmarkStart w:id="100" w:name="_Toc68936403"/>
      <w:bookmarkStart w:id="101" w:name="_Toc81641484"/>
      <w:bookmarkStart w:id="102" w:name="_Toc96403601"/>
      <w:bookmarkStart w:id="103" w:name="_Toc200966356"/>
      <w:bookmarkStart w:id="104" w:name="_Toc200980065"/>
      <w:bookmarkStart w:id="105" w:name="_Toc200983172"/>
      <w:bookmarkStart w:id="106" w:name="_Toc202694687"/>
      <w:bookmarkStart w:id="107" w:name="_Toc202698706"/>
      <w:bookmarkStart w:id="108" w:name="_Toc221766556"/>
      <w:bookmarkStart w:id="109" w:name="_Toc221785702"/>
      <w:bookmarkStart w:id="110" w:name="_Toc288045459"/>
      <w:bookmarkStart w:id="111" w:name="_Toc293994196"/>
      <w:bookmarkStart w:id="112" w:name="_Toc286599562"/>
      <w:bookmarkStart w:id="113" w:name="_Toc472851840"/>
      <w:bookmarkStart w:id="114" w:name="_Toc520863921"/>
      <w:r w:rsidRPr="00F1020E">
        <w:t>Overview</w:t>
      </w:r>
      <w:bookmarkEnd w:id="68"/>
      <w:bookmarkEnd w:id="69"/>
      <w:bookmarkEnd w:id="70"/>
      <w:bookmarkEnd w:id="71"/>
      <w:bookmarkEnd w:id="72"/>
    </w:p>
    <w:p w14:paraId="709EB0EF" w14:textId="5BF143A4" w:rsidR="00850BD8" w:rsidRDefault="00850BD8" w:rsidP="00850BD8">
      <w:pPr>
        <w:pStyle w:val="PARAGRAPH"/>
      </w:pPr>
      <w:r w:rsidRPr="00F1020E">
        <w:t xml:space="preserve">It is assumed that basic concepts of OPC UA information modelling </w:t>
      </w:r>
      <w:r>
        <w:t xml:space="preserve">and </w:t>
      </w:r>
      <w:r w:rsidRPr="000369E0">
        <w:rPr>
          <w:color w:val="FF0000"/>
        </w:rPr>
        <w:t xml:space="preserve">&lt;other </w:t>
      </w:r>
      <w:r>
        <w:rPr>
          <w:color w:val="FF0000"/>
        </w:rPr>
        <w:t>specification</w:t>
      </w:r>
      <w:r w:rsidRPr="000369E0">
        <w:rPr>
          <w:color w:val="FF0000"/>
        </w:rPr>
        <w:t xml:space="preserve">s&gt; </w:t>
      </w:r>
      <w:r w:rsidRPr="00F1020E">
        <w:t xml:space="preserve">are understood in this specification. This specification will use these concepts to describe the </w:t>
      </w:r>
      <w:r w:rsidRPr="00750DC2">
        <w:rPr>
          <w:color w:val="FF0000"/>
        </w:rPr>
        <w:t>&lt;title&gt;</w:t>
      </w:r>
      <w:r>
        <w:t xml:space="preserve"> Information Model</w:t>
      </w:r>
      <w:r w:rsidRPr="00F1020E">
        <w:t xml:space="preserve">. </w:t>
      </w:r>
      <w:r w:rsidRPr="00625EB9">
        <w:rPr>
          <w:lang w:val="en-US"/>
        </w:rPr>
        <w:t xml:space="preserve">For the purposes of this document, the terms and definitions given in </w:t>
      </w:r>
      <w:r w:rsidRPr="000369E0">
        <w:rPr>
          <w:color w:val="FF0000"/>
          <w:lang w:val="en-US"/>
        </w:rPr>
        <w:t xml:space="preserve">OPC </w:t>
      </w:r>
      <w:r>
        <w:rPr>
          <w:color w:val="FF0000"/>
          <w:lang w:val="en-US"/>
        </w:rPr>
        <w:t>10000-</w:t>
      </w:r>
      <w:r w:rsidRPr="000369E0">
        <w:rPr>
          <w:color w:val="FF0000"/>
          <w:lang w:val="en-US"/>
        </w:rPr>
        <w:t xml:space="preserve">1, OPC </w:t>
      </w:r>
      <w:r>
        <w:rPr>
          <w:color w:val="FF0000"/>
          <w:lang w:val="en-US"/>
        </w:rPr>
        <w:t>10000-</w:t>
      </w:r>
      <w:r w:rsidRPr="000369E0">
        <w:rPr>
          <w:color w:val="FF0000"/>
          <w:lang w:val="en-US"/>
        </w:rPr>
        <w:t xml:space="preserve">3, OPC </w:t>
      </w:r>
      <w:r>
        <w:rPr>
          <w:color w:val="FF0000"/>
          <w:lang w:val="en-US"/>
        </w:rPr>
        <w:t>10000-</w:t>
      </w:r>
      <w:r w:rsidRPr="000369E0">
        <w:rPr>
          <w:color w:val="FF0000"/>
          <w:lang w:val="en-US"/>
        </w:rPr>
        <w:t xml:space="preserve">4, OPC </w:t>
      </w:r>
      <w:r>
        <w:rPr>
          <w:color w:val="FF0000"/>
          <w:lang w:val="en-US"/>
        </w:rPr>
        <w:t>10000-</w:t>
      </w:r>
      <w:r w:rsidRPr="000369E0">
        <w:rPr>
          <w:color w:val="FF0000"/>
          <w:lang w:val="en-US"/>
        </w:rPr>
        <w:t xml:space="preserve">5, OPC </w:t>
      </w:r>
      <w:r>
        <w:rPr>
          <w:color w:val="FF0000"/>
          <w:lang w:val="en-US"/>
        </w:rPr>
        <w:t>10000-</w:t>
      </w:r>
      <w:r w:rsidRPr="000369E0">
        <w:rPr>
          <w:color w:val="FF0000"/>
          <w:lang w:val="en-US"/>
        </w:rPr>
        <w:t xml:space="preserve">7, OPC </w:t>
      </w:r>
      <w:r>
        <w:rPr>
          <w:color w:val="FF0000"/>
          <w:lang w:val="en-US"/>
        </w:rPr>
        <w:t>10000-</w:t>
      </w:r>
      <w:r w:rsidRPr="000369E0">
        <w:rPr>
          <w:color w:val="FF0000"/>
          <w:lang w:val="en-US"/>
        </w:rPr>
        <w:t>100, &lt;other specifications&gt;</w:t>
      </w:r>
      <w:r>
        <w:rPr>
          <w:lang w:val="en-US"/>
        </w:rPr>
        <w:t xml:space="preserve"> as well as the following apply</w:t>
      </w:r>
      <w:r w:rsidRPr="00F1020E">
        <w:t xml:space="preserve">. </w:t>
      </w:r>
    </w:p>
    <w:p w14:paraId="12F6BFD5" w14:textId="77777777" w:rsidR="00850BD8" w:rsidRPr="00F1020E" w:rsidRDefault="00850BD8" w:rsidP="00850BD8">
      <w:pPr>
        <w:pStyle w:val="PARAGRAPH"/>
      </w:pPr>
      <w:r w:rsidRPr="00F1020E">
        <w:t xml:space="preserve">Note that OPC UA terms and terms defined in this </w:t>
      </w:r>
      <w:r>
        <w:t>specification</w:t>
      </w:r>
      <w:r w:rsidRPr="00F1020E">
        <w:t xml:space="preserve"> are </w:t>
      </w:r>
      <w:r w:rsidRPr="00F1020E">
        <w:rPr>
          <w:i/>
        </w:rPr>
        <w:t>italicized</w:t>
      </w:r>
      <w:r w:rsidRPr="00F1020E">
        <w:t xml:space="preserve"> in the specification.</w:t>
      </w:r>
    </w:p>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14:paraId="1F29FD5C" w14:textId="77777777" w:rsidR="00850BD8" w:rsidRPr="00F1020E" w:rsidRDefault="00850BD8" w:rsidP="00850BD8">
      <w:pPr>
        <w:pStyle w:val="PARAGRAPH"/>
        <w:rPr>
          <w:lang w:eastAsia="ja-JP"/>
        </w:rPr>
      </w:pPr>
    </w:p>
    <w:p w14:paraId="28E987FE" w14:textId="77777777" w:rsidR="00850BD8" w:rsidRDefault="00850BD8" w:rsidP="006D3F0F">
      <w:pPr>
        <w:pStyle w:val="Heading2"/>
        <w:numPr>
          <w:ilvl w:val="1"/>
          <w:numId w:val="29"/>
        </w:numPr>
      </w:pPr>
      <w:bookmarkStart w:id="115" w:name="_Toc288045462"/>
      <w:bookmarkStart w:id="116" w:name="_Toc293994199"/>
      <w:bookmarkStart w:id="117" w:name="_Toc349863207"/>
      <w:bookmarkStart w:id="118" w:name="_Toc464635421"/>
      <w:bookmarkStart w:id="119" w:name="_Toc463790999"/>
      <w:bookmarkStart w:id="120" w:name="_Toc531777559"/>
      <w:r w:rsidRPr="00F1020E">
        <w:t xml:space="preserve">OPC UA </w:t>
      </w:r>
      <w:bookmarkEnd w:id="112"/>
      <w:bookmarkEnd w:id="115"/>
      <w:bookmarkEnd w:id="116"/>
      <w:r>
        <w:t xml:space="preserve">for </w:t>
      </w:r>
      <w:r w:rsidRPr="00750DC2">
        <w:rPr>
          <w:color w:val="FF0000"/>
        </w:rPr>
        <w:t>&lt;title&gt;</w:t>
      </w:r>
      <w:r w:rsidRPr="00F1020E">
        <w:t xml:space="preserve"> </w:t>
      </w:r>
      <w:r>
        <w:t>t</w:t>
      </w:r>
      <w:r w:rsidRPr="00F1020E">
        <w:t>erms</w:t>
      </w:r>
      <w:bookmarkStart w:id="121" w:name="_Toc96403605"/>
      <w:bookmarkEnd w:id="113"/>
      <w:bookmarkEnd w:id="114"/>
      <w:bookmarkEnd w:id="117"/>
      <w:bookmarkEnd w:id="118"/>
      <w:bookmarkEnd w:id="119"/>
      <w:bookmarkEnd w:id="120"/>
    </w:p>
    <w:p w14:paraId="2212DF63" w14:textId="77777777" w:rsidR="00850BD8" w:rsidRPr="00256E27"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The following terms (1 and 2) are examples. They have the IEC format for term definitions.</w:t>
      </w:r>
    </w:p>
    <w:p w14:paraId="491090B6" w14:textId="77777777" w:rsidR="00850BD8" w:rsidRPr="00A119A7" w:rsidRDefault="00850BD8" w:rsidP="006D3F0F">
      <w:pPr>
        <w:pStyle w:val="TERM-number3"/>
        <w:numPr>
          <w:ilvl w:val="2"/>
          <w:numId w:val="22"/>
        </w:numPr>
        <w:ind w:left="0" w:firstLine="0"/>
        <w:outlineLvl w:val="9"/>
        <w:rPr>
          <w:noProof/>
          <w:lang w:val="en-US"/>
        </w:rPr>
      </w:pPr>
    </w:p>
    <w:p w14:paraId="1B8C755B" w14:textId="77777777" w:rsidR="00850BD8" w:rsidRPr="00A119A7" w:rsidRDefault="00850BD8" w:rsidP="00850BD8">
      <w:pPr>
        <w:pStyle w:val="TERM"/>
        <w:rPr>
          <w:noProof/>
          <w:lang w:val="en-US"/>
        </w:rPr>
      </w:pPr>
      <w:r w:rsidRPr="00750DC2">
        <w:rPr>
          <w:noProof/>
          <w:color w:val="FF0000"/>
          <w:lang w:val="en-US"/>
        </w:rPr>
        <w:t>term_1</w:t>
      </w:r>
    </w:p>
    <w:p w14:paraId="767ED25C" w14:textId="77777777" w:rsidR="00850BD8" w:rsidRDefault="00850BD8" w:rsidP="00850BD8">
      <w:pPr>
        <w:pStyle w:val="List2"/>
        <w:ind w:left="0" w:firstLine="0"/>
      </w:pPr>
      <w:r w:rsidRPr="00750DC2">
        <w:rPr>
          <w:color w:val="FF0000"/>
        </w:rPr>
        <w:t>&lt;a short description – max two lines&gt;</w:t>
      </w:r>
    </w:p>
    <w:p w14:paraId="7A591D5D" w14:textId="77777777" w:rsidR="00850BD8" w:rsidRPr="00525C59" w:rsidRDefault="00850BD8" w:rsidP="00850BD8">
      <w:pPr>
        <w:pStyle w:val="TERM-note"/>
      </w:pPr>
      <w:r>
        <w:t xml:space="preserve">Note 1 to entry: </w:t>
      </w:r>
      <w:r w:rsidRPr="00750DC2">
        <w:rPr>
          <w:color w:val="FF0000"/>
        </w:rPr>
        <w:t>Optional additional text if the short description is not considered sufficient</w:t>
      </w:r>
      <w:r w:rsidRPr="00525C59">
        <w:t>.</w:t>
      </w:r>
    </w:p>
    <w:p w14:paraId="47C8620F" w14:textId="77777777" w:rsidR="00850BD8" w:rsidRPr="00577A1F" w:rsidRDefault="00850BD8" w:rsidP="006D3F0F">
      <w:pPr>
        <w:pStyle w:val="WG1ATERM-number3"/>
        <w:numPr>
          <w:ilvl w:val="2"/>
          <w:numId w:val="22"/>
        </w:numPr>
        <w:outlineLvl w:val="9"/>
        <w:rPr>
          <w:lang w:val="en-US"/>
        </w:rPr>
      </w:pPr>
    </w:p>
    <w:p w14:paraId="6D66BB3A" w14:textId="77777777" w:rsidR="00850BD8" w:rsidRPr="00577A1F" w:rsidRDefault="00850BD8" w:rsidP="00850BD8">
      <w:pPr>
        <w:pStyle w:val="TERM"/>
        <w:rPr>
          <w:lang w:val="en-US"/>
        </w:rPr>
      </w:pPr>
      <w:r w:rsidRPr="00750DC2">
        <w:rPr>
          <w:color w:val="FF0000"/>
          <w:lang w:val="en-US"/>
        </w:rPr>
        <w:t>term_2</w:t>
      </w:r>
    </w:p>
    <w:p w14:paraId="1929A1D9" w14:textId="77777777" w:rsidR="00850BD8" w:rsidRDefault="00850BD8" w:rsidP="00850BD8">
      <w:pPr>
        <w:pStyle w:val="TERM-note"/>
      </w:pPr>
      <w:r>
        <w:t>…</w:t>
      </w:r>
      <w:r w:rsidRPr="00525C59">
        <w:t>.</w:t>
      </w:r>
    </w:p>
    <w:p w14:paraId="6D32CC62" w14:textId="77777777" w:rsidR="00850BD8" w:rsidRPr="00750DC2" w:rsidRDefault="00850BD8" w:rsidP="00850BD8">
      <w:pPr>
        <w:pStyle w:val="PARAGRAPH"/>
        <w:rPr>
          <w:lang w:eastAsia="ja-JP"/>
        </w:rPr>
      </w:pPr>
    </w:p>
    <w:p w14:paraId="50D7C18A" w14:textId="77777777" w:rsidR="00850BD8" w:rsidRPr="00F1020E" w:rsidRDefault="00850BD8" w:rsidP="006D3F0F">
      <w:pPr>
        <w:pStyle w:val="Heading2"/>
        <w:numPr>
          <w:ilvl w:val="1"/>
          <w:numId w:val="29"/>
        </w:numPr>
      </w:pPr>
      <w:bookmarkStart w:id="122" w:name="_Toc320884064"/>
      <w:bookmarkStart w:id="123" w:name="_Toc320884065"/>
      <w:bookmarkStart w:id="124" w:name="_Toc320884067"/>
      <w:bookmarkStart w:id="125" w:name="_Toc320884071"/>
      <w:bookmarkStart w:id="126" w:name="_Toc320884075"/>
      <w:bookmarkStart w:id="127" w:name="_Toc200966367"/>
      <w:bookmarkStart w:id="128" w:name="_Toc200980076"/>
      <w:bookmarkStart w:id="129" w:name="_Toc200983183"/>
      <w:bookmarkStart w:id="130" w:name="_Toc202694698"/>
      <w:bookmarkStart w:id="131" w:name="_Toc202698717"/>
      <w:bookmarkStart w:id="132" w:name="_Toc286599569"/>
      <w:bookmarkStart w:id="133" w:name="_Toc288045469"/>
      <w:bookmarkStart w:id="134" w:name="_Toc293994206"/>
      <w:bookmarkStart w:id="135" w:name="_Toc349863216"/>
      <w:bookmarkStart w:id="136" w:name="_Toc464635428"/>
      <w:bookmarkStart w:id="137" w:name="_Toc463791006"/>
      <w:bookmarkStart w:id="138" w:name="_Toc531777560"/>
      <w:bookmarkEnd w:id="122"/>
      <w:bookmarkEnd w:id="123"/>
      <w:bookmarkEnd w:id="124"/>
      <w:bookmarkEnd w:id="125"/>
      <w:bookmarkEnd w:id="126"/>
      <w:r w:rsidRPr="00F1020E">
        <w:t>Abbreviations and symbols</w:t>
      </w:r>
      <w:bookmarkEnd w:id="121"/>
      <w:bookmarkEnd w:id="127"/>
      <w:bookmarkEnd w:id="128"/>
      <w:bookmarkEnd w:id="129"/>
      <w:bookmarkEnd w:id="130"/>
      <w:bookmarkEnd w:id="131"/>
      <w:bookmarkEnd w:id="132"/>
      <w:bookmarkEnd w:id="133"/>
      <w:bookmarkEnd w:id="134"/>
      <w:bookmarkEnd w:id="135"/>
      <w:bookmarkEnd w:id="136"/>
      <w:bookmarkEnd w:id="137"/>
      <w:bookmarkEnd w:id="138"/>
    </w:p>
    <w:p w14:paraId="0028A161" w14:textId="77777777" w:rsidR="00850BD8" w:rsidRPr="00256E27"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The following abbreviations are examples. The list shall only contain abbreviations used in the document.</w:t>
      </w:r>
    </w:p>
    <w:p w14:paraId="31C3BC56" w14:textId="77777777" w:rsidR="00850BD8" w:rsidRDefault="00850BD8" w:rsidP="00850BD8">
      <w:pPr>
        <w:pStyle w:val="PARAGRAPHCompressed"/>
        <w:keepNext/>
        <w:tabs>
          <w:tab w:val="left" w:pos="1350"/>
        </w:tabs>
        <w:rPr>
          <w:color w:val="FF0000"/>
          <w:lang w:eastAsia="ja-JP"/>
        </w:rPr>
      </w:pPr>
    </w:p>
    <w:p w14:paraId="3D1D0EA1" w14:textId="77777777" w:rsidR="00850BD8" w:rsidRPr="0074611B" w:rsidRDefault="00850BD8" w:rsidP="00850BD8">
      <w:pPr>
        <w:pStyle w:val="PARAGRAPHCompressed"/>
        <w:keepNext/>
        <w:tabs>
          <w:tab w:val="left" w:pos="1350"/>
        </w:tabs>
        <w:rPr>
          <w:color w:val="FF0000"/>
          <w:lang w:eastAsia="ja-JP"/>
        </w:rPr>
      </w:pPr>
      <w:r w:rsidRPr="0074611B">
        <w:rPr>
          <w:color w:val="FF0000"/>
          <w:lang w:eastAsia="ja-JP"/>
        </w:rPr>
        <w:t>AC</w:t>
      </w:r>
      <w:r w:rsidRPr="0074611B">
        <w:rPr>
          <w:color w:val="FF0000"/>
          <w:lang w:eastAsia="ja-JP"/>
        </w:rPr>
        <w:tab/>
        <w:t>Alarm and Condition</w:t>
      </w:r>
    </w:p>
    <w:p w14:paraId="1EC7011F" w14:textId="77777777" w:rsidR="00850BD8" w:rsidRPr="00F1020E" w:rsidRDefault="00850BD8" w:rsidP="00850BD8">
      <w:pPr>
        <w:pStyle w:val="PARAGRAPHCompressed"/>
        <w:keepNext/>
        <w:tabs>
          <w:tab w:val="left" w:pos="1350"/>
        </w:tabs>
      </w:pPr>
      <w:r w:rsidRPr="0074611B">
        <w:rPr>
          <w:color w:val="FF0000"/>
          <w:lang w:eastAsia="ja-JP"/>
        </w:rPr>
        <w:t>DCS</w:t>
      </w:r>
      <w:r w:rsidRPr="0074611B">
        <w:rPr>
          <w:color w:val="FF0000"/>
          <w:lang w:eastAsia="ja-JP"/>
        </w:rPr>
        <w:tab/>
      </w:r>
      <w:r w:rsidRPr="0074611B">
        <w:rPr>
          <w:color w:val="FF0000"/>
        </w:rPr>
        <w:t>Distributed Control Systems</w:t>
      </w:r>
    </w:p>
    <w:p w14:paraId="5382B271" w14:textId="77777777" w:rsidR="00850BD8" w:rsidRDefault="00850BD8" w:rsidP="00850BD8">
      <w:pPr>
        <w:pStyle w:val="PARAGRAPHCompressed"/>
        <w:keepNext/>
        <w:tabs>
          <w:tab w:val="left" w:pos="1350"/>
        </w:tabs>
        <w:rPr>
          <w:lang w:eastAsia="ja-JP"/>
        </w:rPr>
      </w:pPr>
    </w:p>
    <w:p w14:paraId="58046B05" w14:textId="77777777" w:rsidR="00850BD8" w:rsidRDefault="00850BD8" w:rsidP="006D3F0F">
      <w:pPr>
        <w:pStyle w:val="Heading2"/>
        <w:keepLines/>
        <w:numPr>
          <w:ilvl w:val="1"/>
          <w:numId w:val="29"/>
        </w:numPr>
        <w:tabs>
          <w:tab w:val="clear" w:pos="624"/>
          <w:tab w:val="left" w:pos="600"/>
        </w:tabs>
      </w:pPr>
      <w:bookmarkStart w:id="139" w:name="_Toc442691839"/>
      <w:bookmarkStart w:id="140" w:name="_Ref495482947"/>
      <w:bookmarkStart w:id="141" w:name="_Toc531777561"/>
      <w:r w:rsidRPr="008A327B">
        <w:t>Conventions used in this document</w:t>
      </w:r>
      <w:bookmarkEnd w:id="139"/>
      <w:bookmarkEnd w:id="140"/>
      <w:bookmarkEnd w:id="141"/>
    </w:p>
    <w:p w14:paraId="3C8A9414" w14:textId="77777777" w:rsidR="00850BD8" w:rsidRPr="00196E3D"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F</w:t>
      </w:r>
      <w:r w:rsidRPr="00196E3D">
        <w:rPr>
          <w:color w:val="CC3300"/>
          <w:lang w:eastAsia="ja-JP"/>
        </w:rPr>
        <w:t xml:space="preserve">ollowing </w:t>
      </w:r>
      <w:r>
        <w:rPr>
          <w:color w:val="CC3300"/>
          <w:lang w:eastAsia="ja-JP"/>
        </w:rPr>
        <w:t>are basic conventions that shall be followed</w:t>
      </w:r>
      <w:r w:rsidRPr="00196E3D">
        <w:rPr>
          <w:color w:val="CC3300"/>
          <w:lang w:eastAsia="ja-JP"/>
        </w:rPr>
        <w:t xml:space="preserve"> </w:t>
      </w:r>
      <w:r>
        <w:rPr>
          <w:color w:val="CC3300"/>
          <w:lang w:eastAsia="ja-JP"/>
        </w:rPr>
        <w:t xml:space="preserve">for all </w:t>
      </w:r>
      <w:r w:rsidRPr="00196E3D">
        <w:rPr>
          <w:color w:val="CC3300"/>
          <w:lang w:eastAsia="ja-JP"/>
        </w:rPr>
        <w:t>formal definitions</w:t>
      </w:r>
      <w:r>
        <w:rPr>
          <w:color w:val="CC3300"/>
          <w:lang w:eastAsia="ja-JP"/>
        </w:rPr>
        <w:t xml:space="preserve"> used.</w:t>
      </w:r>
    </w:p>
    <w:p w14:paraId="2B5FA75F" w14:textId="77777777" w:rsidR="00850BD8" w:rsidRPr="008A327B" w:rsidRDefault="00850BD8" w:rsidP="006D3F0F">
      <w:pPr>
        <w:pStyle w:val="Heading3"/>
        <w:numPr>
          <w:ilvl w:val="2"/>
          <w:numId w:val="29"/>
        </w:numPr>
        <w:tabs>
          <w:tab w:val="clear" w:pos="851"/>
        </w:tabs>
        <w:ind w:left="0" w:firstLine="0"/>
      </w:pPr>
      <w:bookmarkStart w:id="142" w:name="_Toc442691840"/>
      <w:bookmarkStart w:id="143" w:name="_Toc531777562"/>
      <w:r w:rsidRPr="008A327B">
        <w:t>Conventions for Node descriptions</w:t>
      </w:r>
      <w:bookmarkEnd w:id="142"/>
      <w:bookmarkEnd w:id="143"/>
    </w:p>
    <w:p w14:paraId="0FA4B4C4" w14:textId="77777777" w:rsidR="00850BD8" w:rsidRPr="00060EFD" w:rsidRDefault="00850BD8" w:rsidP="00850BD8">
      <w:pPr>
        <w:pStyle w:val="PARAGRAPH"/>
      </w:pPr>
      <w:r w:rsidRPr="00060EFD">
        <w:rPr>
          <w:i/>
        </w:rPr>
        <w:t>Node</w:t>
      </w:r>
      <w:r w:rsidRPr="00060EFD">
        <w:t xml:space="preserve"> definitions are specified using tables (see </w:t>
      </w:r>
      <w:r w:rsidRPr="00060EFD">
        <w:fldChar w:fldCharType="begin"/>
      </w:r>
      <w:r w:rsidRPr="00060EFD">
        <w:instrText xml:space="preserve"> REF _Ref81297423 \h </w:instrText>
      </w:r>
      <w:r w:rsidRPr="00060EFD">
        <w:fldChar w:fldCharType="separate"/>
      </w:r>
      <w:r w:rsidRPr="00060EFD">
        <w:t xml:space="preserve">Table </w:t>
      </w:r>
      <w:r>
        <w:rPr>
          <w:noProof/>
        </w:rPr>
        <w:t>2</w:t>
      </w:r>
      <w:r w:rsidRPr="00060EFD">
        <w:fldChar w:fldCharType="end"/>
      </w:r>
      <w:r w:rsidRPr="00060EFD">
        <w:t>).</w:t>
      </w:r>
    </w:p>
    <w:p w14:paraId="3CB78118" w14:textId="77777777" w:rsidR="00850BD8" w:rsidRPr="00060EFD" w:rsidRDefault="00850BD8" w:rsidP="00850BD8">
      <w:pPr>
        <w:pStyle w:val="PARAGRAPH"/>
      </w:pPr>
      <w:r w:rsidRPr="00060EFD">
        <w:rPr>
          <w:i/>
        </w:rPr>
        <w:t>Attributes</w:t>
      </w:r>
      <w:r w:rsidRPr="00060EFD">
        <w:t xml:space="preserve"> are defined by providing the </w:t>
      </w:r>
      <w:r w:rsidRPr="00060EFD">
        <w:rPr>
          <w:i/>
        </w:rPr>
        <w:t>Attribute</w:t>
      </w:r>
      <w:r w:rsidRPr="00060EFD">
        <w:t xml:space="preserve"> name and a value, or a description of the value.</w:t>
      </w:r>
    </w:p>
    <w:p w14:paraId="66E050E8" w14:textId="77777777" w:rsidR="00850BD8" w:rsidRPr="00060EFD" w:rsidRDefault="00850BD8" w:rsidP="00850BD8">
      <w:pPr>
        <w:pStyle w:val="PARAGRAPH"/>
      </w:pPr>
      <w:r w:rsidRPr="00060EFD">
        <w:rPr>
          <w:i/>
        </w:rPr>
        <w:lastRenderedPageBreak/>
        <w:t>References</w:t>
      </w:r>
      <w:r w:rsidRPr="00060EFD">
        <w:t xml:space="preserve"> are defined by providing the </w:t>
      </w:r>
      <w:proofErr w:type="spellStart"/>
      <w:r w:rsidRPr="00060EFD">
        <w:rPr>
          <w:i/>
        </w:rPr>
        <w:t>ReferenceType</w:t>
      </w:r>
      <w:proofErr w:type="spellEnd"/>
      <w:r w:rsidRPr="00060EFD">
        <w:t xml:space="preserve"> name, the </w:t>
      </w:r>
      <w:proofErr w:type="spellStart"/>
      <w:r w:rsidRPr="00060EFD">
        <w:rPr>
          <w:i/>
        </w:rPr>
        <w:t>BrowseName</w:t>
      </w:r>
      <w:proofErr w:type="spellEnd"/>
      <w:r w:rsidRPr="00060EFD">
        <w:t xml:space="preserve"> of the </w:t>
      </w:r>
      <w:proofErr w:type="spellStart"/>
      <w:r w:rsidRPr="00060EFD">
        <w:rPr>
          <w:i/>
        </w:rPr>
        <w:t>TargetNode</w:t>
      </w:r>
      <w:proofErr w:type="spellEnd"/>
      <w:r w:rsidRPr="00060EFD">
        <w:t xml:space="preserve"> and its </w:t>
      </w:r>
      <w:proofErr w:type="spellStart"/>
      <w:r w:rsidRPr="00060EFD">
        <w:rPr>
          <w:i/>
        </w:rPr>
        <w:t>NodeClass</w:t>
      </w:r>
      <w:proofErr w:type="spellEnd"/>
      <w:r w:rsidRPr="00060EFD">
        <w:t>.</w:t>
      </w:r>
    </w:p>
    <w:p w14:paraId="468CB04B" w14:textId="77777777" w:rsidR="00850BD8" w:rsidRPr="00060EFD" w:rsidRDefault="00850BD8" w:rsidP="00850BD8">
      <w:pPr>
        <w:pStyle w:val="ListBullet2"/>
        <w:tabs>
          <w:tab w:val="clear" w:pos="340"/>
          <w:tab w:val="left" w:pos="709"/>
        </w:tabs>
        <w:ind w:left="709" w:hanging="369"/>
      </w:pPr>
      <w:r w:rsidRPr="00060EFD">
        <w:t xml:space="preserve">If the </w:t>
      </w:r>
      <w:proofErr w:type="spellStart"/>
      <w:r w:rsidRPr="00060EFD">
        <w:rPr>
          <w:i/>
        </w:rPr>
        <w:t>TargetNode</w:t>
      </w:r>
      <w:proofErr w:type="spellEnd"/>
      <w:r w:rsidRPr="00060EFD">
        <w:t xml:space="preserve"> is a component of the </w:t>
      </w:r>
      <w:r w:rsidRPr="00060EFD">
        <w:rPr>
          <w:i/>
        </w:rPr>
        <w:t>Node</w:t>
      </w:r>
      <w:r w:rsidRPr="00060EFD">
        <w:t xml:space="preserve"> being defined in the table the </w:t>
      </w:r>
      <w:r w:rsidRPr="00060EFD">
        <w:rPr>
          <w:i/>
        </w:rPr>
        <w:t>Attributes</w:t>
      </w:r>
      <w:r w:rsidRPr="00060EFD">
        <w:t xml:space="preserve"> of the composed </w:t>
      </w:r>
      <w:r w:rsidRPr="00060EFD">
        <w:rPr>
          <w:i/>
        </w:rPr>
        <w:t>Node</w:t>
      </w:r>
      <w:r w:rsidRPr="00060EFD">
        <w:t xml:space="preserve"> are defined in the same row of the table. </w:t>
      </w:r>
    </w:p>
    <w:p w14:paraId="1E54092F" w14:textId="77777777" w:rsidR="00850BD8" w:rsidRPr="00060EFD" w:rsidRDefault="00850BD8" w:rsidP="00850BD8">
      <w:pPr>
        <w:pStyle w:val="ListBullet2"/>
        <w:tabs>
          <w:tab w:val="clear" w:pos="340"/>
          <w:tab w:val="left" w:pos="709"/>
        </w:tabs>
        <w:ind w:left="709" w:hanging="369"/>
      </w:pPr>
      <w:r w:rsidRPr="00060EFD">
        <w:t xml:space="preserve">The </w:t>
      </w:r>
      <w:proofErr w:type="spellStart"/>
      <w:r w:rsidRPr="00060EFD">
        <w:rPr>
          <w:i/>
        </w:rPr>
        <w:t>DataType</w:t>
      </w:r>
      <w:proofErr w:type="spellEnd"/>
      <w:r w:rsidRPr="00060EFD">
        <w:t xml:space="preserve"> is only specified for </w:t>
      </w:r>
      <w:r w:rsidRPr="00060EFD">
        <w:rPr>
          <w:i/>
        </w:rPr>
        <w:t>Variables</w:t>
      </w:r>
      <w:r w:rsidRPr="00060EFD">
        <w:t>; “[&lt;number&gt;]” indicates a single-dimensional array, for multi-dimensional arrays the expression is repeated for each dimension (e.g. [2</w:t>
      </w:r>
      <w:proofErr w:type="gramStart"/>
      <w:r w:rsidRPr="00060EFD">
        <w:t>][</w:t>
      </w:r>
      <w:proofErr w:type="gramEnd"/>
      <w:r w:rsidRPr="00060EFD">
        <w:t xml:space="preserve">3] for a two-dimensional array). For all arrays the </w:t>
      </w:r>
      <w:proofErr w:type="spellStart"/>
      <w:r w:rsidRPr="00060EFD">
        <w:rPr>
          <w:i/>
        </w:rPr>
        <w:t>ArrayDimensions</w:t>
      </w:r>
      <w:proofErr w:type="spellEnd"/>
      <w:r w:rsidRPr="00060EFD">
        <w:t xml:space="preserve"> is set as identified by &lt;number&gt; values. If no &lt;number&gt; is set, the corresponding dimension is set to 0, indicating an unknown size. If no number is provided at all the </w:t>
      </w:r>
      <w:proofErr w:type="spellStart"/>
      <w:r w:rsidRPr="00060EFD">
        <w:rPr>
          <w:i/>
        </w:rPr>
        <w:t>ArrayDimensions</w:t>
      </w:r>
      <w:proofErr w:type="spellEnd"/>
      <w:r w:rsidRPr="00060EFD">
        <w:t xml:space="preserve"> can be omitted. If no brackets are provided, it identifies a scalar </w:t>
      </w:r>
      <w:proofErr w:type="spellStart"/>
      <w:r w:rsidRPr="00060EFD">
        <w:rPr>
          <w:i/>
        </w:rPr>
        <w:t>DataType</w:t>
      </w:r>
      <w:proofErr w:type="spellEnd"/>
      <w:r w:rsidRPr="00060EFD">
        <w:t xml:space="preserve"> and the </w:t>
      </w:r>
      <w:proofErr w:type="spellStart"/>
      <w:r w:rsidRPr="00060EFD">
        <w:rPr>
          <w:i/>
        </w:rPr>
        <w:t>ValueRank</w:t>
      </w:r>
      <w:proofErr w:type="spellEnd"/>
      <w:r w:rsidRPr="00060EFD">
        <w:t xml:space="preserve"> is set to the corresponding value (see </w:t>
      </w:r>
      <w:r w:rsidRPr="00060EFD">
        <w:fldChar w:fldCharType="begin"/>
      </w:r>
      <w:r w:rsidRPr="00060EFD">
        <w:instrText xml:space="preserve"> REF UAPart3 \h  \* MERGEFORMAT </w:instrText>
      </w:r>
      <w:r w:rsidRPr="00060EFD">
        <w:fldChar w:fldCharType="separate"/>
      </w:r>
      <w:r w:rsidRPr="00850BD8">
        <w:rPr>
          <w:bCs/>
        </w:rPr>
        <w:t>OPC</w:t>
      </w:r>
      <w:r w:rsidRPr="00F1020E">
        <w:t xml:space="preserve"> </w:t>
      </w:r>
      <w:r>
        <w:t>10000-3</w:t>
      </w:r>
      <w:r w:rsidRPr="00060EFD">
        <w:fldChar w:fldCharType="end"/>
      </w:r>
      <w:r w:rsidRPr="00060EFD">
        <w:t xml:space="preserve">). In addition, </w:t>
      </w:r>
      <w:proofErr w:type="spellStart"/>
      <w:r w:rsidRPr="00060EFD">
        <w:rPr>
          <w:i/>
        </w:rPr>
        <w:t>ArrayDimensions</w:t>
      </w:r>
      <w:proofErr w:type="spellEnd"/>
      <w:r w:rsidRPr="00060EFD">
        <w:t xml:space="preserve"> is set to null or is omitted. If it can be </w:t>
      </w:r>
      <w:proofErr w:type="gramStart"/>
      <w:r w:rsidRPr="00060EFD">
        <w:t>Any</w:t>
      </w:r>
      <w:proofErr w:type="gramEnd"/>
      <w:r w:rsidRPr="00060EFD">
        <w:t xml:space="preserve"> or </w:t>
      </w:r>
      <w:proofErr w:type="spellStart"/>
      <w:r w:rsidRPr="00060EFD">
        <w:t>ScalarOrOneDimension</w:t>
      </w:r>
      <w:proofErr w:type="spellEnd"/>
      <w:r w:rsidRPr="00060EFD">
        <w:t>, the value is put into “{&lt;value&gt;}”, so either “{Any}” or “{</w:t>
      </w:r>
      <w:proofErr w:type="spellStart"/>
      <w:r w:rsidRPr="00060EFD">
        <w:t>ScalarOrOneDimension</w:t>
      </w:r>
      <w:proofErr w:type="spellEnd"/>
      <w:r w:rsidRPr="00060EFD">
        <w:t xml:space="preserve">}” and the </w:t>
      </w:r>
      <w:proofErr w:type="spellStart"/>
      <w:r w:rsidRPr="00060EFD">
        <w:rPr>
          <w:i/>
        </w:rPr>
        <w:t>ValueRank</w:t>
      </w:r>
      <w:proofErr w:type="spellEnd"/>
      <w:r w:rsidRPr="00060EFD">
        <w:t xml:space="preserve"> is set to the corresponding value (see </w:t>
      </w:r>
      <w:r w:rsidRPr="00060EFD">
        <w:fldChar w:fldCharType="begin"/>
      </w:r>
      <w:r w:rsidRPr="00060EFD">
        <w:instrText xml:space="preserve"> REF UAPart3 \h  \* MERGEFORMAT </w:instrText>
      </w:r>
      <w:r w:rsidRPr="00060EFD">
        <w:fldChar w:fldCharType="separate"/>
      </w:r>
      <w:r w:rsidRPr="00850BD8">
        <w:rPr>
          <w:bCs/>
        </w:rPr>
        <w:t>OPC</w:t>
      </w:r>
      <w:r w:rsidRPr="00F1020E">
        <w:t xml:space="preserve"> </w:t>
      </w:r>
      <w:r>
        <w:t>10000-3</w:t>
      </w:r>
      <w:r w:rsidRPr="00060EFD">
        <w:fldChar w:fldCharType="end"/>
      </w:r>
      <w:r w:rsidRPr="00060EFD">
        <w:t xml:space="preserve">) and the </w:t>
      </w:r>
      <w:proofErr w:type="spellStart"/>
      <w:r w:rsidRPr="00060EFD">
        <w:rPr>
          <w:i/>
        </w:rPr>
        <w:t>ArrayDimensions</w:t>
      </w:r>
      <w:proofErr w:type="spellEnd"/>
      <w:r w:rsidRPr="00060EFD">
        <w:t xml:space="preserve"> is set to null or is omitted. Examples are given in </w:t>
      </w:r>
      <w:r>
        <w:fldChar w:fldCharType="begin"/>
      </w:r>
      <w:r>
        <w:instrText xml:space="preserve"> REF _Ref499807960 \h </w:instrText>
      </w:r>
      <w:r>
        <w:fldChar w:fldCharType="separate"/>
      </w:r>
      <w:r w:rsidRPr="00060EFD">
        <w:t xml:space="preserve">Table </w:t>
      </w:r>
      <w:r>
        <w:rPr>
          <w:noProof/>
        </w:rPr>
        <w:t>1</w:t>
      </w:r>
      <w:r>
        <w:fldChar w:fldCharType="end"/>
      </w:r>
      <w:r w:rsidRPr="00060EFD">
        <w:t>.</w:t>
      </w:r>
    </w:p>
    <w:p w14:paraId="18F1250C" w14:textId="77777777" w:rsidR="00850BD8" w:rsidRPr="00060EFD" w:rsidRDefault="00850BD8" w:rsidP="00850BD8">
      <w:pPr>
        <w:pStyle w:val="TABLE-title"/>
      </w:pPr>
      <w:bookmarkStart w:id="144" w:name="_Ref499807960"/>
      <w:bookmarkStart w:id="145" w:name="_Toc265516742"/>
      <w:bookmarkStart w:id="146" w:name="_Toc332195658"/>
      <w:bookmarkStart w:id="147" w:name="_Toc499116097"/>
      <w:bookmarkStart w:id="148" w:name="_Toc531777606"/>
      <w:r w:rsidRPr="00060EFD">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144"/>
      <w:r w:rsidRPr="00060EFD">
        <w:t xml:space="preserve"> – Examples of </w:t>
      </w:r>
      <w:proofErr w:type="spellStart"/>
      <w:r w:rsidRPr="00060EFD">
        <w:t>DataTypes</w:t>
      </w:r>
      <w:bookmarkEnd w:id="145"/>
      <w:bookmarkEnd w:id="146"/>
      <w:bookmarkEnd w:id="147"/>
      <w:bookmarkEnd w:id="148"/>
      <w:proofErr w:type="spellEnd"/>
    </w:p>
    <w:tbl>
      <w:tblPr>
        <w:tblW w:w="9032"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2410"/>
        <w:gridCol w:w="709"/>
        <w:gridCol w:w="708"/>
        <w:gridCol w:w="1418"/>
        <w:gridCol w:w="3787"/>
      </w:tblGrid>
      <w:tr w:rsidR="00850BD8" w:rsidRPr="00060EFD" w14:paraId="0BBB7623" w14:textId="77777777" w:rsidTr="009328EA">
        <w:trPr>
          <w:jc w:val="center"/>
        </w:trPr>
        <w:tc>
          <w:tcPr>
            <w:tcW w:w="2410" w:type="dxa"/>
            <w:tcBorders>
              <w:top w:val="single" w:sz="4" w:space="0" w:color="auto"/>
              <w:left w:val="single" w:sz="4" w:space="0" w:color="auto"/>
              <w:bottom w:val="double" w:sz="4" w:space="0" w:color="auto"/>
              <w:right w:val="single" w:sz="4" w:space="0" w:color="auto"/>
            </w:tcBorders>
          </w:tcPr>
          <w:p w14:paraId="7626F015" w14:textId="77777777" w:rsidR="00850BD8" w:rsidRPr="00060EFD" w:rsidRDefault="00850BD8" w:rsidP="009328EA">
            <w:pPr>
              <w:pStyle w:val="TableText"/>
              <w:rPr>
                <w:b/>
              </w:rPr>
            </w:pPr>
            <w:r w:rsidRPr="00060EFD">
              <w:rPr>
                <w:b/>
              </w:rPr>
              <w:t>Notation</w:t>
            </w:r>
          </w:p>
        </w:tc>
        <w:tc>
          <w:tcPr>
            <w:tcW w:w="709" w:type="dxa"/>
            <w:tcBorders>
              <w:top w:val="single" w:sz="4" w:space="0" w:color="auto"/>
              <w:left w:val="single" w:sz="4" w:space="0" w:color="auto"/>
              <w:bottom w:val="double" w:sz="4" w:space="0" w:color="auto"/>
              <w:right w:val="single" w:sz="4" w:space="0" w:color="auto"/>
            </w:tcBorders>
          </w:tcPr>
          <w:p w14:paraId="4ED554B5" w14:textId="77777777" w:rsidR="00850BD8" w:rsidRPr="00060EFD" w:rsidRDefault="00850BD8" w:rsidP="009328EA">
            <w:pPr>
              <w:pStyle w:val="TableText"/>
              <w:rPr>
                <w:b/>
              </w:rPr>
            </w:pPr>
            <w:proofErr w:type="spellStart"/>
            <w:r w:rsidRPr="00060EFD">
              <w:rPr>
                <w:b/>
              </w:rPr>
              <w:t>Data</w:t>
            </w:r>
            <w:r w:rsidRPr="00060EFD">
              <w:rPr>
                <w:b/>
              </w:rPr>
              <w:softHyphen/>
              <w:t>Type</w:t>
            </w:r>
            <w:proofErr w:type="spellEnd"/>
          </w:p>
        </w:tc>
        <w:tc>
          <w:tcPr>
            <w:tcW w:w="708" w:type="dxa"/>
            <w:tcBorders>
              <w:top w:val="single" w:sz="4" w:space="0" w:color="auto"/>
              <w:left w:val="single" w:sz="4" w:space="0" w:color="auto"/>
              <w:bottom w:val="double" w:sz="4" w:space="0" w:color="auto"/>
              <w:right w:val="single" w:sz="4" w:space="0" w:color="auto"/>
            </w:tcBorders>
          </w:tcPr>
          <w:p w14:paraId="691F7FFD" w14:textId="77777777" w:rsidR="00850BD8" w:rsidRPr="00060EFD" w:rsidRDefault="00850BD8" w:rsidP="009328EA">
            <w:pPr>
              <w:pStyle w:val="TableText"/>
              <w:rPr>
                <w:b/>
              </w:rPr>
            </w:pPr>
            <w:proofErr w:type="spellStart"/>
            <w:r w:rsidRPr="00060EFD">
              <w:rPr>
                <w:b/>
              </w:rPr>
              <w:t>Value</w:t>
            </w:r>
            <w:r w:rsidRPr="00060EFD">
              <w:rPr>
                <w:b/>
              </w:rPr>
              <w:softHyphen/>
              <w:t>Rank</w:t>
            </w:r>
            <w:proofErr w:type="spellEnd"/>
          </w:p>
        </w:tc>
        <w:tc>
          <w:tcPr>
            <w:tcW w:w="1418" w:type="dxa"/>
            <w:tcBorders>
              <w:top w:val="single" w:sz="4" w:space="0" w:color="auto"/>
              <w:left w:val="single" w:sz="4" w:space="0" w:color="auto"/>
              <w:bottom w:val="double" w:sz="4" w:space="0" w:color="auto"/>
              <w:right w:val="single" w:sz="4" w:space="0" w:color="auto"/>
            </w:tcBorders>
          </w:tcPr>
          <w:p w14:paraId="787DFDC0" w14:textId="77777777" w:rsidR="00850BD8" w:rsidRPr="00060EFD" w:rsidRDefault="00850BD8" w:rsidP="009328EA">
            <w:pPr>
              <w:pStyle w:val="TableText"/>
              <w:rPr>
                <w:b/>
              </w:rPr>
            </w:pPr>
            <w:proofErr w:type="spellStart"/>
            <w:r w:rsidRPr="00060EFD">
              <w:rPr>
                <w:b/>
              </w:rPr>
              <w:t>Array</w:t>
            </w:r>
            <w:r w:rsidRPr="00060EFD">
              <w:rPr>
                <w:b/>
              </w:rPr>
              <w:softHyphen/>
              <w:t>Dimensions</w:t>
            </w:r>
            <w:proofErr w:type="spellEnd"/>
          </w:p>
        </w:tc>
        <w:tc>
          <w:tcPr>
            <w:tcW w:w="3787" w:type="dxa"/>
            <w:tcBorders>
              <w:top w:val="single" w:sz="4" w:space="0" w:color="auto"/>
              <w:left w:val="single" w:sz="4" w:space="0" w:color="auto"/>
              <w:bottom w:val="double" w:sz="4" w:space="0" w:color="auto"/>
              <w:right w:val="single" w:sz="4" w:space="0" w:color="auto"/>
            </w:tcBorders>
          </w:tcPr>
          <w:p w14:paraId="147C9DB9" w14:textId="77777777" w:rsidR="00850BD8" w:rsidRPr="00060EFD" w:rsidRDefault="00850BD8" w:rsidP="009328EA">
            <w:pPr>
              <w:pStyle w:val="TableText"/>
              <w:rPr>
                <w:b/>
              </w:rPr>
            </w:pPr>
            <w:r w:rsidRPr="00060EFD">
              <w:rPr>
                <w:b/>
              </w:rPr>
              <w:t>Description</w:t>
            </w:r>
          </w:p>
        </w:tc>
      </w:tr>
      <w:tr w:rsidR="00850BD8" w:rsidRPr="00060EFD" w14:paraId="1B273744" w14:textId="77777777" w:rsidTr="009328EA">
        <w:trPr>
          <w:jc w:val="center"/>
        </w:trPr>
        <w:tc>
          <w:tcPr>
            <w:tcW w:w="2410" w:type="dxa"/>
            <w:tcBorders>
              <w:top w:val="double" w:sz="4" w:space="0" w:color="auto"/>
              <w:left w:val="single" w:sz="4" w:space="0" w:color="auto"/>
              <w:bottom w:val="single" w:sz="4" w:space="0" w:color="auto"/>
              <w:right w:val="single" w:sz="4" w:space="0" w:color="auto"/>
            </w:tcBorders>
          </w:tcPr>
          <w:p w14:paraId="31AFCB79" w14:textId="77777777" w:rsidR="00850BD8" w:rsidRPr="00060EFD" w:rsidRDefault="00850BD8" w:rsidP="009328EA">
            <w:pPr>
              <w:pStyle w:val="TableText"/>
            </w:pPr>
            <w:r w:rsidRPr="00060EFD">
              <w:t>Int32</w:t>
            </w:r>
          </w:p>
        </w:tc>
        <w:tc>
          <w:tcPr>
            <w:tcW w:w="709" w:type="dxa"/>
            <w:tcBorders>
              <w:top w:val="double" w:sz="4" w:space="0" w:color="auto"/>
              <w:left w:val="single" w:sz="4" w:space="0" w:color="auto"/>
              <w:bottom w:val="single" w:sz="4" w:space="0" w:color="auto"/>
              <w:right w:val="single" w:sz="4" w:space="0" w:color="auto"/>
            </w:tcBorders>
          </w:tcPr>
          <w:p w14:paraId="401DA19F" w14:textId="77777777" w:rsidR="00850BD8" w:rsidRPr="00060EFD" w:rsidRDefault="00850BD8" w:rsidP="009328EA">
            <w:pPr>
              <w:pStyle w:val="TableText"/>
            </w:pPr>
            <w:r w:rsidRPr="00060EFD">
              <w:t>Int32</w:t>
            </w:r>
          </w:p>
        </w:tc>
        <w:tc>
          <w:tcPr>
            <w:tcW w:w="708" w:type="dxa"/>
            <w:tcBorders>
              <w:top w:val="double" w:sz="4" w:space="0" w:color="auto"/>
              <w:left w:val="single" w:sz="4" w:space="0" w:color="auto"/>
              <w:bottom w:val="single" w:sz="4" w:space="0" w:color="auto"/>
              <w:right w:val="single" w:sz="4" w:space="0" w:color="auto"/>
            </w:tcBorders>
          </w:tcPr>
          <w:p w14:paraId="4BCE213C" w14:textId="77777777" w:rsidR="00850BD8" w:rsidRPr="00060EFD" w:rsidRDefault="00850BD8" w:rsidP="009328EA">
            <w:pPr>
              <w:pStyle w:val="TableText"/>
            </w:pPr>
            <w:r>
              <w:rPr>
                <w:rFonts w:cs="Arial"/>
              </w:rPr>
              <w:t>-</w:t>
            </w:r>
            <w:r w:rsidRPr="00060EFD">
              <w:t>1</w:t>
            </w:r>
          </w:p>
        </w:tc>
        <w:tc>
          <w:tcPr>
            <w:tcW w:w="1418" w:type="dxa"/>
            <w:tcBorders>
              <w:top w:val="double" w:sz="4" w:space="0" w:color="auto"/>
              <w:left w:val="single" w:sz="4" w:space="0" w:color="auto"/>
              <w:bottom w:val="single" w:sz="4" w:space="0" w:color="auto"/>
              <w:right w:val="single" w:sz="4" w:space="0" w:color="auto"/>
            </w:tcBorders>
          </w:tcPr>
          <w:p w14:paraId="3DDDD7C9" w14:textId="77777777" w:rsidR="00850BD8" w:rsidRPr="00060EFD" w:rsidRDefault="00850BD8" w:rsidP="009328EA">
            <w:pPr>
              <w:pStyle w:val="TableText"/>
            </w:pPr>
            <w:r w:rsidRPr="00060EFD">
              <w:t>omitted or null</w:t>
            </w:r>
          </w:p>
        </w:tc>
        <w:tc>
          <w:tcPr>
            <w:tcW w:w="3787" w:type="dxa"/>
            <w:tcBorders>
              <w:top w:val="double" w:sz="4" w:space="0" w:color="auto"/>
              <w:left w:val="single" w:sz="4" w:space="0" w:color="auto"/>
              <w:bottom w:val="single" w:sz="4" w:space="0" w:color="auto"/>
              <w:right w:val="single" w:sz="4" w:space="0" w:color="auto"/>
            </w:tcBorders>
          </w:tcPr>
          <w:p w14:paraId="02ABFD76" w14:textId="77777777" w:rsidR="00850BD8" w:rsidRPr="00060EFD" w:rsidRDefault="00850BD8" w:rsidP="009328EA">
            <w:pPr>
              <w:pStyle w:val="TableText"/>
            </w:pPr>
            <w:r w:rsidRPr="00060EFD">
              <w:t>A scalar Int32.</w:t>
            </w:r>
          </w:p>
        </w:tc>
      </w:tr>
      <w:tr w:rsidR="00850BD8" w:rsidRPr="00060EFD" w14:paraId="1DC200BB" w14:textId="77777777" w:rsidTr="009328EA">
        <w:trPr>
          <w:jc w:val="center"/>
        </w:trPr>
        <w:tc>
          <w:tcPr>
            <w:tcW w:w="2410" w:type="dxa"/>
            <w:tcBorders>
              <w:top w:val="single" w:sz="4" w:space="0" w:color="auto"/>
              <w:left w:val="single" w:sz="4" w:space="0" w:color="auto"/>
              <w:bottom w:val="single" w:sz="4" w:space="0" w:color="auto"/>
              <w:right w:val="single" w:sz="4" w:space="0" w:color="auto"/>
            </w:tcBorders>
          </w:tcPr>
          <w:p w14:paraId="4A7FE34D" w14:textId="77777777" w:rsidR="00850BD8" w:rsidRPr="00060EFD" w:rsidRDefault="00850BD8" w:rsidP="009328EA">
            <w:pPr>
              <w:pStyle w:val="TableText"/>
            </w:pPr>
            <w:r w:rsidRPr="00060EFD">
              <w:t>Int32[]</w:t>
            </w:r>
          </w:p>
        </w:tc>
        <w:tc>
          <w:tcPr>
            <w:tcW w:w="709" w:type="dxa"/>
            <w:tcBorders>
              <w:top w:val="single" w:sz="4" w:space="0" w:color="auto"/>
              <w:left w:val="single" w:sz="4" w:space="0" w:color="auto"/>
              <w:bottom w:val="single" w:sz="4" w:space="0" w:color="auto"/>
              <w:right w:val="single" w:sz="4" w:space="0" w:color="auto"/>
            </w:tcBorders>
          </w:tcPr>
          <w:p w14:paraId="273FE946" w14:textId="77777777" w:rsidR="00850BD8" w:rsidRPr="00060EFD" w:rsidRDefault="00850BD8" w:rsidP="009328EA">
            <w:pPr>
              <w:pStyle w:val="TableText"/>
            </w:pPr>
            <w:r w:rsidRPr="00060EFD">
              <w:t>Int32</w:t>
            </w:r>
          </w:p>
        </w:tc>
        <w:tc>
          <w:tcPr>
            <w:tcW w:w="708" w:type="dxa"/>
            <w:tcBorders>
              <w:top w:val="single" w:sz="4" w:space="0" w:color="auto"/>
              <w:left w:val="single" w:sz="4" w:space="0" w:color="auto"/>
              <w:bottom w:val="single" w:sz="4" w:space="0" w:color="auto"/>
              <w:right w:val="single" w:sz="4" w:space="0" w:color="auto"/>
            </w:tcBorders>
          </w:tcPr>
          <w:p w14:paraId="59E4F646" w14:textId="77777777" w:rsidR="00850BD8" w:rsidRPr="00060EFD" w:rsidRDefault="00850BD8" w:rsidP="009328EA">
            <w:pPr>
              <w:pStyle w:val="TableText"/>
            </w:pPr>
            <w:r w:rsidRPr="00060EFD">
              <w:t>1</w:t>
            </w:r>
          </w:p>
        </w:tc>
        <w:tc>
          <w:tcPr>
            <w:tcW w:w="1418" w:type="dxa"/>
            <w:tcBorders>
              <w:top w:val="single" w:sz="4" w:space="0" w:color="auto"/>
              <w:left w:val="single" w:sz="4" w:space="0" w:color="auto"/>
              <w:bottom w:val="single" w:sz="4" w:space="0" w:color="auto"/>
              <w:right w:val="single" w:sz="4" w:space="0" w:color="auto"/>
            </w:tcBorders>
          </w:tcPr>
          <w:p w14:paraId="3FC8BF16" w14:textId="77777777" w:rsidR="00850BD8" w:rsidRPr="00060EFD" w:rsidRDefault="00850BD8" w:rsidP="009328EA">
            <w:pPr>
              <w:pStyle w:val="TableText"/>
            </w:pPr>
            <w:r w:rsidRPr="00060EFD">
              <w:t>omitted or {0}</w:t>
            </w:r>
          </w:p>
        </w:tc>
        <w:tc>
          <w:tcPr>
            <w:tcW w:w="3787" w:type="dxa"/>
            <w:tcBorders>
              <w:top w:val="single" w:sz="4" w:space="0" w:color="auto"/>
              <w:left w:val="single" w:sz="4" w:space="0" w:color="auto"/>
              <w:bottom w:val="single" w:sz="4" w:space="0" w:color="auto"/>
              <w:right w:val="single" w:sz="4" w:space="0" w:color="auto"/>
            </w:tcBorders>
          </w:tcPr>
          <w:p w14:paraId="135778CD" w14:textId="77777777" w:rsidR="00850BD8" w:rsidRPr="00060EFD" w:rsidRDefault="00850BD8" w:rsidP="009328EA">
            <w:pPr>
              <w:pStyle w:val="TableText"/>
            </w:pPr>
            <w:r w:rsidRPr="00060EFD">
              <w:t>Single-dimensional array of Int32 with an unknown size.</w:t>
            </w:r>
          </w:p>
        </w:tc>
      </w:tr>
      <w:tr w:rsidR="00850BD8" w:rsidRPr="00060EFD" w14:paraId="3BBD9456" w14:textId="77777777" w:rsidTr="009328EA">
        <w:trPr>
          <w:jc w:val="center"/>
        </w:trPr>
        <w:tc>
          <w:tcPr>
            <w:tcW w:w="2410" w:type="dxa"/>
            <w:tcBorders>
              <w:top w:val="single" w:sz="4" w:space="0" w:color="auto"/>
              <w:left w:val="single" w:sz="4" w:space="0" w:color="auto"/>
              <w:bottom w:val="single" w:sz="4" w:space="0" w:color="auto"/>
              <w:right w:val="single" w:sz="4" w:space="0" w:color="auto"/>
            </w:tcBorders>
          </w:tcPr>
          <w:p w14:paraId="36A2B883" w14:textId="77777777" w:rsidR="00850BD8" w:rsidRPr="00060EFD" w:rsidRDefault="00850BD8" w:rsidP="009328EA">
            <w:pPr>
              <w:pStyle w:val="TableText"/>
            </w:pPr>
            <w:r w:rsidRPr="00060EFD">
              <w:t>Int32[][]</w:t>
            </w:r>
          </w:p>
        </w:tc>
        <w:tc>
          <w:tcPr>
            <w:tcW w:w="709" w:type="dxa"/>
            <w:tcBorders>
              <w:top w:val="single" w:sz="4" w:space="0" w:color="auto"/>
              <w:left w:val="single" w:sz="4" w:space="0" w:color="auto"/>
              <w:bottom w:val="single" w:sz="4" w:space="0" w:color="auto"/>
              <w:right w:val="single" w:sz="4" w:space="0" w:color="auto"/>
            </w:tcBorders>
          </w:tcPr>
          <w:p w14:paraId="1B8D445F" w14:textId="77777777" w:rsidR="00850BD8" w:rsidRPr="00060EFD" w:rsidRDefault="00850BD8" w:rsidP="009328EA">
            <w:pPr>
              <w:pStyle w:val="TableText"/>
            </w:pPr>
            <w:r w:rsidRPr="00060EFD">
              <w:t>Int32</w:t>
            </w:r>
          </w:p>
        </w:tc>
        <w:tc>
          <w:tcPr>
            <w:tcW w:w="708" w:type="dxa"/>
            <w:tcBorders>
              <w:top w:val="single" w:sz="4" w:space="0" w:color="auto"/>
              <w:left w:val="single" w:sz="4" w:space="0" w:color="auto"/>
              <w:bottom w:val="single" w:sz="4" w:space="0" w:color="auto"/>
              <w:right w:val="single" w:sz="4" w:space="0" w:color="auto"/>
            </w:tcBorders>
          </w:tcPr>
          <w:p w14:paraId="1584AEA1" w14:textId="77777777" w:rsidR="00850BD8" w:rsidRPr="00060EFD" w:rsidRDefault="00850BD8" w:rsidP="009328EA">
            <w:pPr>
              <w:pStyle w:val="TableText"/>
            </w:pPr>
            <w:r w:rsidRPr="00060EFD">
              <w:t>2</w:t>
            </w:r>
          </w:p>
        </w:tc>
        <w:tc>
          <w:tcPr>
            <w:tcW w:w="1418" w:type="dxa"/>
            <w:tcBorders>
              <w:top w:val="single" w:sz="4" w:space="0" w:color="auto"/>
              <w:left w:val="single" w:sz="4" w:space="0" w:color="auto"/>
              <w:bottom w:val="single" w:sz="4" w:space="0" w:color="auto"/>
              <w:right w:val="single" w:sz="4" w:space="0" w:color="auto"/>
            </w:tcBorders>
          </w:tcPr>
          <w:p w14:paraId="1E2C2038" w14:textId="77777777" w:rsidR="00850BD8" w:rsidRPr="00060EFD" w:rsidRDefault="00850BD8" w:rsidP="009328EA">
            <w:pPr>
              <w:pStyle w:val="TableText"/>
            </w:pPr>
            <w:r w:rsidRPr="00060EFD">
              <w:t>omitted or {0,0}</w:t>
            </w:r>
          </w:p>
        </w:tc>
        <w:tc>
          <w:tcPr>
            <w:tcW w:w="3787" w:type="dxa"/>
            <w:tcBorders>
              <w:top w:val="single" w:sz="4" w:space="0" w:color="auto"/>
              <w:left w:val="single" w:sz="4" w:space="0" w:color="auto"/>
              <w:bottom w:val="single" w:sz="4" w:space="0" w:color="auto"/>
              <w:right w:val="single" w:sz="4" w:space="0" w:color="auto"/>
            </w:tcBorders>
          </w:tcPr>
          <w:p w14:paraId="1DDCD3FF" w14:textId="77777777" w:rsidR="00850BD8" w:rsidRPr="00060EFD" w:rsidRDefault="00850BD8" w:rsidP="009328EA">
            <w:pPr>
              <w:pStyle w:val="TableText"/>
            </w:pPr>
            <w:r w:rsidRPr="00060EFD">
              <w:t>Two-dimensional array of Int32 with unknown sizes for both dimensions.</w:t>
            </w:r>
          </w:p>
        </w:tc>
      </w:tr>
      <w:tr w:rsidR="00850BD8" w:rsidRPr="00060EFD" w14:paraId="33CB0AB8" w14:textId="77777777" w:rsidTr="009328EA">
        <w:trPr>
          <w:jc w:val="center"/>
        </w:trPr>
        <w:tc>
          <w:tcPr>
            <w:tcW w:w="2410" w:type="dxa"/>
            <w:tcBorders>
              <w:top w:val="single" w:sz="4" w:space="0" w:color="auto"/>
              <w:left w:val="single" w:sz="4" w:space="0" w:color="auto"/>
              <w:bottom w:val="single" w:sz="4" w:space="0" w:color="auto"/>
              <w:right w:val="single" w:sz="4" w:space="0" w:color="auto"/>
            </w:tcBorders>
          </w:tcPr>
          <w:p w14:paraId="72F071A5" w14:textId="77777777" w:rsidR="00850BD8" w:rsidRPr="00060EFD" w:rsidRDefault="00850BD8" w:rsidP="009328EA">
            <w:pPr>
              <w:pStyle w:val="TableText"/>
            </w:pPr>
            <w:r w:rsidRPr="00060EFD">
              <w:t>Int32[3][]</w:t>
            </w:r>
          </w:p>
        </w:tc>
        <w:tc>
          <w:tcPr>
            <w:tcW w:w="709" w:type="dxa"/>
            <w:tcBorders>
              <w:top w:val="single" w:sz="4" w:space="0" w:color="auto"/>
              <w:left w:val="single" w:sz="4" w:space="0" w:color="auto"/>
              <w:bottom w:val="single" w:sz="4" w:space="0" w:color="auto"/>
              <w:right w:val="single" w:sz="4" w:space="0" w:color="auto"/>
            </w:tcBorders>
          </w:tcPr>
          <w:p w14:paraId="0D44AEF2" w14:textId="77777777" w:rsidR="00850BD8" w:rsidRPr="00060EFD" w:rsidRDefault="00850BD8" w:rsidP="009328EA">
            <w:pPr>
              <w:pStyle w:val="TableText"/>
            </w:pPr>
            <w:r w:rsidRPr="00060EFD">
              <w:t>Int32</w:t>
            </w:r>
          </w:p>
        </w:tc>
        <w:tc>
          <w:tcPr>
            <w:tcW w:w="708" w:type="dxa"/>
            <w:tcBorders>
              <w:top w:val="single" w:sz="4" w:space="0" w:color="auto"/>
              <w:left w:val="single" w:sz="4" w:space="0" w:color="auto"/>
              <w:bottom w:val="single" w:sz="4" w:space="0" w:color="auto"/>
              <w:right w:val="single" w:sz="4" w:space="0" w:color="auto"/>
            </w:tcBorders>
          </w:tcPr>
          <w:p w14:paraId="1EF831E3" w14:textId="77777777" w:rsidR="00850BD8" w:rsidRPr="00060EFD" w:rsidRDefault="00850BD8" w:rsidP="009328EA">
            <w:pPr>
              <w:pStyle w:val="TableText"/>
            </w:pPr>
            <w:r w:rsidRPr="00060EFD">
              <w:t>2</w:t>
            </w:r>
          </w:p>
        </w:tc>
        <w:tc>
          <w:tcPr>
            <w:tcW w:w="1418" w:type="dxa"/>
            <w:tcBorders>
              <w:top w:val="single" w:sz="4" w:space="0" w:color="auto"/>
              <w:left w:val="single" w:sz="4" w:space="0" w:color="auto"/>
              <w:bottom w:val="single" w:sz="4" w:space="0" w:color="auto"/>
              <w:right w:val="single" w:sz="4" w:space="0" w:color="auto"/>
            </w:tcBorders>
          </w:tcPr>
          <w:p w14:paraId="329E9F3E" w14:textId="77777777" w:rsidR="00850BD8" w:rsidRPr="00060EFD" w:rsidRDefault="00850BD8" w:rsidP="009328EA">
            <w:pPr>
              <w:pStyle w:val="TableText"/>
            </w:pPr>
            <w:r w:rsidRPr="00060EFD">
              <w:t>{3,0}</w:t>
            </w:r>
          </w:p>
        </w:tc>
        <w:tc>
          <w:tcPr>
            <w:tcW w:w="3787" w:type="dxa"/>
            <w:tcBorders>
              <w:top w:val="single" w:sz="4" w:space="0" w:color="auto"/>
              <w:left w:val="single" w:sz="4" w:space="0" w:color="auto"/>
              <w:bottom w:val="single" w:sz="4" w:space="0" w:color="auto"/>
              <w:right w:val="single" w:sz="4" w:space="0" w:color="auto"/>
            </w:tcBorders>
          </w:tcPr>
          <w:p w14:paraId="0A4FD5D5" w14:textId="77777777" w:rsidR="00850BD8" w:rsidRPr="00060EFD" w:rsidRDefault="00850BD8" w:rsidP="009328EA">
            <w:pPr>
              <w:pStyle w:val="TableText"/>
            </w:pPr>
            <w:r w:rsidRPr="00060EFD">
              <w:t>Two-dimensional array of Int32 with a size of 3 for the first dimension and an unknown size for the second dimension.</w:t>
            </w:r>
          </w:p>
        </w:tc>
      </w:tr>
      <w:tr w:rsidR="00850BD8" w:rsidRPr="00060EFD" w14:paraId="5437B232" w14:textId="77777777" w:rsidTr="009328EA">
        <w:trPr>
          <w:jc w:val="center"/>
        </w:trPr>
        <w:tc>
          <w:tcPr>
            <w:tcW w:w="2410" w:type="dxa"/>
            <w:tcBorders>
              <w:top w:val="single" w:sz="4" w:space="0" w:color="auto"/>
              <w:left w:val="single" w:sz="4" w:space="0" w:color="auto"/>
              <w:bottom w:val="single" w:sz="4" w:space="0" w:color="auto"/>
              <w:right w:val="single" w:sz="4" w:space="0" w:color="auto"/>
            </w:tcBorders>
          </w:tcPr>
          <w:p w14:paraId="0F67137B" w14:textId="77777777" w:rsidR="00850BD8" w:rsidRPr="00060EFD" w:rsidRDefault="00850BD8" w:rsidP="009328EA">
            <w:pPr>
              <w:pStyle w:val="TableText"/>
            </w:pPr>
            <w:r w:rsidRPr="00060EFD">
              <w:t>Int32[5][3]</w:t>
            </w:r>
          </w:p>
        </w:tc>
        <w:tc>
          <w:tcPr>
            <w:tcW w:w="709" w:type="dxa"/>
            <w:tcBorders>
              <w:top w:val="single" w:sz="4" w:space="0" w:color="auto"/>
              <w:left w:val="single" w:sz="4" w:space="0" w:color="auto"/>
              <w:bottom w:val="single" w:sz="4" w:space="0" w:color="auto"/>
              <w:right w:val="single" w:sz="4" w:space="0" w:color="auto"/>
            </w:tcBorders>
          </w:tcPr>
          <w:p w14:paraId="006318F9" w14:textId="77777777" w:rsidR="00850BD8" w:rsidRPr="00060EFD" w:rsidRDefault="00850BD8" w:rsidP="009328EA">
            <w:pPr>
              <w:pStyle w:val="TableText"/>
            </w:pPr>
            <w:r w:rsidRPr="00060EFD">
              <w:t>Int32</w:t>
            </w:r>
          </w:p>
        </w:tc>
        <w:tc>
          <w:tcPr>
            <w:tcW w:w="708" w:type="dxa"/>
            <w:tcBorders>
              <w:top w:val="single" w:sz="4" w:space="0" w:color="auto"/>
              <w:left w:val="single" w:sz="4" w:space="0" w:color="auto"/>
              <w:bottom w:val="single" w:sz="4" w:space="0" w:color="auto"/>
              <w:right w:val="single" w:sz="4" w:space="0" w:color="auto"/>
            </w:tcBorders>
          </w:tcPr>
          <w:p w14:paraId="74C1C047" w14:textId="77777777" w:rsidR="00850BD8" w:rsidRPr="00060EFD" w:rsidRDefault="00850BD8" w:rsidP="009328EA">
            <w:pPr>
              <w:pStyle w:val="TableText"/>
            </w:pPr>
            <w:r w:rsidRPr="00060EFD">
              <w:t>2</w:t>
            </w:r>
          </w:p>
        </w:tc>
        <w:tc>
          <w:tcPr>
            <w:tcW w:w="1418" w:type="dxa"/>
            <w:tcBorders>
              <w:top w:val="single" w:sz="4" w:space="0" w:color="auto"/>
              <w:left w:val="single" w:sz="4" w:space="0" w:color="auto"/>
              <w:bottom w:val="single" w:sz="4" w:space="0" w:color="auto"/>
              <w:right w:val="single" w:sz="4" w:space="0" w:color="auto"/>
            </w:tcBorders>
          </w:tcPr>
          <w:p w14:paraId="47FA49FF" w14:textId="77777777" w:rsidR="00850BD8" w:rsidRPr="00060EFD" w:rsidRDefault="00850BD8" w:rsidP="009328EA">
            <w:pPr>
              <w:pStyle w:val="TableText"/>
            </w:pPr>
            <w:r w:rsidRPr="00060EFD">
              <w:t>{5,3}</w:t>
            </w:r>
          </w:p>
        </w:tc>
        <w:tc>
          <w:tcPr>
            <w:tcW w:w="3787" w:type="dxa"/>
            <w:tcBorders>
              <w:top w:val="single" w:sz="4" w:space="0" w:color="auto"/>
              <w:left w:val="single" w:sz="4" w:space="0" w:color="auto"/>
              <w:bottom w:val="single" w:sz="4" w:space="0" w:color="auto"/>
              <w:right w:val="single" w:sz="4" w:space="0" w:color="auto"/>
            </w:tcBorders>
          </w:tcPr>
          <w:p w14:paraId="67F59A92" w14:textId="77777777" w:rsidR="00850BD8" w:rsidRPr="00060EFD" w:rsidRDefault="00850BD8" w:rsidP="009328EA">
            <w:pPr>
              <w:pStyle w:val="TableText"/>
            </w:pPr>
            <w:r w:rsidRPr="00060EFD">
              <w:t>Two-dimensional array of Int32 with a size of 5 for the first dimension and a size of 3 for the second dimension.</w:t>
            </w:r>
          </w:p>
        </w:tc>
      </w:tr>
      <w:tr w:rsidR="00850BD8" w:rsidRPr="00060EFD" w14:paraId="6165C4ED" w14:textId="77777777" w:rsidTr="009328EA">
        <w:trPr>
          <w:jc w:val="center"/>
        </w:trPr>
        <w:tc>
          <w:tcPr>
            <w:tcW w:w="2410" w:type="dxa"/>
            <w:tcBorders>
              <w:top w:val="single" w:sz="4" w:space="0" w:color="auto"/>
              <w:left w:val="single" w:sz="4" w:space="0" w:color="auto"/>
              <w:bottom w:val="single" w:sz="4" w:space="0" w:color="auto"/>
              <w:right w:val="single" w:sz="4" w:space="0" w:color="auto"/>
            </w:tcBorders>
          </w:tcPr>
          <w:p w14:paraId="77BC1C3A" w14:textId="77777777" w:rsidR="00850BD8" w:rsidRPr="00060EFD" w:rsidRDefault="00850BD8" w:rsidP="009328EA">
            <w:pPr>
              <w:pStyle w:val="TableText"/>
            </w:pPr>
            <w:r w:rsidRPr="00060EFD">
              <w:t>Int32{Any}</w:t>
            </w:r>
          </w:p>
        </w:tc>
        <w:tc>
          <w:tcPr>
            <w:tcW w:w="709" w:type="dxa"/>
            <w:tcBorders>
              <w:top w:val="single" w:sz="4" w:space="0" w:color="auto"/>
              <w:left w:val="single" w:sz="4" w:space="0" w:color="auto"/>
              <w:bottom w:val="single" w:sz="4" w:space="0" w:color="auto"/>
              <w:right w:val="single" w:sz="4" w:space="0" w:color="auto"/>
            </w:tcBorders>
          </w:tcPr>
          <w:p w14:paraId="0693C4C6" w14:textId="77777777" w:rsidR="00850BD8" w:rsidRPr="00060EFD" w:rsidRDefault="00850BD8" w:rsidP="009328EA">
            <w:pPr>
              <w:pStyle w:val="TableText"/>
            </w:pPr>
            <w:r w:rsidRPr="00060EFD">
              <w:t>Int32</w:t>
            </w:r>
          </w:p>
        </w:tc>
        <w:tc>
          <w:tcPr>
            <w:tcW w:w="708" w:type="dxa"/>
            <w:tcBorders>
              <w:top w:val="single" w:sz="4" w:space="0" w:color="auto"/>
              <w:left w:val="single" w:sz="4" w:space="0" w:color="auto"/>
              <w:bottom w:val="single" w:sz="4" w:space="0" w:color="auto"/>
              <w:right w:val="single" w:sz="4" w:space="0" w:color="auto"/>
            </w:tcBorders>
          </w:tcPr>
          <w:p w14:paraId="6DF0A263" w14:textId="77777777" w:rsidR="00850BD8" w:rsidRPr="00060EFD" w:rsidRDefault="00850BD8" w:rsidP="009328EA">
            <w:pPr>
              <w:pStyle w:val="TableText"/>
            </w:pPr>
            <w:r>
              <w:rPr>
                <w:rFonts w:cs="Arial"/>
              </w:rPr>
              <w:t>-</w:t>
            </w:r>
            <w:r w:rsidRPr="00060EFD">
              <w:t>2</w:t>
            </w:r>
          </w:p>
        </w:tc>
        <w:tc>
          <w:tcPr>
            <w:tcW w:w="1418" w:type="dxa"/>
            <w:tcBorders>
              <w:top w:val="single" w:sz="4" w:space="0" w:color="auto"/>
              <w:left w:val="single" w:sz="4" w:space="0" w:color="auto"/>
              <w:bottom w:val="single" w:sz="4" w:space="0" w:color="auto"/>
              <w:right w:val="single" w:sz="4" w:space="0" w:color="auto"/>
            </w:tcBorders>
          </w:tcPr>
          <w:p w14:paraId="4392B497" w14:textId="77777777" w:rsidR="00850BD8" w:rsidRPr="00060EFD" w:rsidRDefault="00850BD8" w:rsidP="009328EA">
            <w:pPr>
              <w:pStyle w:val="TableText"/>
            </w:pPr>
            <w:r w:rsidRPr="00060EFD">
              <w:t>omitted or null</w:t>
            </w:r>
          </w:p>
        </w:tc>
        <w:tc>
          <w:tcPr>
            <w:tcW w:w="3787" w:type="dxa"/>
            <w:tcBorders>
              <w:top w:val="single" w:sz="4" w:space="0" w:color="auto"/>
              <w:left w:val="single" w:sz="4" w:space="0" w:color="auto"/>
              <w:bottom w:val="single" w:sz="4" w:space="0" w:color="auto"/>
              <w:right w:val="single" w:sz="4" w:space="0" w:color="auto"/>
            </w:tcBorders>
          </w:tcPr>
          <w:p w14:paraId="6E26CBCF" w14:textId="77777777" w:rsidR="00850BD8" w:rsidRPr="00060EFD" w:rsidRDefault="00850BD8" w:rsidP="009328EA">
            <w:pPr>
              <w:pStyle w:val="TableText"/>
            </w:pPr>
            <w:r w:rsidRPr="00060EFD">
              <w:t>An Int32 where it is unknown if it is scalar or array with any number of dimensions.</w:t>
            </w:r>
          </w:p>
        </w:tc>
      </w:tr>
      <w:tr w:rsidR="00850BD8" w:rsidRPr="00060EFD" w14:paraId="6BEF7969" w14:textId="77777777" w:rsidTr="009328EA">
        <w:trPr>
          <w:jc w:val="center"/>
        </w:trPr>
        <w:tc>
          <w:tcPr>
            <w:tcW w:w="2410" w:type="dxa"/>
            <w:tcBorders>
              <w:top w:val="single" w:sz="4" w:space="0" w:color="auto"/>
              <w:left w:val="single" w:sz="4" w:space="0" w:color="auto"/>
              <w:bottom w:val="single" w:sz="4" w:space="0" w:color="auto"/>
              <w:right w:val="single" w:sz="4" w:space="0" w:color="auto"/>
            </w:tcBorders>
          </w:tcPr>
          <w:p w14:paraId="18409456" w14:textId="77777777" w:rsidR="00850BD8" w:rsidRPr="00060EFD" w:rsidRDefault="00850BD8" w:rsidP="009328EA">
            <w:pPr>
              <w:pStyle w:val="TableText"/>
            </w:pPr>
            <w:r w:rsidRPr="00060EFD">
              <w:t>Int32{</w:t>
            </w:r>
            <w:proofErr w:type="spellStart"/>
            <w:r w:rsidRPr="00060EFD">
              <w:t>ScalarOrOneDimension</w:t>
            </w:r>
            <w:proofErr w:type="spellEnd"/>
            <w:r w:rsidRPr="00060EFD">
              <w:t>}</w:t>
            </w:r>
          </w:p>
        </w:tc>
        <w:tc>
          <w:tcPr>
            <w:tcW w:w="709" w:type="dxa"/>
            <w:tcBorders>
              <w:top w:val="single" w:sz="4" w:space="0" w:color="auto"/>
              <w:left w:val="single" w:sz="4" w:space="0" w:color="auto"/>
              <w:bottom w:val="single" w:sz="4" w:space="0" w:color="auto"/>
              <w:right w:val="single" w:sz="4" w:space="0" w:color="auto"/>
            </w:tcBorders>
          </w:tcPr>
          <w:p w14:paraId="008771BA" w14:textId="77777777" w:rsidR="00850BD8" w:rsidRPr="00060EFD" w:rsidRDefault="00850BD8" w:rsidP="009328EA">
            <w:pPr>
              <w:pStyle w:val="TableText"/>
            </w:pPr>
            <w:r w:rsidRPr="00060EFD">
              <w:t>Int32</w:t>
            </w:r>
          </w:p>
        </w:tc>
        <w:tc>
          <w:tcPr>
            <w:tcW w:w="708" w:type="dxa"/>
            <w:tcBorders>
              <w:top w:val="single" w:sz="4" w:space="0" w:color="auto"/>
              <w:left w:val="single" w:sz="4" w:space="0" w:color="auto"/>
              <w:bottom w:val="single" w:sz="4" w:space="0" w:color="auto"/>
              <w:right w:val="single" w:sz="4" w:space="0" w:color="auto"/>
            </w:tcBorders>
          </w:tcPr>
          <w:p w14:paraId="67228ECF" w14:textId="77777777" w:rsidR="00850BD8" w:rsidRPr="00060EFD" w:rsidRDefault="00850BD8" w:rsidP="009328EA">
            <w:pPr>
              <w:pStyle w:val="TableText"/>
            </w:pPr>
            <w:r>
              <w:rPr>
                <w:rFonts w:cs="Arial"/>
              </w:rPr>
              <w:t>-</w:t>
            </w:r>
            <w:r w:rsidRPr="00060EFD">
              <w:t>3</w:t>
            </w:r>
          </w:p>
        </w:tc>
        <w:tc>
          <w:tcPr>
            <w:tcW w:w="1418" w:type="dxa"/>
            <w:tcBorders>
              <w:top w:val="single" w:sz="4" w:space="0" w:color="auto"/>
              <w:left w:val="single" w:sz="4" w:space="0" w:color="auto"/>
              <w:bottom w:val="single" w:sz="4" w:space="0" w:color="auto"/>
              <w:right w:val="single" w:sz="4" w:space="0" w:color="auto"/>
            </w:tcBorders>
          </w:tcPr>
          <w:p w14:paraId="33CD9BC7" w14:textId="77777777" w:rsidR="00850BD8" w:rsidRPr="00060EFD" w:rsidRDefault="00850BD8" w:rsidP="009328EA">
            <w:pPr>
              <w:pStyle w:val="TableText"/>
            </w:pPr>
            <w:r w:rsidRPr="00060EFD">
              <w:t>omitted or null</w:t>
            </w:r>
          </w:p>
        </w:tc>
        <w:tc>
          <w:tcPr>
            <w:tcW w:w="3787" w:type="dxa"/>
            <w:tcBorders>
              <w:top w:val="single" w:sz="4" w:space="0" w:color="auto"/>
              <w:left w:val="single" w:sz="4" w:space="0" w:color="auto"/>
              <w:bottom w:val="single" w:sz="4" w:space="0" w:color="auto"/>
              <w:right w:val="single" w:sz="4" w:space="0" w:color="auto"/>
            </w:tcBorders>
          </w:tcPr>
          <w:p w14:paraId="71DDFAE8" w14:textId="77777777" w:rsidR="00850BD8" w:rsidRPr="00060EFD" w:rsidRDefault="00850BD8" w:rsidP="009328EA">
            <w:pPr>
              <w:pStyle w:val="TableText"/>
            </w:pPr>
            <w:r w:rsidRPr="00060EFD">
              <w:t>An Int32 where it is either a single-dimensional array or a scalar.</w:t>
            </w:r>
          </w:p>
        </w:tc>
      </w:tr>
    </w:tbl>
    <w:p w14:paraId="5D1196F8" w14:textId="77777777" w:rsidR="00850BD8" w:rsidRPr="00060EFD" w:rsidRDefault="00850BD8" w:rsidP="00850BD8">
      <w:pPr>
        <w:pStyle w:val="PARAGRAPH"/>
        <w:spacing w:after="0"/>
        <w:rPr>
          <w:rFonts w:eastAsia="平成明朝"/>
          <w:lang w:eastAsia="fr-FR"/>
        </w:rPr>
      </w:pPr>
    </w:p>
    <w:p w14:paraId="06D9A29B" w14:textId="77777777" w:rsidR="00850BD8" w:rsidRPr="00060EFD" w:rsidRDefault="00850BD8" w:rsidP="00850BD8">
      <w:pPr>
        <w:pStyle w:val="ListBullet2"/>
        <w:tabs>
          <w:tab w:val="clear" w:pos="340"/>
          <w:tab w:val="left" w:pos="709"/>
        </w:tabs>
        <w:ind w:left="709" w:hanging="369"/>
      </w:pPr>
      <w:r w:rsidRPr="00060EFD">
        <w:t xml:space="preserve">The </w:t>
      </w:r>
      <w:proofErr w:type="spellStart"/>
      <w:r w:rsidRPr="00060EFD">
        <w:t>TypeDefinition</w:t>
      </w:r>
      <w:proofErr w:type="spellEnd"/>
      <w:r w:rsidRPr="00060EFD">
        <w:t xml:space="preserve"> is specified for </w:t>
      </w:r>
      <w:r w:rsidRPr="00060EFD">
        <w:rPr>
          <w:i/>
        </w:rPr>
        <w:t>Objects</w:t>
      </w:r>
      <w:r w:rsidRPr="00060EFD">
        <w:t xml:space="preserve"> and </w:t>
      </w:r>
      <w:r w:rsidRPr="00060EFD">
        <w:rPr>
          <w:i/>
        </w:rPr>
        <w:t>Variables</w:t>
      </w:r>
      <w:r w:rsidRPr="00060EFD">
        <w:t>.</w:t>
      </w:r>
    </w:p>
    <w:p w14:paraId="663FC71C" w14:textId="77777777" w:rsidR="00850BD8" w:rsidRPr="00060EFD" w:rsidRDefault="00850BD8" w:rsidP="00850BD8">
      <w:pPr>
        <w:pStyle w:val="ListBullet2"/>
        <w:tabs>
          <w:tab w:val="clear" w:pos="340"/>
          <w:tab w:val="left" w:pos="709"/>
        </w:tabs>
        <w:ind w:left="709" w:hanging="369"/>
      </w:pPr>
      <w:r w:rsidRPr="00060EFD">
        <w:t xml:space="preserve">The </w:t>
      </w:r>
      <w:proofErr w:type="spellStart"/>
      <w:r w:rsidRPr="00060EFD">
        <w:t>TypeDefinition</w:t>
      </w:r>
      <w:proofErr w:type="spellEnd"/>
      <w:r w:rsidRPr="00060EFD">
        <w:t xml:space="preserve"> column specifies a symbolic name for a </w:t>
      </w:r>
      <w:proofErr w:type="spellStart"/>
      <w:r w:rsidRPr="00060EFD">
        <w:rPr>
          <w:i/>
        </w:rPr>
        <w:t>NodeId</w:t>
      </w:r>
      <w:proofErr w:type="spellEnd"/>
      <w:r w:rsidRPr="00060EFD">
        <w:t xml:space="preserve">, i.e. the specified </w:t>
      </w:r>
      <w:r w:rsidRPr="00060EFD">
        <w:rPr>
          <w:i/>
        </w:rPr>
        <w:t>Node</w:t>
      </w:r>
      <w:r w:rsidRPr="00060EFD">
        <w:t xml:space="preserve"> points with a </w:t>
      </w:r>
      <w:proofErr w:type="spellStart"/>
      <w:r w:rsidRPr="00060EFD">
        <w:rPr>
          <w:i/>
        </w:rPr>
        <w:t>HasTypeDefinition</w:t>
      </w:r>
      <w:proofErr w:type="spellEnd"/>
      <w:r w:rsidRPr="00060EFD">
        <w:t xml:space="preserve"> </w:t>
      </w:r>
      <w:r w:rsidRPr="00060EFD">
        <w:rPr>
          <w:i/>
        </w:rPr>
        <w:t>Reference</w:t>
      </w:r>
      <w:r w:rsidRPr="00060EFD">
        <w:t xml:space="preserve"> to the corresponding </w:t>
      </w:r>
      <w:r w:rsidRPr="00060EFD">
        <w:rPr>
          <w:i/>
        </w:rPr>
        <w:t>Node</w:t>
      </w:r>
      <w:r w:rsidRPr="00060EFD">
        <w:t>.</w:t>
      </w:r>
    </w:p>
    <w:p w14:paraId="37C65CDB" w14:textId="77777777" w:rsidR="00850BD8" w:rsidRPr="00060EFD" w:rsidRDefault="00850BD8" w:rsidP="00850BD8">
      <w:pPr>
        <w:pStyle w:val="ListBullet2"/>
        <w:tabs>
          <w:tab w:val="clear" w:pos="340"/>
          <w:tab w:val="left" w:pos="709"/>
        </w:tabs>
        <w:ind w:left="709" w:hanging="369"/>
      </w:pPr>
      <w:r w:rsidRPr="00060EFD">
        <w:t xml:space="preserve">The </w:t>
      </w:r>
      <w:proofErr w:type="spellStart"/>
      <w:r w:rsidRPr="00060EFD">
        <w:rPr>
          <w:i/>
        </w:rPr>
        <w:t>ModellingRule</w:t>
      </w:r>
      <w:proofErr w:type="spellEnd"/>
      <w:r w:rsidRPr="00060EFD">
        <w:t xml:space="preserve"> of the referenced component is provided by specifying the symbolic name of the rule in the </w:t>
      </w:r>
      <w:proofErr w:type="spellStart"/>
      <w:r w:rsidRPr="00060EFD">
        <w:rPr>
          <w:i/>
        </w:rPr>
        <w:t>ModellingRule</w:t>
      </w:r>
      <w:proofErr w:type="spellEnd"/>
      <w:r w:rsidRPr="00060EFD">
        <w:t xml:space="preserve"> column. In the </w:t>
      </w:r>
      <w:proofErr w:type="spellStart"/>
      <w:r w:rsidRPr="00060EFD">
        <w:rPr>
          <w:i/>
        </w:rPr>
        <w:t>AddressSpace</w:t>
      </w:r>
      <w:proofErr w:type="spellEnd"/>
      <w:r w:rsidRPr="00060EFD">
        <w:t xml:space="preserve">, the </w:t>
      </w:r>
      <w:r w:rsidRPr="00060EFD">
        <w:rPr>
          <w:i/>
        </w:rPr>
        <w:t>Node</w:t>
      </w:r>
      <w:r w:rsidRPr="00060EFD">
        <w:t xml:space="preserve"> shall use a </w:t>
      </w:r>
      <w:proofErr w:type="spellStart"/>
      <w:r w:rsidRPr="00060EFD">
        <w:rPr>
          <w:i/>
        </w:rPr>
        <w:t>HasModellingRule</w:t>
      </w:r>
      <w:proofErr w:type="spellEnd"/>
      <w:r w:rsidRPr="00060EFD">
        <w:t xml:space="preserve"> </w:t>
      </w:r>
      <w:r w:rsidRPr="00060EFD">
        <w:rPr>
          <w:i/>
        </w:rPr>
        <w:t>Reference</w:t>
      </w:r>
      <w:r w:rsidRPr="00060EFD">
        <w:t xml:space="preserve"> to point to the corresponding </w:t>
      </w:r>
      <w:proofErr w:type="spellStart"/>
      <w:r w:rsidRPr="00060EFD">
        <w:rPr>
          <w:i/>
        </w:rPr>
        <w:t>ModellingRule</w:t>
      </w:r>
      <w:proofErr w:type="spellEnd"/>
      <w:r w:rsidRPr="00060EFD">
        <w:t xml:space="preserve"> </w:t>
      </w:r>
      <w:r w:rsidRPr="00060EFD">
        <w:rPr>
          <w:i/>
        </w:rPr>
        <w:t>Object</w:t>
      </w:r>
      <w:r w:rsidRPr="00060EFD">
        <w:t>.</w:t>
      </w:r>
    </w:p>
    <w:p w14:paraId="4FE515AC" w14:textId="77777777" w:rsidR="00850BD8" w:rsidRPr="00060EFD" w:rsidRDefault="00850BD8" w:rsidP="00850BD8">
      <w:pPr>
        <w:pStyle w:val="PARAGRAPH"/>
      </w:pPr>
      <w:r w:rsidRPr="00060EFD">
        <w:t xml:space="preserve">If the </w:t>
      </w:r>
      <w:proofErr w:type="spellStart"/>
      <w:r w:rsidRPr="00060EFD">
        <w:rPr>
          <w:i/>
        </w:rPr>
        <w:t>NodeId</w:t>
      </w:r>
      <w:proofErr w:type="spellEnd"/>
      <w:r w:rsidRPr="00060EFD">
        <w:t xml:space="preserve"> of a </w:t>
      </w:r>
      <w:proofErr w:type="spellStart"/>
      <w:r w:rsidRPr="00060EFD">
        <w:rPr>
          <w:i/>
        </w:rPr>
        <w:t>DataType</w:t>
      </w:r>
      <w:proofErr w:type="spellEnd"/>
      <w:r w:rsidRPr="00060EFD">
        <w:t xml:space="preserve"> is provided, the symbolic name of the </w:t>
      </w:r>
      <w:r w:rsidRPr="00060EFD">
        <w:rPr>
          <w:i/>
        </w:rPr>
        <w:t>Node</w:t>
      </w:r>
      <w:r w:rsidRPr="00060EFD">
        <w:t xml:space="preserve"> representing the </w:t>
      </w:r>
      <w:proofErr w:type="spellStart"/>
      <w:r w:rsidRPr="00060EFD">
        <w:rPr>
          <w:i/>
        </w:rPr>
        <w:t>DataType</w:t>
      </w:r>
      <w:proofErr w:type="spellEnd"/>
      <w:r w:rsidRPr="00060EFD">
        <w:t xml:space="preserve"> shall be used.</w:t>
      </w:r>
    </w:p>
    <w:p w14:paraId="227D58B4" w14:textId="77777777" w:rsidR="00850BD8" w:rsidRPr="00060EFD" w:rsidRDefault="00850BD8" w:rsidP="00850BD8">
      <w:pPr>
        <w:pStyle w:val="PARAGRAPH"/>
      </w:pPr>
      <w:r w:rsidRPr="00060EFD">
        <w:rPr>
          <w:i/>
        </w:rPr>
        <w:t>Nodes</w:t>
      </w:r>
      <w:r w:rsidRPr="00060EFD">
        <w:t xml:space="preserve"> of all other </w:t>
      </w:r>
      <w:proofErr w:type="spellStart"/>
      <w:r w:rsidRPr="00060EFD">
        <w:rPr>
          <w:i/>
        </w:rPr>
        <w:t>NodeClasses</w:t>
      </w:r>
      <w:proofErr w:type="spellEnd"/>
      <w:r w:rsidRPr="00060EFD">
        <w:t xml:space="preserve"> cannot be defined in the same table; therefore only the used </w:t>
      </w:r>
      <w:proofErr w:type="spellStart"/>
      <w:r w:rsidRPr="00060EFD">
        <w:rPr>
          <w:i/>
        </w:rPr>
        <w:t>ReferenceType</w:t>
      </w:r>
      <w:proofErr w:type="spellEnd"/>
      <w:r w:rsidRPr="00060EFD">
        <w:t xml:space="preserve">, their </w:t>
      </w:r>
      <w:proofErr w:type="spellStart"/>
      <w:r w:rsidRPr="00060EFD">
        <w:rPr>
          <w:i/>
        </w:rPr>
        <w:t>NodeClass</w:t>
      </w:r>
      <w:proofErr w:type="spellEnd"/>
      <w:r w:rsidRPr="00060EFD">
        <w:t xml:space="preserve"> and their </w:t>
      </w:r>
      <w:proofErr w:type="spellStart"/>
      <w:r w:rsidRPr="00060EFD">
        <w:rPr>
          <w:i/>
        </w:rPr>
        <w:t>BrowseName</w:t>
      </w:r>
      <w:proofErr w:type="spellEnd"/>
      <w:r w:rsidRPr="00060EFD">
        <w:t xml:space="preserve"> are specified. A reference to another part of this document points to their definition.</w:t>
      </w:r>
    </w:p>
    <w:p w14:paraId="3DC0B67A" w14:textId="77777777" w:rsidR="00850BD8" w:rsidRPr="00060EFD" w:rsidRDefault="00850BD8" w:rsidP="00850BD8">
      <w:pPr>
        <w:pStyle w:val="PARAGRAPH"/>
      </w:pPr>
      <w:r w:rsidRPr="00060EFD">
        <w:fldChar w:fldCharType="begin"/>
      </w:r>
      <w:r w:rsidRPr="00060EFD">
        <w:instrText xml:space="preserve"> REF _Ref81297423 \h  \* MERGEFORMAT </w:instrText>
      </w:r>
      <w:r w:rsidRPr="00060EFD">
        <w:fldChar w:fldCharType="separate"/>
      </w:r>
      <w:r w:rsidRPr="00060EFD">
        <w:t xml:space="preserve">Table </w:t>
      </w:r>
      <w:r>
        <w:t>2</w:t>
      </w:r>
      <w:r w:rsidRPr="00060EFD">
        <w:fldChar w:fldCharType="end"/>
      </w:r>
      <w:r w:rsidRPr="00060EFD">
        <w:t xml:space="preserve"> illustrates the table. If no components are provided, the </w:t>
      </w:r>
      <w:proofErr w:type="spellStart"/>
      <w:r w:rsidRPr="00060EFD">
        <w:t>DataType</w:t>
      </w:r>
      <w:proofErr w:type="spellEnd"/>
      <w:r w:rsidRPr="00060EFD">
        <w:t xml:space="preserve">, </w:t>
      </w:r>
      <w:proofErr w:type="spellStart"/>
      <w:r w:rsidRPr="00060EFD">
        <w:t>TypeDefinition</w:t>
      </w:r>
      <w:proofErr w:type="spellEnd"/>
      <w:r w:rsidRPr="00060EFD">
        <w:t xml:space="preserve"> and </w:t>
      </w:r>
      <w:proofErr w:type="spellStart"/>
      <w:r w:rsidRPr="00060EFD">
        <w:t>ModellingRule</w:t>
      </w:r>
      <w:proofErr w:type="spellEnd"/>
      <w:r w:rsidRPr="00060EFD">
        <w:t xml:space="preserve"> columns may be omitted and only a Comment column is introduced to point to the </w:t>
      </w:r>
      <w:r w:rsidRPr="00060EFD">
        <w:rPr>
          <w:i/>
        </w:rPr>
        <w:t>Node</w:t>
      </w:r>
      <w:r w:rsidRPr="00060EFD">
        <w:t xml:space="preserve"> definition.</w:t>
      </w:r>
    </w:p>
    <w:p w14:paraId="25252BEE" w14:textId="77777777" w:rsidR="00850BD8" w:rsidRPr="00060EFD" w:rsidRDefault="00850BD8" w:rsidP="00850BD8">
      <w:pPr>
        <w:pStyle w:val="TABLE-title"/>
      </w:pPr>
      <w:bookmarkStart w:id="149" w:name="_Ref81297423"/>
      <w:bookmarkStart w:id="150" w:name="_Toc96249405"/>
      <w:bookmarkStart w:id="151" w:name="_Toc199759642"/>
      <w:bookmarkStart w:id="152" w:name="_Toc200441468"/>
      <w:bookmarkStart w:id="153" w:name="_Toc200441835"/>
      <w:bookmarkStart w:id="154" w:name="_Toc200979851"/>
      <w:bookmarkStart w:id="155" w:name="_Toc202695334"/>
      <w:bookmarkStart w:id="156" w:name="_Ref265492156"/>
      <w:bookmarkStart w:id="157" w:name="_Toc265516743"/>
      <w:bookmarkStart w:id="158" w:name="_Toc332195659"/>
      <w:bookmarkStart w:id="159" w:name="_Toc499116098"/>
      <w:bookmarkStart w:id="160" w:name="_Toc531777607"/>
      <w:r w:rsidRPr="00060EFD">
        <w:lastRenderedPageBreak/>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bookmarkEnd w:id="149"/>
      <w:r w:rsidRPr="00060EFD">
        <w:t xml:space="preserve"> – Type Definition Table</w:t>
      </w:r>
      <w:bookmarkEnd w:id="150"/>
      <w:bookmarkEnd w:id="151"/>
      <w:bookmarkEnd w:id="152"/>
      <w:bookmarkEnd w:id="153"/>
      <w:bookmarkEnd w:id="154"/>
      <w:bookmarkEnd w:id="155"/>
      <w:bookmarkEnd w:id="156"/>
      <w:bookmarkEnd w:id="157"/>
      <w:bookmarkEnd w:id="158"/>
      <w:bookmarkEnd w:id="159"/>
      <w:bookmarkEnd w:id="160"/>
    </w:p>
    <w:tbl>
      <w:tblPr>
        <w:tblW w:w="9185"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370"/>
        <w:gridCol w:w="1134"/>
        <w:gridCol w:w="1700"/>
        <w:gridCol w:w="1036"/>
        <w:gridCol w:w="2529"/>
        <w:gridCol w:w="1416"/>
      </w:tblGrid>
      <w:tr w:rsidR="00850BD8" w:rsidRPr="00060EFD" w14:paraId="7D55EDA7" w14:textId="77777777" w:rsidTr="009328EA">
        <w:trPr>
          <w:jc w:val="center"/>
        </w:trPr>
        <w:tc>
          <w:tcPr>
            <w:tcW w:w="1370" w:type="dxa"/>
            <w:tcBorders>
              <w:top w:val="single" w:sz="4" w:space="0" w:color="auto"/>
              <w:left w:val="single" w:sz="4" w:space="0" w:color="auto"/>
              <w:bottom w:val="double" w:sz="4" w:space="0" w:color="auto"/>
              <w:right w:val="single" w:sz="4" w:space="0" w:color="auto"/>
            </w:tcBorders>
          </w:tcPr>
          <w:p w14:paraId="1E13197D" w14:textId="77777777" w:rsidR="00850BD8" w:rsidRPr="00060EFD" w:rsidRDefault="00850BD8" w:rsidP="009328EA">
            <w:pPr>
              <w:pStyle w:val="TableText"/>
              <w:rPr>
                <w:b/>
              </w:rPr>
            </w:pPr>
            <w:r w:rsidRPr="00060EFD">
              <w:rPr>
                <w:b/>
              </w:rPr>
              <w:t>Attribute</w:t>
            </w:r>
          </w:p>
        </w:tc>
        <w:tc>
          <w:tcPr>
            <w:tcW w:w="7815" w:type="dxa"/>
            <w:gridSpan w:val="5"/>
            <w:tcBorders>
              <w:top w:val="single" w:sz="4" w:space="0" w:color="auto"/>
              <w:left w:val="single" w:sz="4" w:space="0" w:color="auto"/>
              <w:bottom w:val="double" w:sz="4" w:space="0" w:color="auto"/>
              <w:right w:val="single" w:sz="4" w:space="0" w:color="auto"/>
            </w:tcBorders>
          </w:tcPr>
          <w:p w14:paraId="5DC58396" w14:textId="77777777" w:rsidR="00850BD8" w:rsidRPr="00060EFD" w:rsidRDefault="00850BD8" w:rsidP="009328EA">
            <w:pPr>
              <w:pStyle w:val="TableText"/>
              <w:rPr>
                <w:b/>
              </w:rPr>
            </w:pPr>
            <w:r w:rsidRPr="00060EFD">
              <w:rPr>
                <w:b/>
              </w:rPr>
              <w:t>Value</w:t>
            </w:r>
          </w:p>
        </w:tc>
      </w:tr>
      <w:tr w:rsidR="00850BD8" w:rsidRPr="00060EFD" w14:paraId="4204D26B" w14:textId="77777777" w:rsidTr="009328EA">
        <w:trPr>
          <w:jc w:val="center"/>
        </w:trPr>
        <w:tc>
          <w:tcPr>
            <w:tcW w:w="1370" w:type="dxa"/>
            <w:tcBorders>
              <w:top w:val="double" w:sz="4" w:space="0" w:color="auto"/>
              <w:left w:val="single" w:sz="4" w:space="0" w:color="auto"/>
              <w:bottom w:val="single" w:sz="4" w:space="0" w:color="auto"/>
              <w:right w:val="single" w:sz="4" w:space="0" w:color="auto"/>
            </w:tcBorders>
          </w:tcPr>
          <w:p w14:paraId="648B098A" w14:textId="77777777" w:rsidR="00850BD8" w:rsidRPr="00060EFD" w:rsidRDefault="00850BD8" w:rsidP="009328EA">
            <w:pPr>
              <w:pStyle w:val="TableText"/>
            </w:pPr>
            <w:r w:rsidRPr="00060EFD">
              <w:t>Attribute name</w:t>
            </w:r>
          </w:p>
        </w:tc>
        <w:tc>
          <w:tcPr>
            <w:tcW w:w="7815" w:type="dxa"/>
            <w:gridSpan w:val="5"/>
            <w:tcBorders>
              <w:top w:val="double" w:sz="4" w:space="0" w:color="auto"/>
              <w:left w:val="single" w:sz="4" w:space="0" w:color="auto"/>
              <w:bottom w:val="single" w:sz="4" w:space="0" w:color="auto"/>
              <w:right w:val="single" w:sz="4" w:space="0" w:color="auto"/>
            </w:tcBorders>
          </w:tcPr>
          <w:p w14:paraId="44F9E64C" w14:textId="77777777" w:rsidR="00850BD8" w:rsidRPr="00060EFD" w:rsidRDefault="00850BD8" w:rsidP="009328EA">
            <w:pPr>
              <w:pStyle w:val="TableText"/>
            </w:pPr>
            <w:r w:rsidRPr="00060EFD">
              <w:t>Attribute value. If it is an optional Attribute that is not set “--</w:t>
            </w:r>
            <w:proofErr w:type="gramStart"/>
            <w:r w:rsidRPr="00060EFD">
              <w:t>“ will</w:t>
            </w:r>
            <w:proofErr w:type="gramEnd"/>
            <w:r w:rsidRPr="00060EFD">
              <w:t xml:space="preserve"> be used.</w:t>
            </w:r>
          </w:p>
        </w:tc>
      </w:tr>
      <w:tr w:rsidR="00850BD8" w:rsidRPr="00060EFD" w14:paraId="25B92FB5" w14:textId="77777777" w:rsidTr="009328EA">
        <w:trPr>
          <w:jc w:val="center"/>
        </w:trPr>
        <w:tc>
          <w:tcPr>
            <w:tcW w:w="1370" w:type="dxa"/>
            <w:tcBorders>
              <w:top w:val="single" w:sz="4" w:space="0" w:color="auto"/>
              <w:left w:val="single" w:sz="4" w:space="0" w:color="auto"/>
              <w:bottom w:val="single" w:sz="4" w:space="0" w:color="auto"/>
              <w:right w:val="single" w:sz="4" w:space="0" w:color="auto"/>
            </w:tcBorders>
          </w:tcPr>
          <w:p w14:paraId="4E09206C" w14:textId="77777777" w:rsidR="00850BD8" w:rsidRPr="00060EFD" w:rsidRDefault="00850BD8" w:rsidP="009328EA">
            <w:pPr>
              <w:pStyle w:val="TableText"/>
            </w:pPr>
          </w:p>
        </w:tc>
        <w:tc>
          <w:tcPr>
            <w:tcW w:w="7815" w:type="dxa"/>
            <w:gridSpan w:val="5"/>
            <w:tcBorders>
              <w:top w:val="single" w:sz="4" w:space="0" w:color="auto"/>
              <w:left w:val="single" w:sz="4" w:space="0" w:color="auto"/>
              <w:bottom w:val="single" w:sz="4" w:space="0" w:color="auto"/>
              <w:right w:val="single" w:sz="4" w:space="0" w:color="auto"/>
            </w:tcBorders>
          </w:tcPr>
          <w:p w14:paraId="4F2DA8FF" w14:textId="77777777" w:rsidR="00850BD8" w:rsidRPr="00060EFD" w:rsidRDefault="00850BD8" w:rsidP="009328EA">
            <w:pPr>
              <w:pStyle w:val="TableText"/>
            </w:pPr>
          </w:p>
        </w:tc>
      </w:tr>
      <w:tr w:rsidR="00850BD8" w:rsidRPr="00060EFD" w14:paraId="3CA83B94" w14:textId="77777777" w:rsidTr="009328EA">
        <w:trPr>
          <w:jc w:val="center"/>
        </w:trPr>
        <w:tc>
          <w:tcPr>
            <w:tcW w:w="1370" w:type="dxa"/>
            <w:tcBorders>
              <w:top w:val="single" w:sz="4" w:space="0" w:color="auto"/>
              <w:left w:val="single" w:sz="4" w:space="0" w:color="auto"/>
              <w:bottom w:val="double" w:sz="4" w:space="0" w:color="auto"/>
              <w:right w:val="single" w:sz="4" w:space="0" w:color="auto"/>
            </w:tcBorders>
          </w:tcPr>
          <w:p w14:paraId="4C67E9E7" w14:textId="77777777" w:rsidR="00850BD8" w:rsidRPr="00060EFD" w:rsidRDefault="00850BD8" w:rsidP="009328EA">
            <w:pPr>
              <w:pStyle w:val="TableText"/>
              <w:rPr>
                <w:b/>
              </w:rPr>
            </w:pPr>
            <w:r w:rsidRPr="00060EFD">
              <w:rPr>
                <w:b/>
              </w:rPr>
              <w:t>References</w:t>
            </w:r>
          </w:p>
        </w:tc>
        <w:tc>
          <w:tcPr>
            <w:tcW w:w="1134" w:type="dxa"/>
            <w:tcBorders>
              <w:top w:val="single" w:sz="4" w:space="0" w:color="auto"/>
              <w:left w:val="single" w:sz="4" w:space="0" w:color="auto"/>
              <w:bottom w:val="double" w:sz="4" w:space="0" w:color="auto"/>
              <w:right w:val="single" w:sz="4" w:space="0" w:color="auto"/>
            </w:tcBorders>
          </w:tcPr>
          <w:p w14:paraId="498510C5" w14:textId="77777777" w:rsidR="00850BD8" w:rsidRPr="00060EFD" w:rsidRDefault="00850BD8" w:rsidP="009328EA">
            <w:pPr>
              <w:pStyle w:val="TableText"/>
              <w:rPr>
                <w:b/>
              </w:rPr>
            </w:pPr>
            <w:proofErr w:type="spellStart"/>
            <w:r w:rsidRPr="00060EFD">
              <w:rPr>
                <w:b/>
              </w:rPr>
              <w:t>NodeClass</w:t>
            </w:r>
            <w:proofErr w:type="spellEnd"/>
          </w:p>
        </w:tc>
        <w:tc>
          <w:tcPr>
            <w:tcW w:w="1700" w:type="dxa"/>
            <w:tcBorders>
              <w:top w:val="single" w:sz="4" w:space="0" w:color="auto"/>
              <w:left w:val="single" w:sz="4" w:space="0" w:color="auto"/>
              <w:bottom w:val="double" w:sz="4" w:space="0" w:color="auto"/>
              <w:right w:val="single" w:sz="4" w:space="0" w:color="auto"/>
            </w:tcBorders>
          </w:tcPr>
          <w:p w14:paraId="10E124D8" w14:textId="77777777" w:rsidR="00850BD8" w:rsidRPr="00060EFD" w:rsidRDefault="00850BD8" w:rsidP="009328EA">
            <w:pPr>
              <w:pStyle w:val="TableText"/>
              <w:rPr>
                <w:b/>
              </w:rPr>
            </w:pPr>
            <w:proofErr w:type="spellStart"/>
            <w:r w:rsidRPr="00060EFD">
              <w:rPr>
                <w:b/>
              </w:rPr>
              <w:t>BrowseName</w:t>
            </w:r>
            <w:proofErr w:type="spellEnd"/>
          </w:p>
        </w:tc>
        <w:tc>
          <w:tcPr>
            <w:tcW w:w="1036" w:type="dxa"/>
            <w:tcBorders>
              <w:top w:val="single" w:sz="4" w:space="0" w:color="auto"/>
              <w:left w:val="single" w:sz="4" w:space="0" w:color="auto"/>
              <w:bottom w:val="double" w:sz="4" w:space="0" w:color="auto"/>
              <w:right w:val="single" w:sz="4" w:space="0" w:color="auto"/>
            </w:tcBorders>
          </w:tcPr>
          <w:p w14:paraId="284F2CB1" w14:textId="77777777" w:rsidR="00850BD8" w:rsidRPr="00060EFD" w:rsidRDefault="00850BD8" w:rsidP="009328EA">
            <w:pPr>
              <w:pStyle w:val="TableText"/>
              <w:rPr>
                <w:b/>
              </w:rPr>
            </w:pPr>
            <w:proofErr w:type="spellStart"/>
            <w:r w:rsidRPr="00060EFD">
              <w:rPr>
                <w:b/>
              </w:rPr>
              <w:t>DataType</w:t>
            </w:r>
            <w:proofErr w:type="spellEnd"/>
          </w:p>
        </w:tc>
        <w:tc>
          <w:tcPr>
            <w:tcW w:w="2529" w:type="dxa"/>
            <w:tcBorders>
              <w:top w:val="single" w:sz="4" w:space="0" w:color="auto"/>
              <w:left w:val="single" w:sz="4" w:space="0" w:color="auto"/>
              <w:bottom w:val="double" w:sz="4" w:space="0" w:color="auto"/>
              <w:right w:val="single" w:sz="4" w:space="0" w:color="auto"/>
            </w:tcBorders>
          </w:tcPr>
          <w:p w14:paraId="00723AF3" w14:textId="77777777" w:rsidR="00850BD8" w:rsidRPr="00060EFD" w:rsidRDefault="00850BD8" w:rsidP="009328EA">
            <w:pPr>
              <w:pStyle w:val="TableText"/>
              <w:rPr>
                <w:b/>
              </w:rPr>
            </w:pPr>
            <w:proofErr w:type="spellStart"/>
            <w:r w:rsidRPr="00060EFD">
              <w:rPr>
                <w:b/>
              </w:rPr>
              <w:t>TypeDefinition</w:t>
            </w:r>
            <w:proofErr w:type="spellEnd"/>
          </w:p>
        </w:tc>
        <w:tc>
          <w:tcPr>
            <w:tcW w:w="1416" w:type="dxa"/>
            <w:tcBorders>
              <w:top w:val="single" w:sz="4" w:space="0" w:color="auto"/>
              <w:left w:val="single" w:sz="4" w:space="0" w:color="auto"/>
              <w:bottom w:val="double" w:sz="4" w:space="0" w:color="auto"/>
              <w:right w:val="single" w:sz="4" w:space="0" w:color="auto"/>
            </w:tcBorders>
          </w:tcPr>
          <w:p w14:paraId="394C3C0B" w14:textId="77777777" w:rsidR="00850BD8" w:rsidRPr="00060EFD" w:rsidRDefault="00850BD8" w:rsidP="009328EA">
            <w:pPr>
              <w:pStyle w:val="TableText"/>
              <w:rPr>
                <w:b/>
              </w:rPr>
            </w:pPr>
            <w:proofErr w:type="spellStart"/>
            <w:r w:rsidRPr="00060EFD">
              <w:rPr>
                <w:b/>
              </w:rPr>
              <w:t>ModellingRule</w:t>
            </w:r>
            <w:proofErr w:type="spellEnd"/>
          </w:p>
        </w:tc>
      </w:tr>
      <w:tr w:rsidR="00850BD8" w:rsidRPr="00060EFD" w14:paraId="027B3180" w14:textId="77777777" w:rsidTr="009328EA">
        <w:trPr>
          <w:jc w:val="center"/>
        </w:trPr>
        <w:tc>
          <w:tcPr>
            <w:tcW w:w="1370" w:type="dxa"/>
            <w:tcBorders>
              <w:top w:val="single" w:sz="4" w:space="0" w:color="auto"/>
              <w:left w:val="single" w:sz="4" w:space="0" w:color="auto"/>
              <w:bottom w:val="single" w:sz="4" w:space="0" w:color="auto"/>
              <w:right w:val="single" w:sz="4" w:space="0" w:color="auto"/>
            </w:tcBorders>
          </w:tcPr>
          <w:p w14:paraId="1D0269F2" w14:textId="77777777" w:rsidR="00850BD8" w:rsidRPr="00060EFD" w:rsidRDefault="00850BD8" w:rsidP="009328EA">
            <w:pPr>
              <w:pStyle w:val="TableText"/>
            </w:pPr>
            <w:proofErr w:type="spellStart"/>
            <w:r w:rsidRPr="00060EFD">
              <w:rPr>
                <w:i/>
              </w:rPr>
              <w:t>ReferenceType</w:t>
            </w:r>
            <w:proofErr w:type="spellEnd"/>
            <w:r w:rsidRPr="00060EFD">
              <w:t xml:space="preserve"> name</w:t>
            </w:r>
          </w:p>
        </w:tc>
        <w:tc>
          <w:tcPr>
            <w:tcW w:w="1134" w:type="dxa"/>
            <w:tcBorders>
              <w:top w:val="single" w:sz="4" w:space="0" w:color="auto"/>
              <w:left w:val="single" w:sz="4" w:space="0" w:color="auto"/>
              <w:bottom w:val="single" w:sz="4" w:space="0" w:color="auto"/>
              <w:right w:val="single" w:sz="4" w:space="0" w:color="auto"/>
            </w:tcBorders>
          </w:tcPr>
          <w:p w14:paraId="00A71FD7" w14:textId="77777777" w:rsidR="00850BD8" w:rsidRPr="00060EFD" w:rsidRDefault="00850BD8" w:rsidP="009328EA">
            <w:pPr>
              <w:pStyle w:val="TableText"/>
            </w:pPr>
            <w:proofErr w:type="spellStart"/>
            <w:r w:rsidRPr="00060EFD">
              <w:rPr>
                <w:i/>
              </w:rPr>
              <w:t>NodeClass</w:t>
            </w:r>
            <w:proofErr w:type="spellEnd"/>
            <w:r w:rsidRPr="00060EFD">
              <w:t xml:space="preserve"> of the </w:t>
            </w:r>
            <w:proofErr w:type="spellStart"/>
            <w:r w:rsidRPr="00060EFD">
              <w:t>Target</w:t>
            </w:r>
            <w:r w:rsidRPr="00060EFD">
              <w:rPr>
                <w:i/>
              </w:rPr>
              <w:t>Node</w:t>
            </w:r>
            <w:proofErr w:type="spellEnd"/>
            <w:r w:rsidRPr="00060EFD">
              <w:t>.</w:t>
            </w:r>
          </w:p>
        </w:tc>
        <w:tc>
          <w:tcPr>
            <w:tcW w:w="1700" w:type="dxa"/>
            <w:tcBorders>
              <w:top w:val="single" w:sz="4" w:space="0" w:color="auto"/>
              <w:left w:val="single" w:sz="4" w:space="0" w:color="auto"/>
              <w:bottom w:val="single" w:sz="4" w:space="0" w:color="auto"/>
              <w:right w:val="single" w:sz="4" w:space="0" w:color="auto"/>
            </w:tcBorders>
          </w:tcPr>
          <w:p w14:paraId="267D340E" w14:textId="77777777" w:rsidR="00850BD8" w:rsidRPr="00060EFD" w:rsidRDefault="00850BD8" w:rsidP="009328EA">
            <w:pPr>
              <w:pStyle w:val="TableText"/>
            </w:pPr>
            <w:proofErr w:type="spellStart"/>
            <w:r w:rsidRPr="00060EFD">
              <w:rPr>
                <w:i/>
              </w:rPr>
              <w:t>BrowseName</w:t>
            </w:r>
            <w:proofErr w:type="spellEnd"/>
            <w:r w:rsidRPr="00060EFD">
              <w:t xml:space="preserve"> of the target </w:t>
            </w:r>
            <w:r w:rsidRPr="00060EFD">
              <w:rPr>
                <w:i/>
              </w:rPr>
              <w:t>Node</w:t>
            </w:r>
            <w:r w:rsidRPr="00060EFD">
              <w:t xml:space="preserve">. If the </w:t>
            </w:r>
            <w:r w:rsidRPr="00060EFD">
              <w:rPr>
                <w:i/>
              </w:rPr>
              <w:t>Reference</w:t>
            </w:r>
            <w:r w:rsidRPr="00060EFD">
              <w:t xml:space="preserve"> is to be instantiated by the server, then the value of the target Node’s </w:t>
            </w:r>
            <w:proofErr w:type="spellStart"/>
            <w:r w:rsidRPr="00060EFD">
              <w:t>BrowseName</w:t>
            </w:r>
            <w:proofErr w:type="spellEnd"/>
            <w:r w:rsidRPr="00060EFD">
              <w:t xml:space="preserve"> is “--“.</w:t>
            </w:r>
          </w:p>
        </w:tc>
        <w:tc>
          <w:tcPr>
            <w:tcW w:w="1036" w:type="dxa"/>
            <w:tcBorders>
              <w:top w:val="single" w:sz="4" w:space="0" w:color="auto"/>
              <w:left w:val="single" w:sz="4" w:space="0" w:color="auto"/>
              <w:bottom w:val="single" w:sz="4" w:space="0" w:color="auto"/>
              <w:right w:val="single" w:sz="4" w:space="0" w:color="auto"/>
            </w:tcBorders>
          </w:tcPr>
          <w:p w14:paraId="2C42B25D" w14:textId="77777777" w:rsidR="00850BD8" w:rsidRPr="00060EFD" w:rsidRDefault="00850BD8" w:rsidP="009328EA">
            <w:pPr>
              <w:pStyle w:val="TableText"/>
            </w:pPr>
            <w:proofErr w:type="spellStart"/>
            <w:r w:rsidRPr="00060EFD">
              <w:rPr>
                <w:i/>
              </w:rPr>
              <w:t>DataType</w:t>
            </w:r>
            <w:proofErr w:type="spellEnd"/>
            <w:r w:rsidRPr="00060EFD">
              <w:rPr>
                <w:i/>
              </w:rPr>
              <w:t xml:space="preserve"> </w:t>
            </w:r>
            <w:r w:rsidRPr="00060EFD">
              <w:t xml:space="preserve">of the referenced </w:t>
            </w:r>
            <w:r w:rsidRPr="00060EFD">
              <w:rPr>
                <w:i/>
              </w:rPr>
              <w:t>Node</w:t>
            </w:r>
            <w:r w:rsidRPr="00060EFD">
              <w:t xml:space="preserve">, only applicable for </w:t>
            </w:r>
            <w:r w:rsidRPr="00060EFD">
              <w:rPr>
                <w:i/>
              </w:rPr>
              <w:t>Variables</w:t>
            </w:r>
            <w:r w:rsidRPr="00060EFD">
              <w:t>.</w:t>
            </w:r>
          </w:p>
        </w:tc>
        <w:tc>
          <w:tcPr>
            <w:tcW w:w="2529" w:type="dxa"/>
            <w:tcBorders>
              <w:top w:val="single" w:sz="4" w:space="0" w:color="auto"/>
              <w:left w:val="single" w:sz="4" w:space="0" w:color="auto"/>
              <w:bottom w:val="single" w:sz="4" w:space="0" w:color="auto"/>
              <w:right w:val="single" w:sz="4" w:space="0" w:color="auto"/>
            </w:tcBorders>
          </w:tcPr>
          <w:p w14:paraId="15C15E63" w14:textId="77777777" w:rsidR="00850BD8" w:rsidRPr="00060EFD" w:rsidRDefault="00850BD8" w:rsidP="009328EA">
            <w:pPr>
              <w:pStyle w:val="TableText"/>
            </w:pPr>
            <w:proofErr w:type="spellStart"/>
            <w:r w:rsidRPr="00060EFD">
              <w:rPr>
                <w:i/>
              </w:rPr>
              <w:t>TypeDefinition</w:t>
            </w:r>
            <w:proofErr w:type="spellEnd"/>
            <w:r w:rsidRPr="00060EFD">
              <w:t xml:space="preserve"> of the referenced </w:t>
            </w:r>
            <w:r w:rsidRPr="00060EFD">
              <w:rPr>
                <w:i/>
              </w:rPr>
              <w:t>Node</w:t>
            </w:r>
            <w:r w:rsidRPr="00060EFD">
              <w:t xml:space="preserve">, only applicable for </w:t>
            </w:r>
            <w:r w:rsidRPr="00060EFD">
              <w:rPr>
                <w:i/>
              </w:rPr>
              <w:t>Variables</w:t>
            </w:r>
            <w:r w:rsidRPr="00060EFD">
              <w:t xml:space="preserve"> and </w:t>
            </w:r>
            <w:r w:rsidRPr="00060EFD">
              <w:rPr>
                <w:i/>
              </w:rPr>
              <w:t>Objects</w:t>
            </w:r>
            <w:r w:rsidRPr="00060EFD">
              <w:t>.</w:t>
            </w:r>
          </w:p>
        </w:tc>
        <w:tc>
          <w:tcPr>
            <w:tcW w:w="1416" w:type="dxa"/>
            <w:tcBorders>
              <w:top w:val="single" w:sz="4" w:space="0" w:color="auto"/>
              <w:left w:val="single" w:sz="4" w:space="0" w:color="auto"/>
              <w:bottom w:val="single" w:sz="4" w:space="0" w:color="auto"/>
              <w:right w:val="single" w:sz="4" w:space="0" w:color="auto"/>
            </w:tcBorders>
          </w:tcPr>
          <w:p w14:paraId="364EA776" w14:textId="77777777" w:rsidR="00850BD8" w:rsidRPr="00060EFD" w:rsidRDefault="00850BD8" w:rsidP="009328EA">
            <w:pPr>
              <w:pStyle w:val="TableText"/>
            </w:pPr>
            <w:r w:rsidRPr="00060EFD">
              <w:t xml:space="preserve">Referenced </w:t>
            </w:r>
            <w:proofErr w:type="spellStart"/>
            <w:r w:rsidRPr="00060EFD">
              <w:rPr>
                <w:i/>
              </w:rPr>
              <w:t>ModellingRule</w:t>
            </w:r>
            <w:proofErr w:type="spellEnd"/>
            <w:r w:rsidRPr="00060EFD">
              <w:t xml:space="preserve"> of the referenced </w:t>
            </w:r>
            <w:r w:rsidRPr="00060EFD">
              <w:rPr>
                <w:i/>
              </w:rPr>
              <w:t>Object</w:t>
            </w:r>
            <w:r w:rsidRPr="00060EFD">
              <w:t>.</w:t>
            </w:r>
          </w:p>
        </w:tc>
      </w:tr>
      <w:tr w:rsidR="00850BD8" w:rsidRPr="00060EFD" w14:paraId="25A92348" w14:textId="77777777" w:rsidTr="009328EA">
        <w:trPr>
          <w:jc w:val="center"/>
        </w:trPr>
        <w:tc>
          <w:tcPr>
            <w:tcW w:w="9185" w:type="dxa"/>
            <w:gridSpan w:val="6"/>
            <w:tcBorders>
              <w:top w:val="single" w:sz="4" w:space="0" w:color="auto"/>
              <w:left w:val="single" w:sz="4" w:space="0" w:color="auto"/>
              <w:bottom w:val="single" w:sz="4" w:space="0" w:color="auto"/>
              <w:right w:val="single" w:sz="4" w:space="0" w:color="auto"/>
            </w:tcBorders>
          </w:tcPr>
          <w:p w14:paraId="4B26AC34" w14:textId="77777777" w:rsidR="00850BD8" w:rsidRPr="00060EFD" w:rsidRDefault="00850BD8" w:rsidP="009328EA">
            <w:pPr>
              <w:pStyle w:val="TableNotes"/>
              <w:spacing w:before="20" w:after="20"/>
              <w:ind w:left="238" w:firstLine="0"/>
            </w:pPr>
            <w:r w:rsidRPr="00060EFD">
              <w:t>NOTE</w:t>
            </w:r>
            <w:r w:rsidRPr="00060EFD">
              <w:t> </w:t>
            </w:r>
            <w:r w:rsidRPr="00060EFD">
              <w:t>Notes referencing footnotes of the table content.</w:t>
            </w:r>
          </w:p>
        </w:tc>
      </w:tr>
    </w:tbl>
    <w:p w14:paraId="64BB4A36" w14:textId="77777777" w:rsidR="00850BD8" w:rsidRPr="00E726B9" w:rsidRDefault="00850BD8" w:rsidP="00850BD8">
      <w:pPr>
        <w:pStyle w:val="PARAGRAPH"/>
        <w:spacing w:before="0" w:after="0"/>
        <w:rPr>
          <w:rFonts w:eastAsia="平成明朝"/>
          <w:sz w:val="16"/>
          <w:lang w:eastAsia="fr-FR"/>
        </w:rPr>
      </w:pPr>
    </w:p>
    <w:p w14:paraId="001AD748" w14:textId="77777777" w:rsidR="00850BD8" w:rsidRPr="00060EFD" w:rsidRDefault="00850BD8" w:rsidP="00850BD8">
      <w:pPr>
        <w:pStyle w:val="PARAGRAPH"/>
      </w:pPr>
      <w:r w:rsidRPr="00060EFD">
        <w:t xml:space="preserve">Components of </w:t>
      </w:r>
      <w:r w:rsidRPr="00060EFD">
        <w:rPr>
          <w:i/>
        </w:rPr>
        <w:t>Nodes</w:t>
      </w:r>
      <w:r w:rsidRPr="00060EFD">
        <w:t xml:space="preserve"> can be complex that is containing components by themselves. The </w:t>
      </w:r>
      <w:proofErr w:type="spellStart"/>
      <w:r w:rsidRPr="00060EFD">
        <w:rPr>
          <w:i/>
        </w:rPr>
        <w:t>TypeDefinition</w:t>
      </w:r>
      <w:proofErr w:type="spellEnd"/>
      <w:r w:rsidRPr="00060EFD">
        <w:t xml:space="preserve">, </w:t>
      </w:r>
      <w:proofErr w:type="spellStart"/>
      <w:r w:rsidRPr="00060EFD">
        <w:rPr>
          <w:i/>
        </w:rPr>
        <w:t>NodeClass</w:t>
      </w:r>
      <w:proofErr w:type="spellEnd"/>
      <w:r w:rsidRPr="00060EFD">
        <w:t xml:space="preserve">, </w:t>
      </w:r>
      <w:proofErr w:type="spellStart"/>
      <w:r w:rsidRPr="00060EFD">
        <w:rPr>
          <w:i/>
        </w:rPr>
        <w:t>DataType</w:t>
      </w:r>
      <w:proofErr w:type="spellEnd"/>
      <w:r w:rsidRPr="00060EFD">
        <w:t xml:space="preserve"> and </w:t>
      </w:r>
      <w:proofErr w:type="spellStart"/>
      <w:r w:rsidRPr="00060EFD">
        <w:rPr>
          <w:i/>
        </w:rPr>
        <w:t>ModellingRule</w:t>
      </w:r>
      <w:proofErr w:type="spellEnd"/>
      <w:r w:rsidRPr="00060EFD">
        <w:t xml:space="preserve"> can be derived from the type definitions, and the symbolic name can be created as defined in </w:t>
      </w:r>
      <w:r>
        <w:fldChar w:fldCharType="begin"/>
      </w:r>
      <w:r>
        <w:instrText xml:space="preserve"> REF _Ref499894926 \r \h </w:instrText>
      </w:r>
      <w:r>
        <w:fldChar w:fldCharType="separate"/>
      </w:r>
      <w:r>
        <w:t>3.4.3.1</w:t>
      </w:r>
      <w:r>
        <w:fldChar w:fldCharType="end"/>
      </w:r>
      <w:r w:rsidRPr="00060EFD">
        <w:t>. Therefore, those containing components are not explicitly specified; they are implicitly specified by the type definitions.</w:t>
      </w:r>
    </w:p>
    <w:p w14:paraId="20C19A95" w14:textId="77777777" w:rsidR="00850BD8" w:rsidRPr="00060EFD" w:rsidRDefault="00850BD8" w:rsidP="006D3F0F">
      <w:pPr>
        <w:pStyle w:val="Heading3"/>
        <w:numPr>
          <w:ilvl w:val="2"/>
          <w:numId w:val="29"/>
        </w:numPr>
      </w:pPr>
      <w:bookmarkStart w:id="161" w:name="_Toc205798670"/>
      <w:bookmarkStart w:id="162" w:name="_Toc265516543"/>
      <w:bookmarkStart w:id="163" w:name="_Toc349746860"/>
      <w:bookmarkStart w:id="164" w:name="_Toc499115805"/>
      <w:bookmarkStart w:id="165" w:name="_Toc531777563"/>
      <w:proofErr w:type="spellStart"/>
      <w:r w:rsidRPr="00060EFD">
        <w:t>NodeIds</w:t>
      </w:r>
      <w:proofErr w:type="spellEnd"/>
      <w:r w:rsidRPr="00060EFD">
        <w:t xml:space="preserve"> and </w:t>
      </w:r>
      <w:proofErr w:type="spellStart"/>
      <w:r w:rsidRPr="00060EFD">
        <w:t>BrowseNames</w:t>
      </w:r>
      <w:bookmarkEnd w:id="161"/>
      <w:bookmarkEnd w:id="162"/>
      <w:bookmarkEnd w:id="163"/>
      <w:bookmarkEnd w:id="164"/>
      <w:bookmarkEnd w:id="165"/>
      <w:proofErr w:type="spellEnd"/>
    </w:p>
    <w:p w14:paraId="3E540D2A" w14:textId="77777777" w:rsidR="00850BD8" w:rsidRPr="00060EFD" w:rsidRDefault="00850BD8" w:rsidP="006D3F0F">
      <w:pPr>
        <w:pStyle w:val="Heading4"/>
        <w:numPr>
          <w:ilvl w:val="3"/>
          <w:numId w:val="29"/>
        </w:numPr>
      </w:pPr>
      <w:bookmarkStart w:id="166" w:name="_Toc205798671"/>
      <w:bookmarkStart w:id="167" w:name="_Toc265516544"/>
      <w:bookmarkStart w:id="168" w:name="_Toc349746861"/>
      <w:bookmarkStart w:id="169" w:name="_Toc499115806"/>
      <w:bookmarkStart w:id="170" w:name="_Ref499808407"/>
      <w:bookmarkStart w:id="171" w:name="_Ref499894873"/>
      <w:bookmarkStart w:id="172" w:name="_Toc531777564"/>
      <w:proofErr w:type="spellStart"/>
      <w:r w:rsidRPr="00060EFD">
        <w:t>NodeIds</w:t>
      </w:r>
      <w:bookmarkEnd w:id="166"/>
      <w:bookmarkEnd w:id="167"/>
      <w:bookmarkEnd w:id="168"/>
      <w:bookmarkEnd w:id="169"/>
      <w:bookmarkEnd w:id="170"/>
      <w:bookmarkEnd w:id="171"/>
      <w:bookmarkEnd w:id="172"/>
      <w:proofErr w:type="spellEnd"/>
    </w:p>
    <w:p w14:paraId="3989CD9D" w14:textId="77777777" w:rsidR="00850BD8" w:rsidRPr="00060EFD" w:rsidRDefault="00850BD8" w:rsidP="00850BD8">
      <w:pPr>
        <w:pStyle w:val="PARAGRAPH"/>
      </w:pPr>
      <w:r w:rsidRPr="00060EFD">
        <w:t xml:space="preserve">The </w:t>
      </w:r>
      <w:proofErr w:type="spellStart"/>
      <w:r w:rsidRPr="00060EFD">
        <w:rPr>
          <w:i/>
        </w:rPr>
        <w:t>NodeIds</w:t>
      </w:r>
      <w:proofErr w:type="spellEnd"/>
      <w:r w:rsidRPr="00060EFD">
        <w:t xml:space="preserve"> of all </w:t>
      </w:r>
      <w:r w:rsidRPr="00060EFD">
        <w:rPr>
          <w:i/>
        </w:rPr>
        <w:t>Nodes</w:t>
      </w:r>
      <w:r w:rsidRPr="00060EFD">
        <w:t xml:space="preserve"> described in this standard are only symbolic names. </w:t>
      </w:r>
      <w:r>
        <w:fldChar w:fldCharType="begin"/>
      </w:r>
      <w:r>
        <w:instrText xml:space="preserve"> REF _Ref499807162 \r \h </w:instrText>
      </w:r>
      <w:r>
        <w:fldChar w:fldCharType="separate"/>
      </w:r>
      <w:r>
        <w:t>Annex A</w:t>
      </w:r>
      <w:r>
        <w:fldChar w:fldCharType="end"/>
      </w:r>
      <w:r w:rsidRPr="00060EFD">
        <w:t xml:space="preserve"> defines the actual </w:t>
      </w:r>
      <w:proofErr w:type="spellStart"/>
      <w:r w:rsidRPr="00060EFD">
        <w:rPr>
          <w:i/>
        </w:rPr>
        <w:t>NodeIds</w:t>
      </w:r>
      <w:proofErr w:type="spellEnd"/>
      <w:r w:rsidRPr="00060EFD">
        <w:t>.</w:t>
      </w:r>
    </w:p>
    <w:p w14:paraId="76A1D334" w14:textId="77777777" w:rsidR="00850BD8" w:rsidRPr="00060EFD" w:rsidRDefault="00850BD8" w:rsidP="00850BD8">
      <w:pPr>
        <w:pStyle w:val="PARAGRAPH"/>
      </w:pPr>
      <w:r w:rsidRPr="00060EFD">
        <w:t xml:space="preserve">The symbolic name of each </w:t>
      </w:r>
      <w:r w:rsidRPr="00060EFD">
        <w:rPr>
          <w:i/>
        </w:rPr>
        <w:t>Node</w:t>
      </w:r>
      <w:r w:rsidRPr="00060EFD">
        <w:t xml:space="preserve"> defined in this </w:t>
      </w:r>
      <w:r>
        <w:t>specification</w:t>
      </w:r>
      <w:r w:rsidRPr="00060EFD">
        <w:t xml:space="preserve"> is its </w:t>
      </w:r>
      <w:proofErr w:type="spellStart"/>
      <w:r w:rsidRPr="00060EFD">
        <w:rPr>
          <w:i/>
        </w:rPr>
        <w:t>BrowseName</w:t>
      </w:r>
      <w:proofErr w:type="spellEnd"/>
      <w:r w:rsidRPr="00060EFD">
        <w:t xml:space="preserve">, or, when it is part of another </w:t>
      </w:r>
      <w:r w:rsidRPr="00060EFD">
        <w:rPr>
          <w:i/>
        </w:rPr>
        <w:t>Node</w:t>
      </w:r>
      <w:r w:rsidRPr="00060EFD">
        <w:t xml:space="preserve">, the </w:t>
      </w:r>
      <w:proofErr w:type="spellStart"/>
      <w:r w:rsidRPr="00060EFD">
        <w:rPr>
          <w:i/>
        </w:rPr>
        <w:t>BrowseName</w:t>
      </w:r>
      <w:proofErr w:type="spellEnd"/>
      <w:r w:rsidRPr="00060EFD">
        <w:t xml:space="preserve"> of the other </w:t>
      </w:r>
      <w:r w:rsidRPr="00060EFD">
        <w:rPr>
          <w:i/>
        </w:rPr>
        <w:t>Node</w:t>
      </w:r>
      <w:r w:rsidRPr="00060EFD">
        <w:t xml:space="preserve">, a “.”, and the </w:t>
      </w:r>
      <w:proofErr w:type="spellStart"/>
      <w:r w:rsidRPr="00060EFD">
        <w:rPr>
          <w:i/>
        </w:rPr>
        <w:t>BrowseName</w:t>
      </w:r>
      <w:proofErr w:type="spellEnd"/>
      <w:r w:rsidRPr="00060EFD">
        <w:t xml:space="preserve"> of itself. In this case “part of” means that the whole has a </w:t>
      </w:r>
      <w:proofErr w:type="spellStart"/>
      <w:r w:rsidRPr="00060EFD">
        <w:rPr>
          <w:i/>
        </w:rPr>
        <w:t>HasProperty</w:t>
      </w:r>
      <w:proofErr w:type="spellEnd"/>
      <w:r w:rsidRPr="00060EFD">
        <w:t xml:space="preserve"> or </w:t>
      </w:r>
      <w:proofErr w:type="spellStart"/>
      <w:r w:rsidRPr="00060EFD">
        <w:rPr>
          <w:i/>
        </w:rPr>
        <w:t>HasComponent</w:t>
      </w:r>
      <w:proofErr w:type="spellEnd"/>
      <w:r w:rsidRPr="00060EFD">
        <w:t xml:space="preserve"> </w:t>
      </w:r>
      <w:r w:rsidRPr="00060EFD">
        <w:rPr>
          <w:i/>
        </w:rPr>
        <w:t>Reference</w:t>
      </w:r>
      <w:r w:rsidRPr="00060EFD">
        <w:t xml:space="preserve"> to its part. Since all </w:t>
      </w:r>
      <w:r w:rsidRPr="00060EFD">
        <w:rPr>
          <w:i/>
        </w:rPr>
        <w:t>Nodes</w:t>
      </w:r>
      <w:r w:rsidRPr="00060EFD">
        <w:t xml:space="preserve"> not being part of another </w:t>
      </w:r>
      <w:r w:rsidRPr="00060EFD">
        <w:rPr>
          <w:i/>
        </w:rPr>
        <w:t>Node</w:t>
      </w:r>
      <w:r w:rsidRPr="00060EFD">
        <w:t xml:space="preserve"> have a unique name in this </w:t>
      </w:r>
      <w:r>
        <w:t>specification</w:t>
      </w:r>
      <w:r w:rsidRPr="00060EFD">
        <w:t>, the symbolic name is unique.</w:t>
      </w:r>
    </w:p>
    <w:p w14:paraId="3930638F" w14:textId="77777777" w:rsidR="00850BD8" w:rsidRPr="00060EFD" w:rsidRDefault="00850BD8" w:rsidP="00850BD8">
      <w:pPr>
        <w:pStyle w:val="PARAGRAPH"/>
      </w:pPr>
      <w:r>
        <w:t xml:space="preserve">The </w:t>
      </w:r>
      <w:proofErr w:type="spellStart"/>
      <w:r>
        <w:t>NamespaceUri</w:t>
      </w:r>
      <w:proofErr w:type="spellEnd"/>
      <w:r>
        <w:t xml:space="preserve"> for all </w:t>
      </w:r>
      <w:proofErr w:type="spellStart"/>
      <w:r>
        <w:rPr>
          <w:i/>
          <w:iCs/>
        </w:rPr>
        <w:t>NodeIds</w:t>
      </w:r>
      <w:proofErr w:type="spellEnd"/>
      <w:r>
        <w:t xml:space="preserve"> defined in this specification is defined in Annex A. The </w:t>
      </w:r>
      <w:proofErr w:type="spellStart"/>
      <w:r>
        <w:t>NamespaceIndex</w:t>
      </w:r>
      <w:proofErr w:type="spellEnd"/>
      <w:r>
        <w:t xml:space="preserve"> for this </w:t>
      </w:r>
      <w:proofErr w:type="spellStart"/>
      <w:r>
        <w:t>NamespaceUri</w:t>
      </w:r>
      <w:proofErr w:type="spellEnd"/>
      <w:r>
        <w:t xml:space="preserve"> is vendor-specific and depends on the position of the </w:t>
      </w:r>
      <w:proofErr w:type="spellStart"/>
      <w:r>
        <w:t>NamespaceUri</w:t>
      </w:r>
      <w:proofErr w:type="spellEnd"/>
      <w:r>
        <w:t xml:space="preserve"> in the server namespace table.</w:t>
      </w:r>
    </w:p>
    <w:p w14:paraId="10682D8F" w14:textId="77777777" w:rsidR="00850BD8" w:rsidRPr="00060EFD" w:rsidRDefault="00850BD8" w:rsidP="00850BD8">
      <w:pPr>
        <w:pStyle w:val="PARAGRAPH"/>
      </w:pPr>
      <w:r w:rsidRPr="00060EFD">
        <w:t xml:space="preserve">Note that this </w:t>
      </w:r>
      <w:r>
        <w:t>specification</w:t>
      </w:r>
      <w:r w:rsidRPr="00060EFD">
        <w:t xml:space="preserve"> not only defines concrete </w:t>
      </w:r>
      <w:r w:rsidRPr="00060EFD">
        <w:rPr>
          <w:i/>
        </w:rPr>
        <w:t>Nodes</w:t>
      </w:r>
      <w:r w:rsidRPr="00060EFD">
        <w:t xml:space="preserve">, but also requires that some </w:t>
      </w:r>
      <w:r w:rsidRPr="00BA2A30">
        <w:rPr>
          <w:i/>
        </w:rPr>
        <w:t>Nodes</w:t>
      </w:r>
      <w:r w:rsidRPr="00060EFD">
        <w:t xml:space="preserve"> </w:t>
      </w:r>
      <w:r>
        <w:t>shall</w:t>
      </w:r>
      <w:r w:rsidRPr="00060EFD">
        <w:t xml:space="preserve"> be generated, for example one for each </w:t>
      </w:r>
      <w:r w:rsidRPr="00BA2A30">
        <w:rPr>
          <w:i/>
        </w:rPr>
        <w:t>Session</w:t>
      </w:r>
      <w:r w:rsidRPr="00060EFD">
        <w:t xml:space="preserve"> running on the </w:t>
      </w:r>
      <w:r w:rsidRPr="00060EFD">
        <w:rPr>
          <w:i/>
        </w:rPr>
        <w:t>Server</w:t>
      </w:r>
      <w:r w:rsidRPr="00060EFD">
        <w:t xml:space="preserve">. The </w:t>
      </w:r>
      <w:proofErr w:type="spellStart"/>
      <w:r w:rsidRPr="00060EFD">
        <w:rPr>
          <w:i/>
        </w:rPr>
        <w:t>NodeIds</w:t>
      </w:r>
      <w:proofErr w:type="spellEnd"/>
      <w:r w:rsidRPr="00060EFD">
        <w:t xml:space="preserve"> of those </w:t>
      </w:r>
      <w:r w:rsidRPr="00060EFD">
        <w:rPr>
          <w:i/>
        </w:rPr>
        <w:t>Nodes</w:t>
      </w:r>
      <w:r w:rsidRPr="00060EFD">
        <w:t xml:space="preserve"> are </w:t>
      </w:r>
      <w:r w:rsidRPr="00BA2A30">
        <w:rPr>
          <w:i/>
        </w:rPr>
        <w:t>Server</w:t>
      </w:r>
      <w:r w:rsidRPr="00060EFD">
        <w:t xml:space="preserve">-specific, including the </w:t>
      </w:r>
      <w:r>
        <w:t>n</w:t>
      </w:r>
      <w:r w:rsidRPr="00060EFD">
        <w:t xml:space="preserve">amespace. </w:t>
      </w:r>
      <w:r>
        <w:t>But</w:t>
      </w:r>
      <w:r w:rsidRPr="00060EFD">
        <w:t xml:space="preserve"> the </w:t>
      </w:r>
      <w:proofErr w:type="spellStart"/>
      <w:r w:rsidRPr="00060EFD">
        <w:t>NamespaceIndex</w:t>
      </w:r>
      <w:proofErr w:type="spellEnd"/>
      <w:r w:rsidRPr="00060EFD">
        <w:t xml:space="preserve"> of those </w:t>
      </w:r>
      <w:r w:rsidRPr="00060EFD">
        <w:rPr>
          <w:i/>
        </w:rPr>
        <w:t>Nodes</w:t>
      </w:r>
      <w:r>
        <w:t xml:space="preserve"> cannot be the </w:t>
      </w:r>
      <w:proofErr w:type="spellStart"/>
      <w:r>
        <w:t>NamespaceIndex</w:t>
      </w:r>
      <w:proofErr w:type="spellEnd"/>
      <w:r>
        <w:t xml:space="preserve"> used for the </w:t>
      </w:r>
      <w:r w:rsidRPr="00BA2A30">
        <w:rPr>
          <w:i/>
        </w:rPr>
        <w:t>Nodes</w:t>
      </w:r>
      <w:r>
        <w:t xml:space="preserve"> defined in this specification</w:t>
      </w:r>
      <w:r w:rsidRPr="00060EFD">
        <w:t xml:space="preserve">, because they are not defined by </w:t>
      </w:r>
      <w:r>
        <w:t>this specification</w:t>
      </w:r>
      <w:r w:rsidRPr="00060EFD">
        <w:t xml:space="preserve"> but generated by the </w:t>
      </w:r>
      <w:r w:rsidRPr="00060EFD">
        <w:rPr>
          <w:i/>
        </w:rPr>
        <w:t>Server</w:t>
      </w:r>
      <w:r w:rsidRPr="00060EFD">
        <w:t>.</w:t>
      </w:r>
    </w:p>
    <w:p w14:paraId="07A87ACE" w14:textId="77777777" w:rsidR="00850BD8" w:rsidRPr="00060EFD" w:rsidRDefault="00850BD8" w:rsidP="006D3F0F">
      <w:pPr>
        <w:pStyle w:val="Heading4"/>
        <w:numPr>
          <w:ilvl w:val="3"/>
          <w:numId w:val="29"/>
        </w:numPr>
      </w:pPr>
      <w:bookmarkStart w:id="173" w:name="_Toc205798672"/>
      <w:bookmarkStart w:id="174" w:name="_Toc265516545"/>
      <w:bookmarkStart w:id="175" w:name="_Toc349746862"/>
      <w:bookmarkStart w:id="176" w:name="_Toc499115807"/>
      <w:bookmarkStart w:id="177" w:name="_Toc531777565"/>
      <w:proofErr w:type="spellStart"/>
      <w:r w:rsidRPr="00060EFD">
        <w:t>BrowseNames</w:t>
      </w:r>
      <w:bookmarkEnd w:id="173"/>
      <w:bookmarkEnd w:id="174"/>
      <w:bookmarkEnd w:id="175"/>
      <w:bookmarkEnd w:id="176"/>
      <w:bookmarkEnd w:id="177"/>
      <w:proofErr w:type="spellEnd"/>
    </w:p>
    <w:p w14:paraId="657BD89F" w14:textId="77777777" w:rsidR="00850BD8" w:rsidRDefault="00850BD8" w:rsidP="00850BD8">
      <w:pPr>
        <w:pStyle w:val="PARAGRAPHKWNP"/>
        <w:keepNext w:val="0"/>
      </w:pPr>
      <w:r>
        <w:t xml:space="preserve">The text part of the </w:t>
      </w:r>
      <w:proofErr w:type="spellStart"/>
      <w:r>
        <w:rPr>
          <w:i/>
          <w:iCs/>
        </w:rPr>
        <w:t>BrowseNames</w:t>
      </w:r>
      <w:proofErr w:type="spellEnd"/>
      <w:r>
        <w:t xml:space="preserve"> for all </w:t>
      </w:r>
      <w:r>
        <w:rPr>
          <w:i/>
          <w:iCs/>
        </w:rPr>
        <w:t>Nodes</w:t>
      </w:r>
      <w:r>
        <w:t xml:space="preserve"> defined in this specification is specified in the tables defining the </w:t>
      </w:r>
      <w:r>
        <w:rPr>
          <w:i/>
          <w:iCs/>
        </w:rPr>
        <w:t>Nodes</w:t>
      </w:r>
      <w:r>
        <w:t xml:space="preserve">. The </w:t>
      </w:r>
      <w:proofErr w:type="spellStart"/>
      <w:r>
        <w:t>NamespaceUri</w:t>
      </w:r>
      <w:proofErr w:type="spellEnd"/>
      <w:r>
        <w:t xml:space="preserve"> for all </w:t>
      </w:r>
      <w:proofErr w:type="spellStart"/>
      <w:r>
        <w:t>BrowseNames</w:t>
      </w:r>
      <w:proofErr w:type="spellEnd"/>
      <w:r>
        <w:t xml:space="preserve"> defined in this specification is defined in Annex A.</w:t>
      </w:r>
    </w:p>
    <w:p w14:paraId="5B3236E8" w14:textId="77777777" w:rsidR="00850BD8" w:rsidRPr="00060EFD" w:rsidRDefault="00850BD8" w:rsidP="00850BD8">
      <w:pPr>
        <w:pStyle w:val="PARAGRAPHKWNP"/>
        <w:keepNext w:val="0"/>
      </w:pPr>
      <w:r w:rsidRPr="008A327B">
        <w:t xml:space="preserve">If the </w:t>
      </w:r>
      <w:proofErr w:type="spellStart"/>
      <w:r w:rsidRPr="00BA2A30">
        <w:rPr>
          <w:i/>
        </w:rPr>
        <w:t>BrowseName</w:t>
      </w:r>
      <w:proofErr w:type="spellEnd"/>
      <w:r w:rsidRPr="008A327B">
        <w:t xml:space="preserve"> is not defined by this specification, a namespace index prefix like ‘0</w:t>
      </w:r>
      <w:proofErr w:type="gramStart"/>
      <w:r w:rsidRPr="008A327B">
        <w:t>:EngineeringUnits’</w:t>
      </w:r>
      <w:proofErr w:type="gramEnd"/>
      <w:r w:rsidRPr="008A327B">
        <w:t xml:space="preserve"> </w:t>
      </w:r>
      <w:r>
        <w:t xml:space="preserve">or ‘2:DeviceRevision’ </w:t>
      </w:r>
      <w:r w:rsidRPr="008A327B">
        <w:t xml:space="preserve">is added to the </w:t>
      </w:r>
      <w:proofErr w:type="spellStart"/>
      <w:r w:rsidRPr="00BA2A30">
        <w:rPr>
          <w:i/>
        </w:rPr>
        <w:t>BrowseName</w:t>
      </w:r>
      <w:proofErr w:type="spellEnd"/>
      <w:r w:rsidRPr="008A327B">
        <w:t xml:space="preserve">. This is typically necessary if a Property of another specification is overwritten or used in the OPC UA types defined in this specification. </w:t>
      </w:r>
      <w:r w:rsidRPr="008A327B">
        <w:fldChar w:fldCharType="begin"/>
      </w:r>
      <w:r w:rsidRPr="008A327B">
        <w:instrText xml:space="preserve"> REF _Ref369000025 \h </w:instrText>
      </w:r>
      <w:r w:rsidRPr="008A327B">
        <w:fldChar w:fldCharType="end"/>
      </w:r>
      <w:r w:rsidRPr="008A327B">
        <w:t xml:space="preserve"> </w:t>
      </w:r>
      <w:proofErr w:type="gramStart"/>
      <w:r w:rsidRPr="008A327B">
        <w:t>provides</w:t>
      </w:r>
      <w:proofErr w:type="gramEnd"/>
      <w:r w:rsidRPr="008A327B">
        <w:t xml:space="preserve"> a list of namespaces </w:t>
      </w:r>
      <w:r>
        <w:t xml:space="preserve">and their indexes as </w:t>
      </w:r>
      <w:r w:rsidRPr="008A327B">
        <w:t>used in this specification.</w:t>
      </w:r>
    </w:p>
    <w:p w14:paraId="307158BF" w14:textId="77777777" w:rsidR="00850BD8" w:rsidRPr="00060EFD" w:rsidRDefault="00850BD8" w:rsidP="006D3F0F">
      <w:pPr>
        <w:pStyle w:val="Heading3"/>
        <w:numPr>
          <w:ilvl w:val="2"/>
          <w:numId w:val="29"/>
        </w:numPr>
      </w:pPr>
      <w:bookmarkStart w:id="178" w:name="_Toc205798673"/>
      <w:bookmarkStart w:id="179" w:name="_Toc265516546"/>
      <w:bookmarkStart w:id="180" w:name="_Toc349746863"/>
      <w:bookmarkStart w:id="181" w:name="_Toc499115808"/>
      <w:bookmarkStart w:id="182" w:name="_Toc531777566"/>
      <w:r w:rsidRPr="00060EFD">
        <w:t>Common Attributes</w:t>
      </w:r>
      <w:bookmarkEnd w:id="178"/>
      <w:bookmarkEnd w:id="179"/>
      <w:bookmarkEnd w:id="180"/>
      <w:bookmarkEnd w:id="181"/>
      <w:bookmarkEnd w:id="182"/>
    </w:p>
    <w:p w14:paraId="07665189" w14:textId="77777777" w:rsidR="00850BD8" w:rsidRPr="00060EFD" w:rsidRDefault="00850BD8" w:rsidP="006D3F0F">
      <w:pPr>
        <w:pStyle w:val="Heading4"/>
        <w:numPr>
          <w:ilvl w:val="3"/>
          <w:numId w:val="29"/>
        </w:numPr>
      </w:pPr>
      <w:bookmarkStart w:id="183" w:name="_Toc205798674"/>
      <w:bookmarkStart w:id="184" w:name="_Toc265516547"/>
      <w:bookmarkStart w:id="185" w:name="_Toc349746864"/>
      <w:bookmarkStart w:id="186" w:name="_Toc499115809"/>
      <w:bookmarkStart w:id="187" w:name="_Ref499894926"/>
      <w:bookmarkStart w:id="188" w:name="_Toc531777567"/>
      <w:r w:rsidRPr="00060EFD">
        <w:t>General</w:t>
      </w:r>
      <w:bookmarkEnd w:id="183"/>
      <w:bookmarkEnd w:id="184"/>
      <w:bookmarkEnd w:id="185"/>
      <w:bookmarkEnd w:id="186"/>
      <w:bookmarkEnd w:id="187"/>
      <w:bookmarkEnd w:id="188"/>
    </w:p>
    <w:p w14:paraId="7B52A672" w14:textId="77777777" w:rsidR="00850BD8" w:rsidRPr="00625EB9" w:rsidRDefault="00850BD8" w:rsidP="00850BD8">
      <w:pPr>
        <w:pStyle w:val="PARAGRAPHKWNP"/>
        <w:rPr>
          <w:lang w:val="en-US"/>
        </w:rPr>
      </w:pPr>
      <w:r w:rsidRPr="00625EB9">
        <w:rPr>
          <w:lang w:val="en-US"/>
        </w:rPr>
        <w:t xml:space="preserve">The </w:t>
      </w:r>
      <w:r w:rsidRPr="00625EB9">
        <w:rPr>
          <w:i/>
          <w:lang w:val="en-US"/>
        </w:rPr>
        <w:t>Attributes</w:t>
      </w:r>
      <w:r w:rsidRPr="00625EB9">
        <w:rPr>
          <w:lang w:val="en-US"/>
        </w:rPr>
        <w:t xml:space="preserve"> of </w:t>
      </w:r>
      <w:r w:rsidRPr="00625EB9">
        <w:rPr>
          <w:i/>
          <w:lang w:val="en-US"/>
        </w:rPr>
        <w:t>Nodes</w:t>
      </w:r>
      <w:r w:rsidRPr="00625EB9">
        <w:rPr>
          <w:lang w:val="en-US"/>
        </w:rPr>
        <w:t xml:space="preserve">, their </w:t>
      </w:r>
      <w:proofErr w:type="spellStart"/>
      <w:r w:rsidRPr="00625EB9">
        <w:rPr>
          <w:i/>
          <w:lang w:val="en-US"/>
        </w:rPr>
        <w:t>DataTypes</w:t>
      </w:r>
      <w:proofErr w:type="spellEnd"/>
      <w:r w:rsidRPr="00625EB9">
        <w:rPr>
          <w:lang w:val="en-US"/>
        </w:rPr>
        <w:t xml:space="preserve"> and descriptions are defined in </w:t>
      </w:r>
      <w:r w:rsidRPr="00625EB9">
        <w:rPr>
          <w:lang w:val="en-US"/>
        </w:rPr>
        <w:fldChar w:fldCharType="begin"/>
      </w:r>
      <w:r w:rsidRPr="00625EB9">
        <w:rPr>
          <w:lang w:val="en-US"/>
        </w:rPr>
        <w:instrText xml:space="preserve"> REF UAPart3 \h </w:instrText>
      </w:r>
      <w:r w:rsidRPr="00625EB9">
        <w:rPr>
          <w:lang w:val="en-US"/>
        </w:rPr>
      </w:r>
      <w:r w:rsidRPr="00625EB9">
        <w:rPr>
          <w:lang w:val="en-US"/>
        </w:rPr>
        <w:fldChar w:fldCharType="separate"/>
      </w:r>
      <w:r w:rsidRPr="00F1020E">
        <w:t xml:space="preserve">OPC </w:t>
      </w:r>
      <w:r>
        <w:t>10000-3</w:t>
      </w:r>
      <w:r w:rsidRPr="00625EB9">
        <w:rPr>
          <w:lang w:val="en-US"/>
        </w:rPr>
        <w:fldChar w:fldCharType="end"/>
      </w:r>
      <w:r w:rsidRPr="00625EB9">
        <w:rPr>
          <w:lang w:val="en-US"/>
        </w:rPr>
        <w:t xml:space="preserve">. Attributes not marked as optional are mandatory and </w:t>
      </w:r>
      <w:r>
        <w:rPr>
          <w:lang w:val="en-US"/>
        </w:rPr>
        <w:t>shall</w:t>
      </w:r>
      <w:r w:rsidRPr="00625EB9">
        <w:rPr>
          <w:lang w:val="en-US"/>
        </w:rPr>
        <w:t xml:space="preserve"> be provided by a </w:t>
      </w:r>
      <w:r w:rsidRPr="00625EB9">
        <w:rPr>
          <w:i/>
          <w:lang w:val="en-US"/>
        </w:rPr>
        <w:t>Server</w:t>
      </w:r>
      <w:r w:rsidRPr="00625EB9">
        <w:rPr>
          <w:lang w:val="en-US"/>
        </w:rPr>
        <w:t xml:space="preserve">. The following tables define if the </w:t>
      </w:r>
      <w:r w:rsidRPr="00625EB9">
        <w:rPr>
          <w:i/>
          <w:lang w:val="en-US"/>
        </w:rPr>
        <w:t>Attribute</w:t>
      </w:r>
      <w:r w:rsidRPr="00625EB9">
        <w:rPr>
          <w:lang w:val="en-US"/>
        </w:rPr>
        <w:t xml:space="preserve"> value is defined by this specification or if it is server-specific.</w:t>
      </w:r>
    </w:p>
    <w:p w14:paraId="2CC84DAA" w14:textId="77777777" w:rsidR="00850BD8" w:rsidRPr="00060EFD" w:rsidRDefault="00850BD8" w:rsidP="00850BD8">
      <w:pPr>
        <w:pStyle w:val="PARAGRAPH"/>
      </w:pPr>
      <w:r w:rsidRPr="00060EFD">
        <w:t xml:space="preserve">For all </w:t>
      </w:r>
      <w:r w:rsidRPr="00060EFD">
        <w:rPr>
          <w:i/>
        </w:rPr>
        <w:t>Nodes</w:t>
      </w:r>
      <w:r w:rsidRPr="00060EFD">
        <w:t xml:space="preserve"> specified in this </w:t>
      </w:r>
      <w:r>
        <w:t>specification</w:t>
      </w:r>
      <w:r w:rsidRPr="00060EFD">
        <w:t xml:space="preserve">, the </w:t>
      </w:r>
      <w:r w:rsidRPr="00060EFD">
        <w:rPr>
          <w:i/>
        </w:rPr>
        <w:t>Attributes</w:t>
      </w:r>
      <w:r w:rsidRPr="00060EFD">
        <w:t xml:space="preserve"> named in </w:t>
      </w:r>
      <w:r>
        <w:fldChar w:fldCharType="begin"/>
      </w:r>
      <w:r>
        <w:instrText xml:space="preserve"> REF _Ref499807592 \h </w:instrText>
      </w:r>
      <w:r>
        <w:fldChar w:fldCharType="separate"/>
      </w:r>
      <w:r w:rsidRPr="00060EFD">
        <w:t xml:space="preserve">Table </w:t>
      </w:r>
      <w:r>
        <w:rPr>
          <w:noProof/>
        </w:rPr>
        <w:t>3</w:t>
      </w:r>
      <w:r>
        <w:fldChar w:fldCharType="end"/>
      </w:r>
      <w:r w:rsidRPr="00060EFD">
        <w:t xml:space="preserve"> shall be set as specified in </w:t>
      </w:r>
      <w:r>
        <w:t>the table</w:t>
      </w:r>
      <w:r w:rsidRPr="00060EFD">
        <w:t>.</w:t>
      </w:r>
    </w:p>
    <w:p w14:paraId="1B583C1D" w14:textId="77777777" w:rsidR="00850BD8" w:rsidRPr="00060EFD" w:rsidRDefault="00850BD8" w:rsidP="00850BD8">
      <w:pPr>
        <w:pStyle w:val="TABLE-title"/>
      </w:pPr>
      <w:bookmarkStart w:id="189" w:name="_Ref499807592"/>
      <w:bookmarkStart w:id="190" w:name="_Toc265516744"/>
      <w:bookmarkStart w:id="191" w:name="_Toc332195660"/>
      <w:bookmarkStart w:id="192" w:name="_Toc499116099"/>
      <w:bookmarkStart w:id="193" w:name="_Toc531777608"/>
      <w:r w:rsidRPr="00060EFD">
        <w:lastRenderedPageBreak/>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bookmarkEnd w:id="189"/>
      <w:r w:rsidRPr="00060EFD">
        <w:t xml:space="preserve"> – Common Node Attributes</w:t>
      </w:r>
      <w:bookmarkEnd w:id="190"/>
      <w:bookmarkEnd w:id="191"/>
      <w:bookmarkEnd w:id="192"/>
      <w:bookmarkEnd w:id="193"/>
    </w:p>
    <w:tbl>
      <w:tblPr>
        <w:tblW w:w="9073"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2134"/>
        <w:gridCol w:w="6939"/>
      </w:tblGrid>
      <w:tr w:rsidR="00850BD8" w:rsidRPr="00060EFD" w14:paraId="534455FB" w14:textId="77777777" w:rsidTr="009328EA">
        <w:trPr>
          <w:jc w:val="center"/>
        </w:trPr>
        <w:tc>
          <w:tcPr>
            <w:tcW w:w="2134" w:type="dxa"/>
            <w:tcBorders>
              <w:top w:val="single" w:sz="4" w:space="0" w:color="auto"/>
              <w:left w:val="single" w:sz="4" w:space="0" w:color="auto"/>
              <w:bottom w:val="double" w:sz="4" w:space="0" w:color="auto"/>
              <w:right w:val="single" w:sz="4" w:space="0" w:color="auto"/>
            </w:tcBorders>
          </w:tcPr>
          <w:p w14:paraId="2306F7B5" w14:textId="77777777" w:rsidR="00850BD8" w:rsidRPr="00060EFD" w:rsidRDefault="00850BD8" w:rsidP="009328EA">
            <w:pPr>
              <w:pStyle w:val="TableText"/>
              <w:rPr>
                <w:b/>
              </w:rPr>
            </w:pPr>
            <w:r w:rsidRPr="00060EFD">
              <w:rPr>
                <w:b/>
              </w:rPr>
              <w:t>Attribute</w:t>
            </w:r>
          </w:p>
        </w:tc>
        <w:tc>
          <w:tcPr>
            <w:tcW w:w="6939" w:type="dxa"/>
            <w:tcBorders>
              <w:top w:val="single" w:sz="4" w:space="0" w:color="auto"/>
              <w:left w:val="single" w:sz="4" w:space="0" w:color="auto"/>
              <w:bottom w:val="double" w:sz="4" w:space="0" w:color="auto"/>
              <w:right w:val="single" w:sz="4" w:space="0" w:color="auto"/>
            </w:tcBorders>
          </w:tcPr>
          <w:p w14:paraId="5D59A60E" w14:textId="77777777" w:rsidR="00850BD8" w:rsidRPr="00060EFD" w:rsidRDefault="00850BD8" w:rsidP="009328EA">
            <w:pPr>
              <w:pStyle w:val="TableText"/>
              <w:rPr>
                <w:b/>
              </w:rPr>
            </w:pPr>
            <w:r w:rsidRPr="00060EFD">
              <w:rPr>
                <w:b/>
              </w:rPr>
              <w:t>Value</w:t>
            </w:r>
          </w:p>
        </w:tc>
      </w:tr>
      <w:tr w:rsidR="00850BD8" w:rsidRPr="00060EFD" w14:paraId="0756B15C"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7FA3516D" w14:textId="77777777" w:rsidR="00850BD8" w:rsidRPr="00060EFD" w:rsidRDefault="00850BD8" w:rsidP="009328EA">
            <w:pPr>
              <w:pStyle w:val="TableText"/>
            </w:pPr>
            <w:proofErr w:type="spellStart"/>
            <w:r w:rsidRPr="00060EFD">
              <w:t>DisplayName</w:t>
            </w:r>
            <w:proofErr w:type="spellEnd"/>
          </w:p>
        </w:tc>
        <w:tc>
          <w:tcPr>
            <w:tcW w:w="6939" w:type="dxa"/>
            <w:tcBorders>
              <w:top w:val="single" w:sz="4" w:space="0" w:color="auto"/>
              <w:left w:val="single" w:sz="4" w:space="0" w:color="auto"/>
              <w:bottom w:val="single" w:sz="4" w:space="0" w:color="auto"/>
              <w:right w:val="single" w:sz="4" w:space="0" w:color="auto"/>
            </w:tcBorders>
          </w:tcPr>
          <w:p w14:paraId="3777BB3C" w14:textId="77777777" w:rsidR="00850BD8" w:rsidRPr="00060EFD" w:rsidRDefault="00850BD8" w:rsidP="009328EA">
            <w:pPr>
              <w:pStyle w:val="TableText"/>
            </w:pPr>
            <w:r w:rsidRPr="00060EFD">
              <w:t xml:space="preserve">The </w:t>
            </w:r>
            <w:proofErr w:type="spellStart"/>
            <w:r w:rsidRPr="00060EFD">
              <w:rPr>
                <w:i/>
              </w:rPr>
              <w:t>DisplayName</w:t>
            </w:r>
            <w:proofErr w:type="spellEnd"/>
            <w:r w:rsidRPr="00060EFD">
              <w:t xml:space="preserve"> is a </w:t>
            </w:r>
            <w:proofErr w:type="spellStart"/>
            <w:r w:rsidRPr="00060EFD">
              <w:rPr>
                <w:i/>
              </w:rPr>
              <w:t>LocalizedText</w:t>
            </w:r>
            <w:proofErr w:type="spellEnd"/>
            <w:r w:rsidRPr="00060EFD">
              <w:t xml:space="preserve">. Each server shall provide the </w:t>
            </w:r>
            <w:proofErr w:type="spellStart"/>
            <w:r w:rsidRPr="00060EFD">
              <w:rPr>
                <w:i/>
              </w:rPr>
              <w:t>DisplayName</w:t>
            </w:r>
            <w:proofErr w:type="spellEnd"/>
            <w:r w:rsidRPr="00060EFD">
              <w:t xml:space="preserve"> identical to the </w:t>
            </w:r>
            <w:proofErr w:type="spellStart"/>
            <w:r w:rsidRPr="00060EFD">
              <w:rPr>
                <w:i/>
              </w:rPr>
              <w:t>BrowseName</w:t>
            </w:r>
            <w:proofErr w:type="spellEnd"/>
            <w:r w:rsidRPr="00060EFD">
              <w:t xml:space="preserve"> of the </w:t>
            </w:r>
            <w:r w:rsidRPr="00060EFD">
              <w:rPr>
                <w:i/>
              </w:rPr>
              <w:t>Node</w:t>
            </w:r>
            <w:r w:rsidRPr="00060EFD">
              <w:t xml:space="preserve"> for the </w:t>
            </w:r>
            <w:proofErr w:type="spellStart"/>
            <w:r w:rsidRPr="00060EFD">
              <w:t>LocaleId</w:t>
            </w:r>
            <w:proofErr w:type="spellEnd"/>
            <w:r w:rsidRPr="00060EFD">
              <w:t xml:space="preserve"> “</w:t>
            </w:r>
            <w:proofErr w:type="spellStart"/>
            <w:r w:rsidRPr="00060EFD">
              <w:t>en</w:t>
            </w:r>
            <w:proofErr w:type="spellEnd"/>
            <w:r w:rsidRPr="00060EFD">
              <w:t xml:space="preserve">”. Whether the server provides translated names for other </w:t>
            </w:r>
            <w:proofErr w:type="spellStart"/>
            <w:r w:rsidRPr="00060EFD">
              <w:t>LocaleIds</w:t>
            </w:r>
            <w:proofErr w:type="spellEnd"/>
            <w:r w:rsidRPr="00060EFD">
              <w:t xml:space="preserve"> is </w:t>
            </w:r>
            <w:r>
              <w:t>server</w:t>
            </w:r>
            <w:r w:rsidRPr="00060EFD">
              <w:t>-specific.</w:t>
            </w:r>
          </w:p>
        </w:tc>
      </w:tr>
      <w:tr w:rsidR="00850BD8" w:rsidRPr="00060EFD" w14:paraId="79BE7B32"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23DED19E" w14:textId="77777777" w:rsidR="00850BD8" w:rsidRPr="00060EFD" w:rsidRDefault="00850BD8" w:rsidP="009328EA">
            <w:pPr>
              <w:pStyle w:val="TableText"/>
            </w:pPr>
            <w:r w:rsidRPr="00060EFD">
              <w:t>Description</w:t>
            </w:r>
          </w:p>
        </w:tc>
        <w:tc>
          <w:tcPr>
            <w:tcW w:w="6939" w:type="dxa"/>
            <w:tcBorders>
              <w:top w:val="single" w:sz="4" w:space="0" w:color="auto"/>
              <w:left w:val="single" w:sz="4" w:space="0" w:color="auto"/>
              <w:bottom w:val="single" w:sz="4" w:space="0" w:color="auto"/>
              <w:right w:val="single" w:sz="4" w:space="0" w:color="auto"/>
            </w:tcBorders>
          </w:tcPr>
          <w:p w14:paraId="361C60E8" w14:textId="77777777" w:rsidR="00850BD8" w:rsidRPr="00060EFD" w:rsidRDefault="00850BD8" w:rsidP="009328EA">
            <w:pPr>
              <w:pStyle w:val="TableText"/>
            </w:pPr>
            <w:r w:rsidRPr="00060EFD">
              <w:t xml:space="preserve">Optionally a </w:t>
            </w:r>
            <w:r>
              <w:t>server</w:t>
            </w:r>
            <w:r w:rsidRPr="00060EFD">
              <w:t>-specific description is provided.</w:t>
            </w:r>
          </w:p>
        </w:tc>
      </w:tr>
      <w:tr w:rsidR="00850BD8" w:rsidRPr="00060EFD" w14:paraId="705D922A"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1B8921FB" w14:textId="77777777" w:rsidR="00850BD8" w:rsidRPr="00060EFD" w:rsidRDefault="00850BD8" w:rsidP="009328EA">
            <w:pPr>
              <w:pStyle w:val="TableText"/>
            </w:pPr>
            <w:proofErr w:type="spellStart"/>
            <w:r w:rsidRPr="00060EFD">
              <w:t>NodeClass</w:t>
            </w:r>
            <w:proofErr w:type="spellEnd"/>
          </w:p>
        </w:tc>
        <w:tc>
          <w:tcPr>
            <w:tcW w:w="6939" w:type="dxa"/>
            <w:tcBorders>
              <w:top w:val="single" w:sz="4" w:space="0" w:color="auto"/>
              <w:left w:val="single" w:sz="4" w:space="0" w:color="auto"/>
              <w:bottom w:val="single" w:sz="4" w:space="0" w:color="auto"/>
              <w:right w:val="single" w:sz="4" w:space="0" w:color="auto"/>
            </w:tcBorders>
          </w:tcPr>
          <w:p w14:paraId="76E9548D" w14:textId="77777777" w:rsidR="00850BD8" w:rsidRPr="00060EFD" w:rsidRDefault="00850BD8" w:rsidP="009328EA">
            <w:pPr>
              <w:pStyle w:val="TableText"/>
            </w:pPr>
            <w:r w:rsidRPr="00060EFD">
              <w:t xml:space="preserve">Shall reflect the </w:t>
            </w:r>
            <w:proofErr w:type="spellStart"/>
            <w:r w:rsidRPr="00060EFD">
              <w:rPr>
                <w:i/>
              </w:rPr>
              <w:t>NodeClass</w:t>
            </w:r>
            <w:proofErr w:type="spellEnd"/>
            <w:r w:rsidRPr="00060EFD">
              <w:t xml:space="preserve"> of the </w:t>
            </w:r>
            <w:r w:rsidRPr="00060EFD">
              <w:rPr>
                <w:i/>
              </w:rPr>
              <w:t>Node.</w:t>
            </w:r>
          </w:p>
        </w:tc>
      </w:tr>
      <w:tr w:rsidR="00850BD8" w:rsidRPr="00060EFD" w14:paraId="3308CE45"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50BD59A8" w14:textId="77777777" w:rsidR="00850BD8" w:rsidRPr="00060EFD" w:rsidRDefault="00850BD8" w:rsidP="009328EA">
            <w:pPr>
              <w:pStyle w:val="TableText"/>
            </w:pPr>
            <w:proofErr w:type="spellStart"/>
            <w:r w:rsidRPr="00060EFD">
              <w:t>NodeId</w:t>
            </w:r>
            <w:proofErr w:type="spellEnd"/>
          </w:p>
        </w:tc>
        <w:tc>
          <w:tcPr>
            <w:tcW w:w="6939" w:type="dxa"/>
            <w:tcBorders>
              <w:top w:val="single" w:sz="4" w:space="0" w:color="auto"/>
              <w:left w:val="single" w:sz="4" w:space="0" w:color="auto"/>
              <w:bottom w:val="single" w:sz="4" w:space="0" w:color="auto"/>
              <w:right w:val="single" w:sz="4" w:space="0" w:color="auto"/>
            </w:tcBorders>
          </w:tcPr>
          <w:p w14:paraId="0B255A60" w14:textId="77777777" w:rsidR="00850BD8" w:rsidRPr="00060EFD" w:rsidRDefault="00850BD8" w:rsidP="009328EA">
            <w:pPr>
              <w:pStyle w:val="TableText"/>
            </w:pPr>
            <w:r w:rsidRPr="00060EFD">
              <w:t xml:space="preserve">The </w:t>
            </w:r>
            <w:proofErr w:type="spellStart"/>
            <w:r w:rsidRPr="00060EFD">
              <w:rPr>
                <w:i/>
              </w:rPr>
              <w:t>NodeId</w:t>
            </w:r>
            <w:proofErr w:type="spellEnd"/>
            <w:r w:rsidRPr="00060EFD">
              <w:t xml:space="preserve"> is described by </w:t>
            </w:r>
            <w:proofErr w:type="spellStart"/>
            <w:r w:rsidRPr="00060EFD">
              <w:rPr>
                <w:i/>
              </w:rPr>
              <w:t>BrowseNames</w:t>
            </w:r>
            <w:proofErr w:type="spellEnd"/>
            <w:r w:rsidRPr="00060EFD">
              <w:t xml:space="preserve"> as defined in </w:t>
            </w:r>
            <w:r>
              <w:fldChar w:fldCharType="begin"/>
            </w:r>
            <w:r>
              <w:instrText xml:space="preserve"> REF _Ref499808407 \r \h </w:instrText>
            </w:r>
            <w:r>
              <w:fldChar w:fldCharType="separate"/>
            </w:r>
            <w:r>
              <w:t>3.4.2.1</w:t>
            </w:r>
            <w:r>
              <w:fldChar w:fldCharType="end"/>
            </w:r>
            <w:r w:rsidRPr="00060EFD">
              <w:t>.</w:t>
            </w:r>
          </w:p>
        </w:tc>
      </w:tr>
      <w:tr w:rsidR="00850BD8" w:rsidRPr="00060EFD" w14:paraId="109A3561"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73DE0C26" w14:textId="77777777" w:rsidR="00850BD8" w:rsidRPr="00060EFD" w:rsidRDefault="00850BD8" w:rsidP="009328EA">
            <w:pPr>
              <w:pStyle w:val="TableText"/>
            </w:pPr>
            <w:proofErr w:type="spellStart"/>
            <w:r w:rsidRPr="00060EFD">
              <w:t>WriteMask</w:t>
            </w:r>
            <w:proofErr w:type="spellEnd"/>
          </w:p>
        </w:tc>
        <w:tc>
          <w:tcPr>
            <w:tcW w:w="6939" w:type="dxa"/>
            <w:tcBorders>
              <w:top w:val="single" w:sz="4" w:space="0" w:color="auto"/>
              <w:left w:val="single" w:sz="4" w:space="0" w:color="auto"/>
              <w:bottom w:val="single" w:sz="4" w:space="0" w:color="auto"/>
              <w:right w:val="single" w:sz="4" w:space="0" w:color="auto"/>
            </w:tcBorders>
          </w:tcPr>
          <w:p w14:paraId="2884FAE7" w14:textId="77777777" w:rsidR="00850BD8" w:rsidRPr="00060EFD" w:rsidRDefault="00850BD8" w:rsidP="009328EA">
            <w:pPr>
              <w:pStyle w:val="TableText"/>
            </w:pPr>
            <w:r w:rsidRPr="00060EFD">
              <w:t xml:space="preserve">Optionally the </w:t>
            </w:r>
            <w:proofErr w:type="spellStart"/>
            <w:r w:rsidRPr="00060EFD">
              <w:rPr>
                <w:i/>
              </w:rPr>
              <w:t>WriteMask</w:t>
            </w:r>
            <w:proofErr w:type="spellEnd"/>
            <w:r w:rsidRPr="00060EFD">
              <w:t xml:space="preserve"> </w:t>
            </w:r>
            <w:r w:rsidRPr="00060EFD">
              <w:rPr>
                <w:i/>
              </w:rPr>
              <w:t>Attribute</w:t>
            </w:r>
            <w:r w:rsidRPr="00060EFD">
              <w:t xml:space="preserve"> can be provided. If the </w:t>
            </w:r>
            <w:proofErr w:type="spellStart"/>
            <w:r w:rsidRPr="00060EFD">
              <w:rPr>
                <w:i/>
              </w:rPr>
              <w:t>WriteMask</w:t>
            </w:r>
            <w:proofErr w:type="spellEnd"/>
            <w:r w:rsidRPr="00060EFD">
              <w:t xml:space="preserve"> </w:t>
            </w:r>
            <w:r w:rsidRPr="00060EFD">
              <w:rPr>
                <w:i/>
              </w:rPr>
              <w:t>Attribute</w:t>
            </w:r>
            <w:r w:rsidRPr="00060EFD">
              <w:t xml:space="preserve"> is provided, it shall set all </w:t>
            </w:r>
            <w:r>
              <w:t xml:space="preserve">non-server-specific </w:t>
            </w:r>
            <w:r w:rsidRPr="00060EFD">
              <w:rPr>
                <w:i/>
              </w:rPr>
              <w:t>Attributes</w:t>
            </w:r>
            <w:r w:rsidRPr="00060EFD">
              <w:t xml:space="preserve"> to not writable. For example, the </w:t>
            </w:r>
            <w:r w:rsidRPr="00060EFD">
              <w:rPr>
                <w:i/>
              </w:rPr>
              <w:t>Description</w:t>
            </w:r>
            <w:r w:rsidRPr="00060EFD">
              <w:t xml:space="preserve"> </w:t>
            </w:r>
            <w:r w:rsidRPr="00060EFD">
              <w:rPr>
                <w:i/>
              </w:rPr>
              <w:t>Attribute</w:t>
            </w:r>
            <w:r w:rsidRPr="00060EFD">
              <w:t xml:space="preserve"> may be set to writable since a </w:t>
            </w:r>
            <w:r w:rsidRPr="00060EFD">
              <w:rPr>
                <w:i/>
              </w:rPr>
              <w:t>Server</w:t>
            </w:r>
            <w:r w:rsidRPr="00060EFD">
              <w:t xml:space="preserve"> may provide a server-specific description for the </w:t>
            </w:r>
            <w:r w:rsidRPr="00060EFD">
              <w:rPr>
                <w:i/>
              </w:rPr>
              <w:t>Node</w:t>
            </w:r>
            <w:r w:rsidRPr="00060EFD">
              <w:t xml:space="preserve">. The </w:t>
            </w:r>
            <w:proofErr w:type="spellStart"/>
            <w:r w:rsidRPr="00060EFD">
              <w:rPr>
                <w:i/>
              </w:rPr>
              <w:t>NodeId</w:t>
            </w:r>
            <w:proofErr w:type="spellEnd"/>
            <w:r w:rsidRPr="00060EFD">
              <w:t xml:space="preserve"> shall not be writable, because it is defined for each </w:t>
            </w:r>
            <w:r w:rsidRPr="00060EFD">
              <w:rPr>
                <w:i/>
              </w:rPr>
              <w:t>Node</w:t>
            </w:r>
            <w:r w:rsidRPr="00060EFD">
              <w:t xml:space="preserve"> in this </w:t>
            </w:r>
            <w:r>
              <w:t>specification</w:t>
            </w:r>
            <w:r w:rsidRPr="00060EFD">
              <w:t>.</w:t>
            </w:r>
          </w:p>
        </w:tc>
      </w:tr>
      <w:tr w:rsidR="00850BD8" w:rsidRPr="00060EFD" w14:paraId="14A1053D"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06FE8C54" w14:textId="77777777" w:rsidR="00850BD8" w:rsidRPr="00060EFD" w:rsidRDefault="00850BD8" w:rsidP="009328EA">
            <w:pPr>
              <w:pStyle w:val="TableText"/>
            </w:pPr>
            <w:proofErr w:type="spellStart"/>
            <w:r w:rsidRPr="00060EFD">
              <w:t>UserWriteMask</w:t>
            </w:r>
            <w:proofErr w:type="spellEnd"/>
          </w:p>
        </w:tc>
        <w:tc>
          <w:tcPr>
            <w:tcW w:w="6939" w:type="dxa"/>
            <w:tcBorders>
              <w:top w:val="single" w:sz="4" w:space="0" w:color="auto"/>
              <w:left w:val="single" w:sz="4" w:space="0" w:color="auto"/>
              <w:bottom w:val="single" w:sz="4" w:space="0" w:color="auto"/>
              <w:right w:val="single" w:sz="4" w:space="0" w:color="auto"/>
            </w:tcBorders>
          </w:tcPr>
          <w:p w14:paraId="6E5A2DEE" w14:textId="77777777" w:rsidR="00850BD8" w:rsidRPr="00060EFD" w:rsidRDefault="00850BD8" w:rsidP="009328EA">
            <w:pPr>
              <w:pStyle w:val="TableText"/>
            </w:pPr>
            <w:r w:rsidRPr="00060EFD">
              <w:t xml:space="preserve">Optionally the </w:t>
            </w:r>
            <w:proofErr w:type="spellStart"/>
            <w:r w:rsidRPr="00060EFD">
              <w:rPr>
                <w:i/>
              </w:rPr>
              <w:t>UserWriteMask</w:t>
            </w:r>
            <w:proofErr w:type="spellEnd"/>
            <w:r w:rsidRPr="00060EFD">
              <w:t xml:space="preserve"> </w:t>
            </w:r>
            <w:r w:rsidRPr="00060EFD">
              <w:rPr>
                <w:i/>
              </w:rPr>
              <w:t>Attribute</w:t>
            </w:r>
            <w:r w:rsidRPr="00060EFD">
              <w:t xml:space="preserve"> can be provided. The same rules as for the </w:t>
            </w:r>
            <w:proofErr w:type="spellStart"/>
            <w:r w:rsidRPr="00060EFD">
              <w:rPr>
                <w:i/>
              </w:rPr>
              <w:t>WriteMask</w:t>
            </w:r>
            <w:proofErr w:type="spellEnd"/>
            <w:r w:rsidRPr="00060EFD">
              <w:t xml:space="preserve"> </w:t>
            </w:r>
            <w:r w:rsidRPr="00060EFD">
              <w:rPr>
                <w:i/>
              </w:rPr>
              <w:t>Attribute</w:t>
            </w:r>
            <w:r w:rsidRPr="00060EFD">
              <w:t xml:space="preserve"> apply.</w:t>
            </w:r>
          </w:p>
        </w:tc>
      </w:tr>
      <w:tr w:rsidR="00850BD8" w:rsidRPr="00060EFD" w14:paraId="4A8FB22E"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0052BFB8" w14:textId="77777777" w:rsidR="00850BD8" w:rsidRPr="00060EFD" w:rsidRDefault="00850BD8" w:rsidP="009328EA">
            <w:pPr>
              <w:pStyle w:val="TableText"/>
            </w:pPr>
            <w:proofErr w:type="spellStart"/>
            <w:r>
              <w:t>RolePermissions</w:t>
            </w:r>
            <w:proofErr w:type="spellEnd"/>
          </w:p>
        </w:tc>
        <w:tc>
          <w:tcPr>
            <w:tcW w:w="6939" w:type="dxa"/>
            <w:tcBorders>
              <w:top w:val="single" w:sz="4" w:space="0" w:color="auto"/>
              <w:left w:val="single" w:sz="4" w:space="0" w:color="auto"/>
              <w:bottom w:val="single" w:sz="4" w:space="0" w:color="auto"/>
              <w:right w:val="single" w:sz="4" w:space="0" w:color="auto"/>
            </w:tcBorders>
          </w:tcPr>
          <w:p w14:paraId="01919F0F" w14:textId="77777777" w:rsidR="00850BD8" w:rsidRPr="00060EFD" w:rsidRDefault="00850BD8" w:rsidP="009328EA">
            <w:pPr>
              <w:pStyle w:val="TableText"/>
            </w:pPr>
            <w:r>
              <w:t>Optionally server-</w:t>
            </w:r>
            <w:r w:rsidRPr="00060EFD">
              <w:t xml:space="preserve">specific </w:t>
            </w:r>
            <w:r>
              <w:t>role permissions can be provided.</w:t>
            </w:r>
          </w:p>
        </w:tc>
      </w:tr>
      <w:tr w:rsidR="00850BD8" w:rsidRPr="00060EFD" w14:paraId="1C678C67"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05B36B9D" w14:textId="77777777" w:rsidR="00850BD8" w:rsidRDefault="00850BD8" w:rsidP="009328EA">
            <w:pPr>
              <w:pStyle w:val="TableText"/>
            </w:pPr>
            <w:proofErr w:type="spellStart"/>
            <w:r>
              <w:t>UserRolePermissions</w:t>
            </w:r>
            <w:proofErr w:type="spellEnd"/>
          </w:p>
        </w:tc>
        <w:tc>
          <w:tcPr>
            <w:tcW w:w="6939" w:type="dxa"/>
            <w:tcBorders>
              <w:top w:val="single" w:sz="4" w:space="0" w:color="auto"/>
              <w:left w:val="single" w:sz="4" w:space="0" w:color="auto"/>
              <w:bottom w:val="single" w:sz="4" w:space="0" w:color="auto"/>
              <w:right w:val="single" w:sz="4" w:space="0" w:color="auto"/>
            </w:tcBorders>
          </w:tcPr>
          <w:p w14:paraId="4F34171D" w14:textId="77777777" w:rsidR="00850BD8" w:rsidRPr="00060EFD" w:rsidRDefault="00850BD8" w:rsidP="009328EA">
            <w:pPr>
              <w:pStyle w:val="TableText"/>
            </w:pPr>
            <w:r>
              <w:t>Optionally the role permissions of the current Session can be provided. The value is server-</w:t>
            </w:r>
            <w:proofErr w:type="spellStart"/>
            <w:r>
              <w:t>specifc</w:t>
            </w:r>
            <w:proofErr w:type="spellEnd"/>
            <w:r>
              <w:t xml:space="preserve"> and depend on the </w:t>
            </w:r>
            <w:proofErr w:type="spellStart"/>
            <w:r w:rsidRPr="002128FC">
              <w:rPr>
                <w:i/>
              </w:rPr>
              <w:t>RolePermissions</w:t>
            </w:r>
            <w:proofErr w:type="spellEnd"/>
            <w:r>
              <w:t xml:space="preserve"> </w:t>
            </w:r>
            <w:r w:rsidRPr="002128FC">
              <w:rPr>
                <w:i/>
              </w:rPr>
              <w:t>Attribute</w:t>
            </w:r>
            <w:r>
              <w:t xml:space="preserve"> (if provided) and the current </w:t>
            </w:r>
            <w:r w:rsidRPr="002128FC">
              <w:rPr>
                <w:i/>
              </w:rPr>
              <w:t>Session</w:t>
            </w:r>
            <w:r>
              <w:t>.</w:t>
            </w:r>
          </w:p>
        </w:tc>
      </w:tr>
      <w:tr w:rsidR="00850BD8" w:rsidRPr="00060EFD" w14:paraId="25E5EBD7"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4B820F3A" w14:textId="77777777" w:rsidR="00850BD8" w:rsidRDefault="00850BD8" w:rsidP="009328EA">
            <w:pPr>
              <w:pStyle w:val="TableText"/>
            </w:pPr>
            <w:proofErr w:type="spellStart"/>
            <w:r>
              <w:t>AccessRestrictions</w:t>
            </w:r>
            <w:proofErr w:type="spellEnd"/>
          </w:p>
        </w:tc>
        <w:tc>
          <w:tcPr>
            <w:tcW w:w="6939" w:type="dxa"/>
            <w:tcBorders>
              <w:top w:val="single" w:sz="4" w:space="0" w:color="auto"/>
              <w:left w:val="single" w:sz="4" w:space="0" w:color="auto"/>
              <w:bottom w:val="single" w:sz="4" w:space="0" w:color="auto"/>
              <w:right w:val="single" w:sz="4" w:space="0" w:color="auto"/>
            </w:tcBorders>
          </w:tcPr>
          <w:p w14:paraId="578F0CAB" w14:textId="77777777" w:rsidR="00850BD8" w:rsidRPr="00060EFD" w:rsidRDefault="00850BD8" w:rsidP="009328EA">
            <w:pPr>
              <w:pStyle w:val="TableText"/>
            </w:pPr>
            <w:r>
              <w:t>Optionally server-specific access restrictions can be provided.</w:t>
            </w:r>
          </w:p>
        </w:tc>
      </w:tr>
    </w:tbl>
    <w:p w14:paraId="00956A48" w14:textId="77777777" w:rsidR="00850BD8" w:rsidRPr="00060EFD" w:rsidRDefault="00850BD8" w:rsidP="00850BD8">
      <w:pPr>
        <w:pStyle w:val="spacer"/>
        <w:rPr>
          <w:rFonts w:eastAsia="平成明朝"/>
          <w:lang w:eastAsia="fr-FR"/>
        </w:rPr>
      </w:pPr>
    </w:p>
    <w:p w14:paraId="7F1AF118" w14:textId="77777777" w:rsidR="00850BD8" w:rsidRPr="00060EFD" w:rsidRDefault="00850BD8" w:rsidP="006D3F0F">
      <w:pPr>
        <w:pStyle w:val="Heading4"/>
        <w:numPr>
          <w:ilvl w:val="3"/>
          <w:numId w:val="29"/>
        </w:numPr>
      </w:pPr>
      <w:bookmarkStart w:id="194" w:name="_Toc205798675"/>
      <w:bookmarkStart w:id="195" w:name="_Toc265516548"/>
      <w:bookmarkStart w:id="196" w:name="_Toc349746865"/>
      <w:bookmarkStart w:id="197" w:name="_Toc499115810"/>
      <w:bookmarkStart w:id="198" w:name="_Toc531777568"/>
      <w:r w:rsidRPr="00060EFD">
        <w:t>Objects</w:t>
      </w:r>
      <w:bookmarkEnd w:id="194"/>
      <w:bookmarkEnd w:id="195"/>
      <w:bookmarkEnd w:id="196"/>
      <w:bookmarkEnd w:id="197"/>
      <w:bookmarkEnd w:id="198"/>
    </w:p>
    <w:p w14:paraId="47A0149D" w14:textId="77777777" w:rsidR="00850BD8" w:rsidRPr="00060EFD" w:rsidRDefault="00850BD8" w:rsidP="00850BD8">
      <w:pPr>
        <w:pStyle w:val="PARAGRAPH"/>
      </w:pPr>
      <w:r w:rsidRPr="00060EFD">
        <w:t xml:space="preserve">For all </w:t>
      </w:r>
      <w:r w:rsidRPr="00060EFD">
        <w:rPr>
          <w:i/>
        </w:rPr>
        <w:t>Objects</w:t>
      </w:r>
      <w:r w:rsidRPr="00060EFD">
        <w:t xml:space="preserve"> specified in this </w:t>
      </w:r>
      <w:r>
        <w:t>specification</w:t>
      </w:r>
      <w:r w:rsidRPr="00060EFD">
        <w:t xml:space="preserve">, the </w:t>
      </w:r>
      <w:r w:rsidRPr="00060EFD">
        <w:rPr>
          <w:i/>
        </w:rPr>
        <w:t>Attributes</w:t>
      </w:r>
      <w:r w:rsidRPr="00060EFD">
        <w:t xml:space="preserve"> named in </w:t>
      </w:r>
      <w:r>
        <w:fldChar w:fldCharType="begin"/>
      </w:r>
      <w:r>
        <w:instrText xml:space="preserve"> REF _Ref499807626 \h </w:instrText>
      </w:r>
      <w:r>
        <w:fldChar w:fldCharType="separate"/>
      </w:r>
      <w:r w:rsidRPr="00060EFD">
        <w:t xml:space="preserve">Table </w:t>
      </w:r>
      <w:r>
        <w:rPr>
          <w:noProof/>
        </w:rPr>
        <w:t>4</w:t>
      </w:r>
      <w:r>
        <w:fldChar w:fldCharType="end"/>
      </w:r>
      <w:r w:rsidRPr="00060EFD">
        <w:t xml:space="preserve"> shall be set as specified in </w:t>
      </w:r>
      <w:r>
        <w:t xml:space="preserve">the </w:t>
      </w:r>
      <w:r>
        <w:fldChar w:fldCharType="begin"/>
      </w:r>
      <w:r>
        <w:instrText xml:space="preserve"> REF _Ref499807626 \h </w:instrText>
      </w:r>
      <w:r>
        <w:fldChar w:fldCharType="separate"/>
      </w:r>
      <w:r w:rsidRPr="00060EFD">
        <w:t xml:space="preserve">Table </w:t>
      </w:r>
      <w:r>
        <w:rPr>
          <w:noProof/>
        </w:rPr>
        <w:t>4</w:t>
      </w:r>
      <w:r>
        <w:fldChar w:fldCharType="end"/>
      </w:r>
      <w:r w:rsidRPr="00060EFD">
        <w:t>.</w:t>
      </w:r>
      <w:r>
        <w:t xml:space="preserve"> </w:t>
      </w:r>
      <w:r w:rsidRPr="00625EB9">
        <w:rPr>
          <w:lang w:val="en-US"/>
        </w:rPr>
        <w:t xml:space="preserve">The definitions for the </w:t>
      </w:r>
      <w:r w:rsidRPr="00625EB9">
        <w:rPr>
          <w:i/>
          <w:lang w:val="en-US"/>
        </w:rPr>
        <w:t>Attributes</w:t>
      </w:r>
      <w:r w:rsidRPr="00625EB9">
        <w:rPr>
          <w:lang w:val="en-US"/>
        </w:rPr>
        <w:t xml:space="preserve"> can be found in </w:t>
      </w:r>
      <w:r w:rsidRPr="00625EB9">
        <w:rPr>
          <w:lang w:val="en-US"/>
        </w:rPr>
        <w:fldChar w:fldCharType="begin"/>
      </w:r>
      <w:r w:rsidRPr="00625EB9">
        <w:rPr>
          <w:lang w:val="en-US"/>
        </w:rPr>
        <w:instrText xml:space="preserve"> REF UAPart3 \h </w:instrText>
      </w:r>
      <w:r w:rsidRPr="00625EB9">
        <w:rPr>
          <w:lang w:val="en-US"/>
        </w:rPr>
      </w:r>
      <w:r w:rsidRPr="00625EB9">
        <w:rPr>
          <w:lang w:val="en-US"/>
        </w:rPr>
        <w:fldChar w:fldCharType="separate"/>
      </w:r>
      <w:r w:rsidRPr="00F1020E">
        <w:t xml:space="preserve">OPC </w:t>
      </w:r>
      <w:r>
        <w:t>10000-3</w:t>
      </w:r>
      <w:r w:rsidRPr="00625EB9">
        <w:rPr>
          <w:lang w:val="en-US"/>
        </w:rPr>
        <w:fldChar w:fldCharType="end"/>
      </w:r>
      <w:r w:rsidRPr="00377ED1">
        <w:rPr>
          <w:lang w:val="en-US"/>
        </w:rPr>
        <w:t>.</w:t>
      </w:r>
    </w:p>
    <w:p w14:paraId="6343A9D1" w14:textId="77777777" w:rsidR="00850BD8" w:rsidRPr="00060EFD" w:rsidRDefault="00850BD8" w:rsidP="00850BD8">
      <w:pPr>
        <w:pStyle w:val="TABLE-title"/>
      </w:pPr>
      <w:bookmarkStart w:id="199" w:name="_Ref499807626"/>
      <w:bookmarkStart w:id="200" w:name="_Toc265516745"/>
      <w:bookmarkStart w:id="201" w:name="_Toc332195661"/>
      <w:bookmarkStart w:id="202" w:name="_Toc499116100"/>
      <w:bookmarkStart w:id="203" w:name="_Toc531777609"/>
      <w:r w:rsidRPr="00060EFD">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bookmarkEnd w:id="199"/>
      <w:r w:rsidRPr="00060EFD">
        <w:t xml:space="preserve"> – Common Object Attributes</w:t>
      </w:r>
      <w:bookmarkEnd w:id="200"/>
      <w:bookmarkEnd w:id="201"/>
      <w:bookmarkEnd w:id="202"/>
      <w:bookmarkEnd w:id="203"/>
    </w:p>
    <w:tbl>
      <w:tblPr>
        <w:tblW w:w="9073"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2134"/>
        <w:gridCol w:w="6939"/>
      </w:tblGrid>
      <w:tr w:rsidR="00850BD8" w:rsidRPr="00060EFD" w14:paraId="5D9B215B" w14:textId="77777777" w:rsidTr="009328EA">
        <w:trPr>
          <w:jc w:val="center"/>
        </w:trPr>
        <w:tc>
          <w:tcPr>
            <w:tcW w:w="2134" w:type="dxa"/>
            <w:tcBorders>
              <w:top w:val="single" w:sz="4" w:space="0" w:color="auto"/>
              <w:left w:val="single" w:sz="4" w:space="0" w:color="auto"/>
              <w:bottom w:val="double" w:sz="4" w:space="0" w:color="auto"/>
              <w:right w:val="single" w:sz="4" w:space="0" w:color="auto"/>
            </w:tcBorders>
          </w:tcPr>
          <w:p w14:paraId="35D6AE83" w14:textId="77777777" w:rsidR="00850BD8" w:rsidRPr="00060EFD" w:rsidRDefault="00850BD8" w:rsidP="009328EA">
            <w:pPr>
              <w:pStyle w:val="TableText"/>
              <w:rPr>
                <w:b/>
              </w:rPr>
            </w:pPr>
            <w:r w:rsidRPr="00060EFD">
              <w:rPr>
                <w:b/>
              </w:rPr>
              <w:t>Attribute</w:t>
            </w:r>
          </w:p>
        </w:tc>
        <w:tc>
          <w:tcPr>
            <w:tcW w:w="6939" w:type="dxa"/>
            <w:tcBorders>
              <w:top w:val="single" w:sz="4" w:space="0" w:color="auto"/>
              <w:left w:val="single" w:sz="4" w:space="0" w:color="auto"/>
              <w:bottom w:val="double" w:sz="4" w:space="0" w:color="auto"/>
              <w:right w:val="single" w:sz="4" w:space="0" w:color="auto"/>
            </w:tcBorders>
          </w:tcPr>
          <w:p w14:paraId="07F1AD89" w14:textId="77777777" w:rsidR="00850BD8" w:rsidRPr="00060EFD" w:rsidRDefault="00850BD8" w:rsidP="009328EA">
            <w:pPr>
              <w:pStyle w:val="TableText"/>
              <w:rPr>
                <w:b/>
              </w:rPr>
            </w:pPr>
            <w:r w:rsidRPr="00060EFD">
              <w:rPr>
                <w:b/>
              </w:rPr>
              <w:t>Value</w:t>
            </w:r>
          </w:p>
        </w:tc>
      </w:tr>
      <w:tr w:rsidR="00850BD8" w:rsidRPr="00060EFD" w14:paraId="371DAC51"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235B8FEE" w14:textId="77777777" w:rsidR="00850BD8" w:rsidRPr="00060EFD" w:rsidRDefault="00850BD8" w:rsidP="009328EA">
            <w:pPr>
              <w:pStyle w:val="TableText"/>
            </w:pPr>
            <w:proofErr w:type="spellStart"/>
            <w:r w:rsidRPr="00060EFD">
              <w:t>EventNotifier</w:t>
            </w:r>
            <w:proofErr w:type="spellEnd"/>
          </w:p>
        </w:tc>
        <w:tc>
          <w:tcPr>
            <w:tcW w:w="6939" w:type="dxa"/>
            <w:tcBorders>
              <w:top w:val="single" w:sz="4" w:space="0" w:color="auto"/>
              <w:left w:val="single" w:sz="4" w:space="0" w:color="auto"/>
              <w:bottom w:val="single" w:sz="4" w:space="0" w:color="auto"/>
              <w:right w:val="single" w:sz="4" w:space="0" w:color="auto"/>
            </w:tcBorders>
          </w:tcPr>
          <w:p w14:paraId="0AAD5835" w14:textId="77777777" w:rsidR="00850BD8" w:rsidRPr="00060EFD" w:rsidRDefault="00850BD8" w:rsidP="009328EA">
            <w:pPr>
              <w:pStyle w:val="TableText"/>
            </w:pPr>
            <w:r w:rsidRPr="00060EFD">
              <w:t xml:space="preserve">Whether the </w:t>
            </w:r>
            <w:r w:rsidRPr="00060EFD">
              <w:rPr>
                <w:i/>
              </w:rPr>
              <w:t>Node</w:t>
            </w:r>
            <w:r w:rsidRPr="00060EFD">
              <w:t xml:space="preserve"> can be used to subscribe to </w:t>
            </w:r>
            <w:r w:rsidRPr="00060EFD">
              <w:rPr>
                <w:i/>
              </w:rPr>
              <w:t>Events</w:t>
            </w:r>
            <w:r w:rsidRPr="00060EFD">
              <w:t xml:space="preserve"> or not is </w:t>
            </w:r>
            <w:r>
              <w:t>server</w:t>
            </w:r>
            <w:r w:rsidRPr="00060EFD">
              <w:t>-specific.</w:t>
            </w:r>
          </w:p>
        </w:tc>
      </w:tr>
    </w:tbl>
    <w:p w14:paraId="086868B6" w14:textId="77777777" w:rsidR="00850BD8" w:rsidRPr="00060EFD" w:rsidRDefault="00850BD8" w:rsidP="00850BD8">
      <w:pPr>
        <w:pStyle w:val="spacer"/>
        <w:rPr>
          <w:rFonts w:eastAsia="平成明朝"/>
          <w:lang w:eastAsia="fr-FR"/>
        </w:rPr>
      </w:pPr>
    </w:p>
    <w:p w14:paraId="2885B3F5" w14:textId="77777777" w:rsidR="00850BD8" w:rsidRPr="00060EFD" w:rsidRDefault="00850BD8" w:rsidP="006D3F0F">
      <w:pPr>
        <w:pStyle w:val="Heading4"/>
        <w:numPr>
          <w:ilvl w:val="3"/>
          <w:numId w:val="29"/>
        </w:numPr>
      </w:pPr>
      <w:bookmarkStart w:id="204" w:name="_Toc205798676"/>
      <w:bookmarkStart w:id="205" w:name="_Toc265516549"/>
      <w:bookmarkStart w:id="206" w:name="_Toc349746866"/>
      <w:bookmarkStart w:id="207" w:name="_Toc499115811"/>
      <w:bookmarkStart w:id="208" w:name="_Toc531777569"/>
      <w:r w:rsidRPr="00060EFD">
        <w:t>Variables</w:t>
      </w:r>
      <w:bookmarkEnd w:id="204"/>
      <w:bookmarkEnd w:id="205"/>
      <w:bookmarkEnd w:id="206"/>
      <w:bookmarkEnd w:id="207"/>
      <w:bookmarkEnd w:id="208"/>
    </w:p>
    <w:p w14:paraId="2C558D6E" w14:textId="77777777" w:rsidR="00850BD8" w:rsidRPr="00060EFD" w:rsidRDefault="00850BD8" w:rsidP="00850BD8">
      <w:pPr>
        <w:pStyle w:val="PARAGRAPH"/>
      </w:pPr>
      <w:r w:rsidRPr="00060EFD">
        <w:t xml:space="preserve">For all </w:t>
      </w:r>
      <w:r w:rsidRPr="00060EFD">
        <w:rPr>
          <w:i/>
        </w:rPr>
        <w:t>Variables</w:t>
      </w:r>
      <w:r w:rsidRPr="00060EFD">
        <w:t xml:space="preserve"> specified in this </w:t>
      </w:r>
      <w:r>
        <w:t>specification</w:t>
      </w:r>
      <w:r w:rsidRPr="00060EFD">
        <w:t xml:space="preserve">, the </w:t>
      </w:r>
      <w:r w:rsidRPr="00060EFD">
        <w:rPr>
          <w:i/>
        </w:rPr>
        <w:t>Attributes</w:t>
      </w:r>
      <w:r w:rsidRPr="00060EFD">
        <w:t xml:space="preserve"> named in </w:t>
      </w:r>
      <w:r>
        <w:fldChar w:fldCharType="begin"/>
      </w:r>
      <w:r>
        <w:instrText xml:space="preserve"> REF _Ref499807645 \h </w:instrText>
      </w:r>
      <w:r>
        <w:fldChar w:fldCharType="separate"/>
      </w:r>
      <w:r w:rsidRPr="00060EFD">
        <w:t xml:space="preserve">Table </w:t>
      </w:r>
      <w:r>
        <w:rPr>
          <w:noProof/>
        </w:rPr>
        <w:t>5</w:t>
      </w:r>
      <w:r>
        <w:fldChar w:fldCharType="end"/>
      </w:r>
      <w:r w:rsidRPr="00060EFD">
        <w:t xml:space="preserve"> shall be set as specified in </w:t>
      </w:r>
      <w:r>
        <w:t>the table</w:t>
      </w:r>
      <w:r w:rsidRPr="00060EFD">
        <w:t>.</w:t>
      </w:r>
      <w:r>
        <w:t xml:space="preserve"> </w:t>
      </w:r>
      <w:r w:rsidRPr="00625EB9">
        <w:rPr>
          <w:lang w:val="en-US"/>
        </w:rPr>
        <w:t xml:space="preserve">The definitions for the </w:t>
      </w:r>
      <w:r w:rsidRPr="00625EB9">
        <w:rPr>
          <w:i/>
          <w:lang w:val="en-US"/>
        </w:rPr>
        <w:t>Attributes</w:t>
      </w:r>
      <w:r w:rsidRPr="00625EB9">
        <w:rPr>
          <w:lang w:val="en-US"/>
        </w:rPr>
        <w:t xml:space="preserve"> can be found in </w:t>
      </w:r>
      <w:r w:rsidRPr="00625EB9">
        <w:rPr>
          <w:lang w:val="en-US"/>
        </w:rPr>
        <w:fldChar w:fldCharType="begin"/>
      </w:r>
      <w:r w:rsidRPr="00625EB9">
        <w:rPr>
          <w:lang w:val="en-US"/>
        </w:rPr>
        <w:instrText xml:space="preserve"> REF UAPart3 \h </w:instrText>
      </w:r>
      <w:r w:rsidRPr="00625EB9">
        <w:rPr>
          <w:lang w:val="en-US"/>
        </w:rPr>
      </w:r>
      <w:r w:rsidRPr="00625EB9">
        <w:rPr>
          <w:lang w:val="en-US"/>
        </w:rPr>
        <w:fldChar w:fldCharType="separate"/>
      </w:r>
      <w:r w:rsidRPr="00F1020E">
        <w:t xml:space="preserve">OPC </w:t>
      </w:r>
      <w:r>
        <w:t>10000-3</w:t>
      </w:r>
      <w:r w:rsidRPr="00625EB9">
        <w:rPr>
          <w:lang w:val="en-US"/>
        </w:rPr>
        <w:fldChar w:fldCharType="end"/>
      </w:r>
      <w:r w:rsidRPr="00377ED1">
        <w:rPr>
          <w:lang w:val="en-US"/>
        </w:rPr>
        <w:t>.</w:t>
      </w:r>
    </w:p>
    <w:p w14:paraId="691F7D1D" w14:textId="77777777" w:rsidR="00850BD8" w:rsidRPr="00060EFD" w:rsidRDefault="00850BD8" w:rsidP="00850BD8">
      <w:pPr>
        <w:pStyle w:val="TABLE-title"/>
      </w:pPr>
      <w:bookmarkStart w:id="209" w:name="_Ref499807645"/>
      <w:bookmarkStart w:id="210" w:name="_Toc265516746"/>
      <w:bookmarkStart w:id="211" w:name="_Toc332195662"/>
      <w:bookmarkStart w:id="212" w:name="_Toc499116101"/>
      <w:bookmarkStart w:id="213" w:name="_Toc531777610"/>
      <w:r w:rsidRPr="00060EFD">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bookmarkEnd w:id="209"/>
      <w:r w:rsidRPr="00060EFD">
        <w:t xml:space="preserve"> – Common Variable Attributes</w:t>
      </w:r>
      <w:bookmarkEnd w:id="210"/>
      <w:bookmarkEnd w:id="211"/>
      <w:bookmarkEnd w:id="212"/>
      <w:bookmarkEnd w:id="213"/>
    </w:p>
    <w:tbl>
      <w:tblPr>
        <w:tblW w:w="8934"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2134"/>
        <w:gridCol w:w="6800"/>
      </w:tblGrid>
      <w:tr w:rsidR="00850BD8" w:rsidRPr="00060EFD" w14:paraId="4FF83DD3" w14:textId="77777777" w:rsidTr="009328EA">
        <w:trPr>
          <w:jc w:val="center"/>
        </w:trPr>
        <w:tc>
          <w:tcPr>
            <w:tcW w:w="2134" w:type="dxa"/>
            <w:tcBorders>
              <w:top w:val="single" w:sz="4" w:space="0" w:color="auto"/>
              <w:left w:val="single" w:sz="4" w:space="0" w:color="auto"/>
              <w:bottom w:val="double" w:sz="4" w:space="0" w:color="auto"/>
              <w:right w:val="single" w:sz="4" w:space="0" w:color="auto"/>
            </w:tcBorders>
          </w:tcPr>
          <w:p w14:paraId="780FBEAA" w14:textId="77777777" w:rsidR="00850BD8" w:rsidRPr="00060EFD" w:rsidRDefault="00850BD8" w:rsidP="009328EA">
            <w:pPr>
              <w:pStyle w:val="TableText"/>
              <w:rPr>
                <w:b/>
              </w:rPr>
            </w:pPr>
            <w:r w:rsidRPr="00060EFD">
              <w:rPr>
                <w:b/>
              </w:rPr>
              <w:t>Attribute</w:t>
            </w:r>
          </w:p>
        </w:tc>
        <w:tc>
          <w:tcPr>
            <w:tcW w:w="6800" w:type="dxa"/>
            <w:tcBorders>
              <w:top w:val="single" w:sz="4" w:space="0" w:color="auto"/>
              <w:left w:val="single" w:sz="4" w:space="0" w:color="auto"/>
              <w:bottom w:val="double" w:sz="4" w:space="0" w:color="auto"/>
              <w:right w:val="single" w:sz="4" w:space="0" w:color="auto"/>
            </w:tcBorders>
          </w:tcPr>
          <w:p w14:paraId="0F1266A3" w14:textId="77777777" w:rsidR="00850BD8" w:rsidRPr="00060EFD" w:rsidRDefault="00850BD8" w:rsidP="009328EA">
            <w:pPr>
              <w:pStyle w:val="TableText"/>
              <w:rPr>
                <w:b/>
              </w:rPr>
            </w:pPr>
            <w:r w:rsidRPr="00060EFD">
              <w:rPr>
                <w:b/>
              </w:rPr>
              <w:t>Value</w:t>
            </w:r>
          </w:p>
        </w:tc>
      </w:tr>
      <w:tr w:rsidR="00850BD8" w:rsidRPr="00060EFD" w14:paraId="2C9AB605"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0168B3DA" w14:textId="77777777" w:rsidR="00850BD8" w:rsidRPr="00060EFD" w:rsidRDefault="00850BD8" w:rsidP="009328EA">
            <w:pPr>
              <w:pStyle w:val="TableText"/>
            </w:pPr>
            <w:proofErr w:type="spellStart"/>
            <w:r w:rsidRPr="00060EFD">
              <w:t>MinimumSamplingInterval</w:t>
            </w:r>
            <w:proofErr w:type="spellEnd"/>
          </w:p>
        </w:tc>
        <w:tc>
          <w:tcPr>
            <w:tcW w:w="6800" w:type="dxa"/>
            <w:tcBorders>
              <w:top w:val="single" w:sz="4" w:space="0" w:color="auto"/>
              <w:left w:val="single" w:sz="4" w:space="0" w:color="auto"/>
              <w:bottom w:val="single" w:sz="4" w:space="0" w:color="auto"/>
              <w:right w:val="single" w:sz="4" w:space="0" w:color="auto"/>
            </w:tcBorders>
          </w:tcPr>
          <w:p w14:paraId="28C870C3" w14:textId="77777777" w:rsidR="00850BD8" w:rsidRPr="00060EFD" w:rsidRDefault="00850BD8" w:rsidP="009328EA">
            <w:pPr>
              <w:pStyle w:val="TableText"/>
            </w:pPr>
            <w:r w:rsidRPr="00060EFD">
              <w:t xml:space="preserve">Optionally, a </w:t>
            </w:r>
            <w:r>
              <w:t>server</w:t>
            </w:r>
            <w:r w:rsidRPr="00060EFD">
              <w:t>-specific minimum sampling interval is provided.</w:t>
            </w:r>
          </w:p>
        </w:tc>
      </w:tr>
      <w:tr w:rsidR="00850BD8" w:rsidRPr="00060EFD" w14:paraId="2C8C84E9"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4645A03E" w14:textId="77777777" w:rsidR="00850BD8" w:rsidRPr="00060EFD" w:rsidRDefault="00850BD8" w:rsidP="009328EA">
            <w:pPr>
              <w:pStyle w:val="TableText"/>
            </w:pPr>
            <w:proofErr w:type="spellStart"/>
            <w:r w:rsidRPr="00060EFD">
              <w:t>AccessLevel</w:t>
            </w:r>
            <w:proofErr w:type="spellEnd"/>
          </w:p>
        </w:tc>
        <w:tc>
          <w:tcPr>
            <w:tcW w:w="6800" w:type="dxa"/>
            <w:tcBorders>
              <w:top w:val="single" w:sz="4" w:space="0" w:color="auto"/>
              <w:left w:val="single" w:sz="4" w:space="0" w:color="auto"/>
              <w:bottom w:val="single" w:sz="4" w:space="0" w:color="auto"/>
              <w:right w:val="single" w:sz="4" w:space="0" w:color="auto"/>
            </w:tcBorders>
          </w:tcPr>
          <w:p w14:paraId="7821321D" w14:textId="77777777" w:rsidR="00850BD8" w:rsidRPr="00060EFD" w:rsidRDefault="00850BD8" w:rsidP="009328EA">
            <w:pPr>
              <w:pStyle w:val="TableText"/>
            </w:pPr>
            <w:r w:rsidRPr="00060EFD">
              <w:t xml:space="preserve">The access level for </w:t>
            </w:r>
            <w:r w:rsidRPr="00060EFD">
              <w:rPr>
                <w:i/>
              </w:rPr>
              <w:t>Variables</w:t>
            </w:r>
            <w:r w:rsidRPr="00060EFD">
              <w:t xml:space="preserve"> used for type definitions is </w:t>
            </w:r>
            <w:r>
              <w:t>server</w:t>
            </w:r>
            <w:r w:rsidRPr="00060EFD">
              <w:t xml:space="preserve">-specific, for all other </w:t>
            </w:r>
            <w:r w:rsidRPr="00060EFD">
              <w:rPr>
                <w:i/>
              </w:rPr>
              <w:t>Variables</w:t>
            </w:r>
            <w:r w:rsidRPr="00060EFD">
              <w:t xml:space="preserve"> defined in this </w:t>
            </w:r>
            <w:r>
              <w:t>specification</w:t>
            </w:r>
            <w:r w:rsidRPr="00060EFD">
              <w:t>, the access level shall allow read</w:t>
            </w:r>
            <w:r>
              <w:t>ing</w:t>
            </w:r>
            <w:r w:rsidRPr="00060EFD">
              <w:t xml:space="preserve">; other settings are </w:t>
            </w:r>
            <w:r>
              <w:t>server</w:t>
            </w:r>
            <w:r w:rsidRPr="00060EFD">
              <w:t>-specific.</w:t>
            </w:r>
          </w:p>
        </w:tc>
      </w:tr>
      <w:tr w:rsidR="00850BD8" w:rsidRPr="00060EFD" w14:paraId="787B872B"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25D3BA95" w14:textId="77777777" w:rsidR="00850BD8" w:rsidRPr="00060EFD" w:rsidRDefault="00850BD8" w:rsidP="009328EA">
            <w:pPr>
              <w:pStyle w:val="TableText"/>
            </w:pPr>
            <w:proofErr w:type="spellStart"/>
            <w:r w:rsidRPr="00060EFD">
              <w:t>UserAccessLevel</w:t>
            </w:r>
            <w:proofErr w:type="spellEnd"/>
          </w:p>
        </w:tc>
        <w:tc>
          <w:tcPr>
            <w:tcW w:w="6800" w:type="dxa"/>
            <w:tcBorders>
              <w:top w:val="single" w:sz="4" w:space="0" w:color="auto"/>
              <w:left w:val="single" w:sz="4" w:space="0" w:color="auto"/>
              <w:bottom w:val="single" w:sz="4" w:space="0" w:color="auto"/>
              <w:right w:val="single" w:sz="4" w:space="0" w:color="auto"/>
            </w:tcBorders>
          </w:tcPr>
          <w:p w14:paraId="46A9BB19" w14:textId="77777777" w:rsidR="00850BD8" w:rsidRPr="00060EFD" w:rsidRDefault="00850BD8" w:rsidP="009328EA">
            <w:pPr>
              <w:pStyle w:val="TableText"/>
            </w:pPr>
            <w:r w:rsidRPr="00060EFD">
              <w:t xml:space="preserve">The value for the </w:t>
            </w:r>
            <w:proofErr w:type="spellStart"/>
            <w:r w:rsidRPr="00060EFD">
              <w:rPr>
                <w:i/>
              </w:rPr>
              <w:t>UserAccessLevel</w:t>
            </w:r>
            <w:proofErr w:type="spellEnd"/>
            <w:r w:rsidRPr="00060EFD">
              <w:t xml:space="preserve"> </w:t>
            </w:r>
            <w:r w:rsidRPr="00060EFD">
              <w:rPr>
                <w:i/>
              </w:rPr>
              <w:t>Attribute</w:t>
            </w:r>
            <w:r w:rsidRPr="00060EFD">
              <w:t xml:space="preserve"> is </w:t>
            </w:r>
            <w:r>
              <w:t>server</w:t>
            </w:r>
            <w:r w:rsidRPr="00060EFD">
              <w:t xml:space="preserve">-specific. It is assumed that all </w:t>
            </w:r>
            <w:r w:rsidRPr="00060EFD">
              <w:rPr>
                <w:i/>
              </w:rPr>
              <w:t>Variables</w:t>
            </w:r>
            <w:r w:rsidRPr="00060EFD">
              <w:t xml:space="preserve"> can be accessed by at least one user.</w:t>
            </w:r>
          </w:p>
        </w:tc>
      </w:tr>
      <w:tr w:rsidR="00850BD8" w:rsidRPr="00060EFD" w14:paraId="2950212F"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35FD7BB3" w14:textId="77777777" w:rsidR="00850BD8" w:rsidRPr="00060EFD" w:rsidRDefault="00850BD8" w:rsidP="009328EA">
            <w:pPr>
              <w:pStyle w:val="TableText"/>
            </w:pPr>
            <w:r w:rsidRPr="00060EFD">
              <w:t>Value</w:t>
            </w:r>
          </w:p>
        </w:tc>
        <w:tc>
          <w:tcPr>
            <w:tcW w:w="6800" w:type="dxa"/>
            <w:tcBorders>
              <w:top w:val="single" w:sz="4" w:space="0" w:color="auto"/>
              <w:left w:val="single" w:sz="4" w:space="0" w:color="auto"/>
              <w:bottom w:val="single" w:sz="4" w:space="0" w:color="auto"/>
              <w:right w:val="single" w:sz="4" w:space="0" w:color="auto"/>
            </w:tcBorders>
          </w:tcPr>
          <w:p w14:paraId="587F5E43" w14:textId="77777777" w:rsidR="00850BD8" w:rsidRPr="00060EFD" w:rsidRDefault="00850BD8" w:rsidP="009328EA">
            <w:pPr>
              <w:pStyle w:val="TableText"/>
            </w:pPr>
            <w:r w:rsidRPr="00060EFD">
              <w:t xml:space="preserve">For </w:t>
            </w:r>
            <w:r w:rsidRPr="00060EFD">
              <w:rPr>
                <w:i/>
              </w:rPr>
              <w:t>Variables</w:t>
            </w:r>
            <w:r w:rsidRPr="00060EFD">
              <w:t xml:space="preserve"> used as </w:t>
            </w:r>
            <w:proofErr w:type="spellStart"/>
            <w:r w:rsidRPr="00060EFD">
              <w:rPr>
                <w:i/>
              </w:rPr>
              <w:t>InstanceDeclarations</w:t>
            </w:r>
            <w:proofErr w:type="spellEnd"/>
            <w:r w:rsidRPr="00060EFD">
              <w:rPr>
                <w:i/>
              </w:rPr>
              <w:t>,</w:t>
            </w:r>
            <w:r w:rsidRPr="00060EFD">
              <w:t xml:space="preserve"> the value is </w:t>
            </w:r>
            <w:r>
              <w:t>server</w:t>
            </w:r>
            <w:r w:rsidRPr="00060EFD">
              <w:t>-specific; otherwise it shall represent the value described in the text.</w:t>
            </w:r>
          </w:p>
        </w:tc>
      </w:tr>
      <w:tr w:rsidR="00850BD8" w:rsidRPr="00060EFD" w14:paraId="2E677D8A"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0215D0AF" w14:textId="77777777" w:rsidR="00850BD8" w:rsidRPr="00060EFD" w:rsidRDefault="00850BD8" w:rsidP="009328EA">
            <w:pPr>
              <w:pStyle w:val="TableText"/>
            </w:pPr>
            <w:proofErr w:type="spellStart"/>
            <w:r w:rsidRPr="00060EFD">
              <w:t>ArrayDimensions</w:t>
            </w:r>
            <w:proofErr w:type="spellEnd"/>
          </w:p>
        </w:tc>
        <w:tc>
          <w:tcPr>
            <w:tcW w:w="6800" w:type="dxa"/>
            <w:tcBorders>
              <w:top w:val="single" w:sz="4" w:space="0" w:color="auto"/>
              <w:left w:val="single" w:sz="4" w:space="0" w:color="auto"/>
              <w:bottom w:val="single" w:sz="4" w:space="0" w:color="auto"/>
              <w:right w:val="single" w:sz="4" w:space="0" w:color="auto"/>
            </w:tcBorders>
          </w:tcPr>
          <w:p w14:paraId="19F37D6D" w14:textId="77777777" w:rsidR="00850BD8" w:rsidRPr="00060EFD" w:rsidRDefault="00850BD8" w:rsidP="009328EA">
            <w:pPr>
              <w:pStyle w:val="TableText"/>
            </w:pPr>
            <w:r w:rsidRPr="00060EFD">
              <w:t xml:space="preserve">If the </w:t>
            </w:r>
            <w:proofErr w:type="spellStart"/>
            <w:r w:rsidRPr="00060EFD">
              <w:rPr>
                <w:i/>
              </w:rPr>
              <w:t>ValueRank</w:t>
            </w:r>
            <w:proofErr w:type="spellEnd"/>
            <w:r w:rsidRPr="00060EFD">
              <w:t xml:space="preserve"> does not identify an array of a specific dimension (i.e. </w:t>
            </w:r>
            <w:proofErr w:type="spellStart"/>
            <w:r w:rsidRPr="00060EFD">
              <w:rPr>
                <w:i/>
              </w:rPr>
              <w:t>ValueRank</w:t>
            </w:r>
            <w:proofErr w:type="spellEnd"/>
            <w:r w:rsidRPr="00060EFD">
              <w:t xml:space="preserve"> &lt;= 0) the </w:t>
            </w:r>
            <w:proofErr w:type="spellStart"/>
            <w:r w:rsidRPr="00060EFD">
              <w:rPr>
                <w:i/>
              </w:rPr>
              <w:t>ArrayDimensions</w:t>
            </w:r>
            <w:proofErr w:type="spellEnd"/>
            <w:r w:rsidRPr="00060EFD">
              <w:t xml:space="preserve"> can either be set to null or the </w:t>
            </w:r>
            <w:r w:rsidRPr="00060EFD">
              <w:rPr>
                <w:i/>
              </w:rPr>
              <w:t>Attribute</w:t>
            </w:r>
            <w:r w:rsidRPr="00060EFD">
              <w:t xml:space="preserve"> is missing. This </w:t>
            </w:r>
            <w:proofErr w:type="spellStart"/>
            <w:r w:rsidRPr="00060EFD">
              <w:t>behaviour</w:t>
            </w:r>
            <w:proofErr w:type="spellEnd"/>
            <w:r w:rsidRPr="00060EFD">
              <w:t xml:space="preserve"> is </w:t>
            </w:r>
            <w:r>
              <w:t>server</w:t>
            </w:r>
            <w:r w:rsidRPr="00060EFD">
              <w:t>-specific.</w:t>
            </w:r>
          </w:p>
          <w:p w14:paraId="2D1F8CC0" w14:textId="77777777" w:rsidR="00850BD8" w:rsidRPr="00060EFD" w:rsidRDefault="00850BD8" w:rsidP="009328EA">
            <w:pPr>
              <w:pStyle w:val="TableText"/>
            </w:pPr>
            <w:r w:rsidRPr="00060EFD">
              <w:t xml:space="preserve">If the </w:t>
            </w:r>
            <w:proofErr w:type="spellStart"/>
            <w:r w:rsidRPr="00060EFD">
              <w:rPr>
                <w:i/>
              </w:rPr>
              <w:t>ValueRank</w:t>
            </w:r>
            <w:proofErr w:type="spellEnd"/>
            <w:r w:rsidRPr="00060EFD">
              <w:t xml:space="preserve"> specifies an array of a specific dimension (i.e. </w:t>
            </w:r>
            <w:proofErr w:type="spellStart"/>
            <w:r w:rsidRPr="00060EFD">
              <w:rPr>
                <w:i/>
              </w:rPr>
              <w:t>ValueRank</w:t>
            </w:r>
            <w:proofErr w:type="spellEnd"/>
            <w:r w:rsidRPr="00060EFD">
              <w:t xml:space="preserve"> &gt; 0) then the </w:t>
            </w:r>
            <w:proofErr w:type="spellStart"/>
            <w:r w:rsidRPr="00060EFD">
              <w:rPr>
                <w:i/>
              </w:rPr>
              <w:t>ArrayDimensions</w:t>
            </w:r>
            <w:proofErr w:type="spellEnd"/>
            <w:r w:rsidRPr="00060EFD">
              <w:t xml:space="preserve"> </w:t>
            </w:r>
            <w:r w:rsidRPr="00060EFD">
              <w:rPr>
                <w:i/>
              </w:rPr>
              <w:t>Attribute</w:t>
            </w:r>
            <w:r w:rsidRPr="00060EFD">
              <w:t xml:space="preserve"> shall be specified in the table defining the </w:t>
            </w:r>
            <w:r w:rsidRPr="00060EFD">
              <w:rPr>
                <w:i/>
              </w:rPr>
              <w:t>Variable</w:t>
            </w:r>
            <w:r w:rsidRPr="00060EFD">
              <w:t>.</w:t>
            </w:r>
          </w:p>
        </w:tc>
      </w:tr>
      <w:tr w:rsidR="00850BD8" w:rsidRPr="00060EFD" w14:paraId="5DF5C2D2"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5347DE2A" w14:textId="77777777" w:rsidR="00850BD8" w:rsidRPr="00060EFD" w:rsidRDefault="00850BD8" w:rsidP="009328EA">
            <w:pPr>
              <w:pStyle w:val="TableText"/>
            </w:pPr>
            <w:proofErr w:type="spellStart"/>
            <w:r>
              <w:t>Historizing</w:t>
            </w:r>
            <w:proofErr w:type="spellEnd"/>
          </w:p>
        </w:tc>
        <w:tc>
          <w:tcPr>
            <w:tcW w:w="6800" w:type="dxa"/>
            <w:tcBorders>
              <w:top w:val="single" w:sz="4" w:space="0" w:color="auto"/>
              <w:left w:val="single" w:sz="4" w:space="0" w:color="auto"/>
              <w:bottom w:val="single" w:sz="4" w:space="0" w:color="auto"/>
              <w:right w:val="single" w:sz="4" w:space="0" w:color="auto"/>
            </w:tcBorders>
          </w:tcPr>
          <w:p w14:paraId="0722D298" w14:textId="77777777" w:rsidR="00850BD8" w:rsidRPr="00060EFD" w:rsidRDefault="00850BD8" w:rsidP="009328EA">
            <w:pPr>
              <w:pStyle w:val="TableText"/>
            </w:pPr>
            <w:r>
              <w:t xml:space="preserve">The value for the </w:t>
            </w:r>
            <w:proofErr w:type="spellStart"/>
            <w:r w:rsidRPr="00625D85">
              <w:rPr>
                <w:i/>
              </w:rPr>
              <w:t>Historizing</w:t>
            </w:r>
            <w:proofErr w:type="spellEnd"/>
            <w:r>
              <w:t xml:space="preserve"> </w:t>
            </w:r>
            <w:r w:rsidRPr="00625D85">
              <w:rPr>
                <w:i/>
              </w:rPr>
              <w:t>Attribute</w:t>
            </w:r>
            <w:r>
              <w:t xml:space="preserve"> is server-specific.</w:t>
            </w:r>
          </w:p>
        </w:tc>
      </w:tr>
      <w:tr w:rsidR="00850BD8" w14:paraId="51E74E02" w14:textId="77777777" w:rsidTr="009328EA">
        <w:trPr>
          <w:jc w:val="center"/>
        </w:trPr>
        <w:tc>
          <w:tcPr>
            <w:tcW w:w="2134" w:type="dxa"/>
            <w:tcBorders>
              <w:top w:val="single" w:sz="4" w:space="0" w:color="auto"/>
              <w:left w:val="single" w:sz="4" w:space="0" w:color="auto"/>
              <w:bottom w:val="single" w:sz="4" w:space="0" w:color="auto"/>
              <w:right w:val="single" w:sz="4" w:space="0" w:color="auto"/>
            </w:tcBorders>
          </w:tcPr>
          <w:p w14:paraId="383FD592" w14:textId="77777777" w:rsidR="00850BD8" w:rsidRDefault="00850BD8" w:rsidP="009328EA">
            <w:pPr>
              <w:pStyle w:val="TableText"/>
            </w:pPr>
            <w:proofErr w:type="spellStart"/>
            <w:r>
              <w:t>AccessLevelEx</w:t>
            </w:r>
            <w:proofErr w:type="spellEnd"/>
          </w:p>
        </w:tc>
        <w:tc>
          <w:tcPr>
            <w:tcW w:w="6800" w:type="dxa"/>
            <w:tcBorders>
              <w:top w:val="single" w:sz="4" w:space="0" w:color="auto"/>
              <w:left w:val="single" w:sz="4" w:space="0" w:color="auto"/>
              <w:bottom w:val="single" w:sz="4" w:space="0" w:color="auto"/>
              <w:right w:val="single" w:sz="4" w:space="0" w:color="auto"/>
            </w:tcBorders>
          </w:tcPr>
          <w:p w14:paraId="03F10F5E" w14:textId="77777777" w:rsidR="00850BD8" w:rsidRDefault="00850BD8" w:rsidP="009328EA">
            <w:pPr>
              <w:pStyle w:val="TableText"/>
            </w:pPr>
            <w:r>
              <w:t xml:space="preserve">If the </w:t>
            </w:r>
            <w:proofErr w:type="spellStart"/>
            <w:r w:rsidRPr="00625D85">
              <w:rPr>
                <w:i/>
              </w:rPr>
              <w:t>AccessLevelEx</w:t>
            </w:r>
            <w:proofErr w:type="spellEnd"/>
            <w:r>
              <w:t xml:space="preserve"> </w:t>
            </w:r>
            <w:r w:rsidRPr="00625D85">
              <w:rPr>
                <w:i/>
              </w:rPr>
              <w:t>Attribute</w:t>
            </w:r>
            <w:r>
              <w:t xml:space="preserve"> is provided, it shall have the bits 8, 9, and 10 set to 0, meaning that read and write operations on an individual </w:t>
            </w:r>
            <w:r w:rsidRPr="00625D85">
              <w:rPr>
                <w:i/>
              </w:rPr>
              <w:t>Variable</w:t>
            </w:r>
            <w:r>
              <w:t xml:space="preserve"> are atomic, and arrays can be partly written.</w:t>
            </w:r>
          </w:p>
        </w:tc>
      </w:tr>
    </w:tbl>
    <w:p w14:paraId="31A879CB" w14:textId="77777777" w:rsidR="00850BD8" w:rsidRPr="00060EFD" w:rsidRDefault="00850BD8" w:rsidP="00850BD8">
      <w:pPr>
        <w:pStyle w:val="spacer"/>
        <w:rPr>
          <w:rFonts w:eastAsia="平成明朝"/>
          <w:lang w:eastAsia="fr-FR"/>
        </w:rPr>
      </w:pPr>
    </w:p>
    <w:p w14:paraId="27553D22" w14:textId="77777777" w:rsidR="00850BD8" w:rsidRPr="00060EFD" w:rsidRDefault="00850BD8" w:rsidP="006D3F0F">
      <w:pPr>
        <w:pStyle w:val="Heading4"/>
        <w:numPr>
          <w:ilvl w:val="3"/>
          <w:numId w:val="29"/>
        </w:numPr>
      </w:pPr>
      <w:bookmarkStart w:id="214" w:name="_Toc205798677"/>
      <w:bookmarkStart w:id="215" w:name="_Toc265516550"/>
      <w:bookmarkStart w:id="216" w:name="_Toc349746867"/>
      <w:bookmarkStart w:id="217" w:name="_Toc499115812"/>
      <w:bookmarkStart w:id="218" w:name="_Toc531777570"/>
      <w:proofErr w:type="spellStart"/>
      <w:r w:rsidRPr="00060EFD">
        <w:t>VariableTypes</w:t>
      </w:r>
      <w:bookmarkEnd w:id="214"/>
      <w:bookmarkEnd w:id="215"/>
      <w:bookmarkEnd w:id="216"/>
      <w:bookmarkEnd w:id="217"/>
      <w:bookmarkEnd w:id="218"/>
      <w:proofErr w:type="spellEnd"/>
    </w:p>
    <w:p w14:paraId="0C1719C5" w14:textId="77777777" w:rsidR="00850BD8" w:rsidRPr="00060EFD" w:rsidRDefault="00850BD8" w:rsidP="00850BD8">
      <w:pPr>
        <w:pStyle w:val="PARAGRAPH"/>
      </w:pPr>
      <w:r w:rsidRPr="00060EFD">
        <w:t xml:space="preserve">For all </w:t>
      </w:r>
      <w:proofErr w:type="spellStart"/>
      <w:r w:rsidRPr="00060EFD">
        <w:rPr>
          <w:i/>
        </w:rPr>
        <w:t>VariableTypes</w:t>
      </w:r>
      <w:proofErr w:type="spellEnd"/>
      <w:r w:rsidRPr="00060EFD">
        <w:t xml:space="preserve"> specified in this </w:t>
      </w:r>
      <w:r>
        <w:t>specification</w:t>
      </w:r>
      <w:r w:rsidRPr="00060EFD">
        <w:t xml:space="preserve">, the </w:t>
      </w:r>
      <w:r w:rsidRPr="00060EFD">
        <w:rPr>
          <w:i/>
        </w:rPr>
        <w:t>Attributes</w:t>
      </w:r>
      <w:r w:rsidRPr="00060EFD">
        <w:t xml:space="preserve"> named in </w:t>
      </w:r>
      <w:r>
        <w:fldChar w:fldCharType="begin"/>
      </w:r>
      <w:r>
        <w:instrText xml:space="preserve"> REF _Ref499807679 \h </w:instrText>
      </w:r>
      <w:r>
        <w:fldChar w:fldCharType="separate"/>
      </w:r>
      <w:r w:rsidRPr="00060EFD">
        <w:t xml:space="preserve">Table </w:t>
      </w:r>
      <w:r>
        <w:rPr>
          <w:noProof/>
        </w:rPr>
        <w:t>6</w:t>
      </w:r>
      <w:r>
        <w:fldChar w:fldCharType="end"/>
      </w:r>
      <w:r w:rsidRPr="00060EFD">
        <w:t xml:space="preserve"> shall be set as specified in </w:t>
      </w:r>
      <w:r>
        <w:t>the table</w:t>
      </w:r>
      <w:r w:rsidRPr="00060EFD">
        <w:t>.</w:t>
      </w:r>
      <w:r>
        <w:t xml:space="preserve"> </w:t>
      </w:r>
      <w:r w:rsidRPr="00625EB9">
        <w:rPr>
          <w:lang w:val="en-US"/>
        </w:rPr>
        <w:t xml:space="preserve">The definitions for the </w:t>
      </w:r>
      <w:r w:rsidRPr="00625EB9">
        <w:rPr>
          <w:i/>
          <w:lang w:val="en-US"/>
        </w:rPr>
        <w:t>Attributes</w:t>
      </w:r>
      <w:r w:rsidRPr="00625EB9">
        <w:rPr>
          <w:lang w:val="en-US"/>
        </w:rPr>
        <w:t xml:space="preserve"> can be found in </w:t>
      </w:r>
      <w:r w:rsidRPr="00625EB9">
        <w:rPr>
          <w:lang w:val="en-US"/>
        </w:rPr>
        <w:fldChar w:fldCharType="begin"/>
      </w:r>
      <w:r w:rsidRPr="00625EB9">
        <w:rPr>
          <w:lang w:val="en-US"/>
        </w:rPr>
        <w:instrText xml:space="preserve"> REF UAPart3 \h </w:instrText>
      </w:r>
      <w:r w:rsidRPr="00625EB9">
        <w:rPr>
          <w:lang w:val="en-US"/>
        </w:rPr>
      </w:r>
      <w:r w:rsidRPr="00625EB9">
        <w:rPr>
          <w:lang w:val="en-US"/>
        </w:rPr>
        <w:fldChar w:fldCharType="separate"/>
      </w:r>
      <w:r w:rsidRPr="00F1020E">
        <w:t xml:space="preserve">OPC </w:t>
      </w:r>
      <w:r>
        <w:t>10000-3</w:t>
      </w:r>
      <w:r w:rsidRPr="00625EB9">
        <w:rPr>
          <w:lang w:val="en-US"/>
        </w:rPr>
        <w:fldChar w:fldCharType="end"/>
      </w:r>
      <w:r w:rsidRPr="00377ED1">
        <w:rPr>
          <w:lang w:val="en-US"/>
        </w:rPr>
        <w:t>.</w:t>
      </w:r>
    </w:p>
    <w:p w14:paraId="6D445AED" w14:textId="77777777" w:rsidR="00850BD8" w:rsidRPr="00060EFD" w:rsidRDefault="00850BD8" w:rsidP="00850BD8">
      <w:pPr>
        <w:pStyle w:val="TABLE-title"/>
      </w:pPr>
      <w:bookmarkStart w:id="219" w:name="_Ref499807679"/>
      <w:bookmarkStart w:id="220" w:name="_Toc265516747"/>
      <w:bookmarkStart w:id="221" w:name="_Toc332195663"/>
      <w:bookmarkStart w:id="222" w:name="_Toc499116102"/>
      <w:bookmarkStart w:id="223" w:name="_Toc531777611"/>
      <w:r w:rsidRPr="00060EFD">
        <w:lastRenderedPageBreak/>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bookmarkEnd w:id="219"/>
      <w:r w:rsidRPr="00060EFD">
        <w:t xml:space="preserve"> – Common </w:t>
      </w:r>
      <w:proofErr w:type="spellStart"/>
      <w:r w:rsidRPr="00060EFD">
        <w:t>VariableType</w:t>
      </w:r>
      <w:proofErr w:type="spellEnd"/>
      <w:r w:rsidRPr="00060EFD">
        <w:t xml:space="preserve"> Attributes</w:t>
      </w:r>
      <w:bookmarkEnd w:id="220"/>
      <w:bookmarkEnd w:id="221"/>
      <w:bookmarkEnd w:id="222"/>
      <w:bookmarkEnd w:id="223"/>
    </w:p>
    <w:tbl>
      <w:tblPr>
        <w:tblW w:w="9073"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988"/>
        <w:gridCol w:w="7085"/>
      </w:tblGrid>
      <w:tr w:rsidR="00850BD8" w:rsidRPr="00060EFD" w14:paraId="63D7FC81" w14:textId="77777777" w:rsidTr="009328EA">
        <w:trPr>
          <w:jc w:val="center"/>
        </w:trPr>
        <w:tc>
          <w:tcPr>
            <w:tcW w:w="1988" w:type="dxa"/>
            <w:tcBorders>
              <w:top w:val="single" w:sz="4" w:space="0" w:color="auto"/>
              <w:left w:val="single" w:sz="4" w:space="0" w:color="auto"/>
              <w:bottom w:val="double" w:sz="4" w:space="0" w:color="auto"/>
              <w:right w:val="single" w:sz="4" w:space="0" w:color="auto"/>
            </w:tcBorders>
          </w:tcPr>
          <w:p w14:paraId="7261376C" w14:textId="77777777" w:rsidR="00850BD8" w:rsidRPr="00060EFD" w:rsidRDefault="00850BD8" w:rsidP="009328EA">
            <w:pPr>
              <w:pStyle w:val="TableText"/>
              <w:rPr>
                <w:b/>
              </w:rPr>
            </w:pPr>
            <w:r w:rsidRPr="00060EFD">
              <w:rPr>
                <w:b/>
              </w:rPr>
              <w:t>Attributes</w:t>
            </w:r>
          </w:p>
        </w:tc>
        <w:tc>
          <w:tcPr>
            <w:tcW w:w="7085" w:type="dxa"/>
            <w:tcBorders>
              <w:top w:val="single" w:sz="4" w:space="0" w:color="auto"/>
              <w:left w:val="single" w:sz="4" w:space="0" w:color="auto"/>
              <w:bottom w:val="double" w:sz="4" w:space="0" w:color="auto"/>
              <w:right w:val="single" w:sz="4" w:space="0" w:color="auto"/>
            </w:tcBorders>
          </w:tcPr>
          <w:p w14:paraId="169817DB" w14:textId="77777777" w:rsidR="00850BD8" w:rsidRPr="00060EFD" w:rsidRDefault="00850BD8" w:rsidP="009328EA">
            <w:pPr>
              <w:pStyle w:val="TableText"/>
              <w:rPr>
                <w:b/>
              </w:rPr>
            </w:pPr>
            <w:r w:rsidRPr="00060EFD">
              <w:rPr>
                <w:b/>
              </w:rPr>
              <w:t>Value</w:t>
            </w:r>
          </w:p>
        </w:tc>
      </w:tr>
      <w:tr w:rsidR="00850BD8" w:rsidRPr="00060EFD" w14:paraId="691DB0E6" w14:textId="77777777" w:rsidTr="009328EA">
        <w:trPr>
          <w:jc w:val="center"/>
        </w:trPr>
        <w:tc>
          <w:tcPr>
            <w:tcW w:w="1988" w:type="dxa"/>
            <w:tcBorders>
              <w:top w:val="single" w:sz="4" w:space="0" w:color="auto"/>
              <w:left w:val="single" w:sz="4" w:space="0" w:color="auto"/>
              <w:bottom w:val="single" w:sz="4" w:space="0" w:color="auto"/>
              <w:right w:val="single" w:sz="4" w:space="0" w:color="auto"/>
            </w:tcBorders>
          </w:tcPr>
          <w:p w14:paraId="6FFED9CC" w14:textId="77777777" w:rsidR="00850BD8" w:rsidRPr="00060EFD" w:rsidRDefault="00850BD8" w:rsidP="009328EA">
            <w:pPr>
              <w:pStyle w:val="TableText"/>
            </w:pPr>
            <w:r w:rsidRPr="00060EFD">
              <w:t>Value</w:t>
            </w:r>
          </w:p>
        </w:tc>
        <w:tc>
          <w:tcPr>
            <w:tcW w:w="7085" w:type="dxa"/>
            <w:tcBorders>
              <w:top w:val="single" w:sz="4" w:space="0" w:color="auto"/>
              <w:left w:val="single" w:sz="4" w:space="0" w:color="auto"/>
              <w:bottom w:val="single" w:sz="4" w:space="0" w:color="auto"/>
              <w:right w:val="single" w:sz="4" w:space="0" w:color="auto"/>
            </w:tcBorders>
          </w:tcPr>
          <w:p w14:paraId="1EF64765" w14:textId="77777777" w:rsidR="00850BD8" w:rsidRPr="00060EFD" w:rsidRDefault="00850BD8" w:rsidP="009328EA">
            <w:pPr>
              <w:pStyle w:val="TableText"/>
            </w:pPr>
            <w:r w:rsidRPr="00060EFD">
              <w:t xml:space="preserve">Optionally a </w:t>
            </w:r>
            <w:r>
              <w:t>server</w:t>
            </w:r>
            <w:r w:rsidRPr="00060EFD">
              <w:t>-specific default value can be provided.</w:t>
            </w:r>
          </w:p>
        </w:tc>
      </w:tr>
      <w:tr w:rsidR="00850BD8" w:rsidRPr="00060EFD" w14:paraId="102DDB4C" w14:textId="77777777" w:rsidTr="009328EA">
        <w:trPr>
          <w:jc w:val="center"/>
        </w:trPr>
        <w:tc>
          <w:tcPr>
            <w:tcW w:w="1988" w:type="dxa"/>
            <w:tcBorders>
              <w:top w:val="single" w:sz="4" w:space="0" w:color="auto"/>
              <w:left w:val="single" w:sz="4" w:space="0" w:color="auto"/>
              <w:bottom w:val="single" w:sz="4" w:space="0" w:color="auto"/>
              <w:right w:val="single" w:sz="4" w:space="0" w:color="auto"/>
            </w:tcBorders>
          </w:tcPr>
          <w:p w14:paraId="33186523" w14:textId="77777777" w:rsidR="00850BD8" w:rsidRPr="00060EFD" w:rsidRDefault="00850BD8" w:rsidP="009328EA">
            <w:pPr>
              <w:pStyle w:val="TableText"/>
            </w:pPr>
            <w:proofErr w:type="spellStart"/>
            <w:r w:rsidRPr="00060EFD">
              <w:t>ArrayDimensions</w:t>
            </w:r>
            <w:proofErr w:type="spellEnd"/>
          </w:p>
        </w:tc>
        <w:tc>
          <w:tcPr>
            <w:tcW w:w="7085" w:type="dxa"/>
            <w:tcBorders>
              <w:top w:val="single" w:sz="4" w:space="0" w:color="auto"/>
              <w:left w:val="single" w:sz="4" w:space="0" w:color="auto"/>
              <w:bottom w:val="single" w:sz="4" w:space="0" w:color="auto"/>
              <w:right w:val="single" w:sz="4" w:space="0" w:color="auto"/>
            </w:tcBorders>
          </w:tcPr>
          <w:p w14:paraId="49ECB3AD" w14:textId="77777777" w:rsidR="00850BD8" w:rsidRPr="00060EFD" w:rsidRDefault="00850BD8" w:rsidP="009328EA">
            <w:pPr>
              <w:pStyle w:val="TableText"/>
            </w:pPr>
            <w:r w:rsidRPr="00060EFD">
              <w:t xml:space="preserve">If the </w:t>
            </w:r>
            <w:proofErr w:type="spellStart"/>
            <w:r w:rsidRPr="00060EFD">
              <w:rPr>
                <w:i/>
              </w:rPr>
              <w:t>ValueRank</w:t>
            </w:r>
            <w:proofErr w:type="spellEnd"/>
            <w:r w:rsidRPr="00060EFD">
              <w:t xml:space="preserve"> does not identify an array of a specific dimension (i.e. </w:t>
            </w:r>
            <w:proofErr w:type="spellStart"/>
            <w:r w:rsidRPr="00060EFD">
              <w:rPr>
                <w:i/>
              </w:rPr>
              <w:t>ValueRank</w:t>
            </w:r>
            <w:proofErr w:type="spellEnd"/>
            <w:r w:rsidRPr="00060EFD">
              <w:t xml:space="preserve"> &lt;= 0) the </w:t>
            </w:r>
            <w:proofErr w:type="spellStart"/>
            <w:r w:rsidRPr="00060EFD">
              <w:rPr>
                <w:i/>
              </w:rPr>
              <w:t>ArrayDimensions</w:t>
            </w:r>
            <w:proofErr w:type="spellEnd"/>
            <w:r w:rsidRPr="00060EFD">
              <w:t xml:space="preserve"> can either be set to null or the </w:t>
            </w:r>
            <w:r w:rsidRPr="00060EFD">
              <w:rPr>
                <w:i/>
              </w:rPr>
              <w:t>Attribute</w:t>
            </w:r>
            <w:r w:rsidRPr="00060EFD">
              <w:t xml:space="preserve"> is missing. This </w:t>
            </w:r>
            <w:proofErr w:type="spellStart"/>
            <w:r w:rsidRPr="00060EFD">
              <w:t>behaviour</w:t>
            </w:r>
            <w:proofErr w:type="spellEnd"/>
            <w:r w:rsidRPr="00060EFD">
              <w:t xml:space="preserve"> is </w:t>
            </w:r>
            <w:r>
              <w:t>server</w:t>
            </w:r>
            <w:r w:rsidRPr="00060EFD">
              <w:t>-specific.</w:t>
            </w:r>
          </w:p>
          <w:p w14:paraId="18B5C406" w14:textId="77777777" w:rsidR="00850BD8" w:rsidRPr="00060EFD" w:rsidRDefault="00850BD8" w:rsidP="009328EA">
            <w:pPr>
              <w:pStyle w:val="TableText"/>
            </w:pPr>
            <w:r w:rsidRPr="00060EFD">
              <w:t xml:space="preserve">If the </w:t>
            </w:r>
            <w:proofErr w:type="spellStart"/>
            <w:r w:rsidRPr="00060EFD">
              <w:rPr>
                <w:i/>
              </w:rPr>
              <w:t>ValueRank</w:t>
            </w:r>
            <w:proofErr w:type="spellEnd"/>
            <w:r w:rsidRPr="00060EFD">
              <w:t xml:space="preserve"> specifies an array of a specific dimension (i.e. </w:t>
            </w:r>
            <w:proofErr w:type="spellStart"/>
            <w:r w:rsidRPr="00060EFD">
              <w:rPr>
                <w:i/>
              </w:rPr>
              <w:t>ValueRank</w:t>
            </w:r>
            <w:proofErr w:type="spellEnd"/>
            <w:r w:rsidRPr="00060EFD">
              <w:t xml:space="preserve"> &gt; 0) then the </w:t>
            </w:r>
            <w:proofErr w:type="spellStart"/>
            <w:r w:rsidRPr="00060EFD">
              <w:rPr>
                <w:i/>
              </w:rPr>
              <w:t>ArrayDimensions</w:t>
            </w:r>
            <w:proofErr w:type="spellEnd"/>
            <w:r w:rsidRPr="00060EFD">
              <w:t xml:space="preserve"> </w:t>
            </w:r>
            <w:r w:rsidRPr="00060EFD">
              <w:rPr>
                <w:i/>
              </w:rPr>
              <w:t>Attribute</w:t>
            </w:r>
            <w:r w:rsidRPr="00060EFD">
              <w:t xml:space="preserve"> shall be specified in the table defining the </w:t>
            </w:r>
            <w:proofErr w:type="spellStart"/>
            <w:r w:rsidRPr="00060EFD">
              <w:rPr>
                <w:i/>
              </w:rPr>
              <w:t>VariableType</w:t>
            </w:r>
            <w:proofErr w:type="spellEnd"/>
            <w:r w:rsidRPr="00060EFD">
              <w:t>.</w:t>
            </w:r>
          </w:p>
        </w:tc>
      </w:tr>
    </w:tbl>
    <w:p w14:paraId="4A42A02A" w14:textId="77777777" w:rsidR="00850BD8" w:rsidRPr="00060EFD" w:rsidRDefault="00850BD8" w:rsidP="006D3F0F">
      <w:pPr>
        <w:pStyle w:val="Heading4"/>
        <w:numPr>
          <w:ilvl w:val="3"/>
          <w:numId w:val="29"/>
        </w:numPr>
      </w:pPr>
      <w:bookmarkStart w:id="224" w:name="_Toc499115813"/>
      <w:bookmarkStart w:id="225" w:name="_Toc531777571"/>
      <w:r>
        <w:t>Methods</w:t>
      </w:r>
      <w:bookmarkEnd w:id="224"/>
      <w:bookmarkEnd w:id="225"/>
    </w:p>
    <w:p w14:paraId="790755E1" w14:textId="77777777" w:rsidR="00850BD8" w:rsidRPr="00060EFD" w:rsidRDefault="00850BD8" w:rsidP="00850BD8">
      <w:pPr>
        <w:pStyle w:val="PARAGRAPH"/>
      </w:pPr>
      <w:r w:rsidRPr="00060EFD">
        <w:t xml:space="preserve">For all </w:t>
      </w:r>
      <w:r>
        <w:rPr>
          <w:i/>
        </w:rPr>
        <w:t>Methods</w:t>
      </w:r>
      <w:r w:rsidRPr="00060EFD">
        <w:t xml:space="preserve"> specified in this </w:t>
      </w:r>
      <w:r>
        <w:t>specification</w:t>
      </w:r>
      <w:r w:rsidRPr="00060EFD">
        <w:t xml:space="preserve">, the </w:t>
      </w:r>
      <w:r w:rsidRPr="00060EFD">
        <w:rPr>
          <w:i/>
        </w:rPr>
        <w:t>Attributes</w:t>
      </w:r>
      <w:r w:rsidRPr="00060EFD">
        <w:t xml:space="preserve"> named in </w:t>
      </w:r>
      <w:r>
        <w:fldChar w:fldCharType="begin"/>
      </w:r>
      <w:r>
        <w:instrText xml:space="preserve"> REF _Ref497310130 \h </w:instrText>
      </w:r>
      <w:r>
        <w:fldChar w:fldCharType="separate"/>
      </w:r>
      <w:r w:rsidRPr="00060EFD">
        <w:t xml:space="preserve">Table </w:t>
      </w:r>
      <w:r>
        <w:rPr>
          <w:noProof/>
        </w:rPr>
        <w:t>7</w:t>
      </w:r>
      <w:r>
        <w:fldChar w:fldCharType="end"/>
      </w:r>
      <w:r w:rsidRPr="00060EFD">
        <w:t xml:space="preserve"> shall be set as specified in </w:t>
      </w:r>
      <w:r>
        <w:t>the table</w:t>
      </w:r>
      <w:r w:rsidRPr="00060EFD">
        <w:t>.</w:t>
      </w:r>
      <w:r>
        <w:t xml:space="preserve"> </w:t>
      </w:r>
      <w:r w:rsidRPr="00625EB9">
        <w:rPr>
          <w:lang w:val="en-US"/>
        </w:rPr>
        <w:t xml:space="preserve">The definitions for the </w:t>
      </w:r>
      <w:r w:rsidRPr="00625EB9">
        <w:rPr>
          <w:i/>
          <w:lang w:val="en-US"/>
        </w:rPr>
        <w:t>Attributes</w:t>
      </w:r>
      <w:r w:rsidRPr="00625EB9">
        <w:rPr>
          <w:lang w:val="en-US"/>
        </w:rPr>
        <w:t xml:space="preserve"> can be found in </w:t>
      </w:r>
      <w:r w:rsidRPr="00625EB9">
        <w:rPr>
          <w:lang w:val="en-US"/>
        </w:rPr>
        <w:fldChar w:fldCharType="begin"/>
      </w:r>
      <w:r w:rsidRPr="00625EB9">
        <w:rPr>
          <w:lang w:val="en-US"/>
        </w:rPr>
        <w:instrText xml:space="preserve"> REF UAPart3 \h </w:instrText>
      </w:r>
      <w:r w:rsidRPr="00625EB9">
        <w:rPr>
          <w:lang w:val="en-US"/>
        </w:rPr>
      </w:r>
      <w:r w:rsidRPr="00625EB9">
        <w:rPr>
          <w:lang w:val="en-US"/>
        </w:rPr>
        <w:fldChar w:fldCharType="separate"/>
      </w:r>
      <w:r w:rsidRPr="00F1020E">
        <w:t xml:space="preserve">OPC </w:t>
      </w:r>
      <w:r>
        <w:t>10000-3</w:t>
      </w:r>
      <w:r w:rsidRPr="00625EB9">
        <w:rPr>
          <w:lang w:val="en-US"/>
        </w:rPr>
        <w:fldChar w:fldCharType="end"/>
      </w:r>
      <w:r w:rsidRPr="00377ED1">
        <w:rPr>
          <w:lang w:val="en-US"/>
        </w:rPr>
        <w:t>.</w:t>
      </w:r>
    </w:p>
    <w:p w14:paraId="297684C9" w14:textId="77777777" w:rsidR="00850BD8" w:rsidRPr="00060EFD" w:rsidRDefault="00850BD8" w:rsidP="00850BD8">
      <w:pPr>
        <w:pStyle w:val="TABLE-title"/>
      </w:pPr>
      <w:bookmarkStart w:id="226" w:name="_Ref497310130"/>
      <w:bookmarkStart w:id="227" w:name="_Toc499116103"/>
      <w:bookmarkStart w:id="228" w:name="_Toc531777612"/>
      <w:r w:rsidRPr="00060EFD">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bookmarkEnd w:id="226"/>
      <w:r w:rsidRPr="00060EFD">
        <w:t xml:space="preserve"> – Common </w:t>
      </w:r>
      <w:r>
        <w:t>Method</w:t>
      </w:r>
      <w:r w:rsidRPr="00060EFD">
        <w:t xml:space="preserve"> Attributes</w:t>
      </w:r>
      <w:bookmarkEnd w:id="227"/>
      <w:bookmarkEnd w:id="228"/>
    </w:p>
    <w:tbl>
      <w:tblPr>
        <w:tblW w:w="9073"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988"/>
        <w:gridCol w:w="7085"/>
      </w:tblGrid>
      <w:tr w:rsidR="00850BD8" w:rsidRPr="00060EFD" w14:paraId="0CFA0D8C" w14:textId="77777777" w:rsidTr="009328EA">
        <w:trPr>
          <w:jc w:val="center"/>
        </w:trPr>
        <w:tc>
          <w:tcPr>
            <w:tcW w:w="1988" w:type="dxa"/>
            <w:tcBorders>
              <w:top w:val="single" w:sz="4" w:space="0" w:color="auto"/>
              <w:left w:val="single" w:sz="4" w:space="0" w:color="auto"/>
              <w:bottom w:val="double" w:sz="4" w:space="0" w:color="auto"/>
              <w:right w:val="single" w:sz="4" w:space="0" w:color="auto"/>
            </w:tcBorders>
          </w:tcPr>
          <w:p w14:paraId="42D0EA29" w14:textId="77777777" w:rsidR="00850BD8" w:rsidRPr="00060EFD" w:rsidRDefault="00850BD8" w:rsidP="009328EA">
            <w:pPr>
              <w:pStyle w:val="TableText"/>
              <w:rPr>
                <w:b/>
              </w:rPr>
            </w:pPr>
            <w:r w:rsidRPr="00060EFD">
              <w:rPr>
                <w:b/>
              </w:rPr>
              <w:t>Attributes</w:t>
            </w:r>
          </w:p>
        </w:tc>
        <w:tc>
          <w:tcPr>
            <w:tcW w:w="7085" w:type="dxa"/>
            <w:tcBorders>
              <w:top w:val="single" w:sz="4" w:space="0" w:color="auto"/>
              <w:left w:val="single" w:sz="4" w:space="0" w:color="auto"/>
              <w:bottom w:val="double" w:sz="4" w:space="0" w:color="auto"/>
              <w:right w:val="single" w:sz="4" w:space="0" w:color="auto"/>
            </w:tcBorders>
          </w:tcPr>
          <w:p w14:paraId="63B40A3F" w14:textId="77777777" w:rsidR="00850BD8" w:rsidRPr="00060EFD" w:rsidRDefault="00850BD8" w:rsidP="009328EA">
            <w:pPr>
              <w:pStyle w:val="TableText"/>
              <w:rPr>
                <w:b/>
              </w:rPr>
            </w:pPr>
            <w:r w:rsidRPr="00060EFD">
              <w:rPr>
                <w:b/>
              </w:rPr>
              <w:t>Value</w:t>
            </w:r>
          </w:p>
        </w:tc>
      </w:tr>
      <w:tr w:rsidR="00850BD8" w:rsidRPr="00060EFD" w14:paraId="51DF641E" w14:textId="77777777" w:rsidTr="009328EA">
        <w:trPr>
          <w:jc w:val="center"/>
        </w:trPr>
        <w:tc>
          <w:tcPr>
            <w:tcW w:w="1988" w:type="dxa"/>
            <w:tcBorders>
              <w:top w:val="single" w:sz="4" w:space="0" w:color="auto"/>
              <w:left w:val="single" w:sz="4" w:space="0" w:color="auto"/>
              <w:bottom w:val="single" w:sz="4" w:space="0" w:color="auto"/>
              <w:right w:val="single" w:sz="4" w:space="0" w:color="auto"/>
            </w:tcBorders>
          </w:tcPr>
          <w:p w14:paraId="6FE67498" w14:textId="77777777" w:rsidR="00850BD8" w:rsidRPr="00060EFD" w:rsidRDefault="00850BD8" w:rsidP="009328EA">
            <w:pPr>
              <w:pStyle w:val="TableText"/>
            </w:pPr>
            <w:r>
              <w:t>Executable</w:t>
            </w:r>
          </w:p>
        </w:tc>
        <w:tc>
          <w:tcPr>
            <w:tcW w:w="7085" w:type="dxa"/>
            <w:tcBorders>
              <w:top w:val="single" w:sz="4" w:space="0" w:color="auto"/>
              <w:left w:val="single" w:sz="4" w:space="0" w:color="auto"/>
              <w:bottom w:val="single" w:sz="4" w:space="0" w:color="auto"/>
              <w:right w:val="single" w:sz="4" w:space="0" w:color="auto"/>
            </w:tcBorders>
          </w:tcPr>
          <w:p w14:paraId="7713E905" w14:textId="77777777" w:rsidR="00850BD8" w:rsidRPr="00060EFD" w:rsidRDefault="00850BD8" w:rsidP="009328EA">
            <w:pPr>
              <w:pStyle w:val="TableText"/>
            </w:pPr>
            <w:r>
              <w:t xml:space="preserve">All </w:t>
            </w:r>
            <w:r w:rsidRPr="00ED1E56">
              <w:rPr>
                <w:i/>
              </w:rPr>
              <w:t>Methods</w:t>
            </w:r>
            <w:r>
              <w:t xml:space="preserve"> defined in this specification shall be executable (</w:t>
            </w:r>
            <w:r w:rsidRPr="00ED1E56">
              <w:rPr>
                <w:i/>
              </w:rPr>
              <w:t>Executable</w:t>
            </w:r>
            <w:r>
              <w:t xml:space="preserve"> </w:t>
            </w:r>
            <w:r w:rsidRPr="00ED1E56">
              <w:rPr>
                <w:i/>
              </w:rPr>
              <w:t>Attribute</w:t>
            </w:r>
            <w:r>
              <w:t xml:space="preserve"> set to “True”), unless it is defined differently in the </w:t>
            </w:r>
            <w:r w:rsidRPr="00325500">
              <w:rPr>
                <w:i/>
              </w:rPr>
              <w:t>Method</w:t>
            </w:r>
            <w:r>
              <w:t xml:space="preserve"> definition.</w:t>
            </w:r>
          </w:p>
        </w:tc>
      </w:tr>
      <w:tr w:rsidR="00850BD8" w:rsidRPr="00060EFD" w14:paraId="3C47C428" w14:textId="77777777" w:rsidTr="009328EA">
        <w:trPr>
          <w:jc w:val="center"/>
        </w:trPr>
        <w:tc>
          <w:tcPr>
            <w:tcW w:w="1988" w:type="dxa"/>
            <w:tcBorders>
              <w:top w:val="single" w:sz="4" w:space="0" w:color="auto"/>
              <w:left w:val="single" w:sz="4" w:space="0" w:color="auto"/>
              <w:bottom w:val="single" w:sz="4" w:space="0" w:color="auto"/>
              <w:right w:val="single" w:sz="4" w:space="0" w:color="auto"/>
            </w:tcBorders>
          </w:tcPr>
          <w:p w14:paraId="0210C41F" w14:textId="77777777" w:rsidR="00850BD8" w:rsidRPr="00060EFD" w:rsidRDefault="00850BD8" w:rsidP="009328EA">
            <w:pPr>
              <w:pStyle w:val="TableText"/>
            </w:pPr>
            <w:proofErr w:type="spellStart"/>
            <w:r>
              <w:t>UserExecutable</w:t>
            </w:r>
            <w:proofErr w:type="spellEnd"/>
          </w:p>
        </w:tc>
        <w:tc>
          <w:tcPr>
            <w:tcW w:w="7085" w:type="dxa"/>
            <w:tcBorders>
              <w:top w:val="single" w:sz="4" w:space="0" w:color="auto"/>
              <w:left w:val="single" w:sz="4" w:space="0" w:color="auto"/>
              <w:bottom w:val="single" w:sz="4" w:space="0" w:color="auto"/>
              <w:right w:val="single" w:sz="4" w:space="0" w:color="auto"/>
            </w:tcBorders>
          </w:tcPr>
          <w:p w14:paraId="584077FB" w14:textId="77777777" w:rsidR="00850BD8" w:rsidRPr="00060EFD" w:rsidRDefault="00850BD8" w:rsidP="009328EA">
            <w:pPr>
              <w:pStyle w:val="TableText"/>
            </w:pPr>
            <w:r>
              <w:t xml:space="preserve">The value of the </w:t>
            </w:r>
            <w:proofErr w:type="spellStart"/>
            <w:r w:rsidRPr="00ED1E56">
              <w:rPr>
                <w:i/>
              </w:rPr>
              <w:t>UserExecutable</w:t>
            </w:r>
            <w:proofErr w:type="spellEnd"/>
            <w:r>
              <w:t xml:space="preserve"> </w:t>
            </w:r>
            <w:r w:rsidRPr="00ED1E56">
              <w:rPr>
                <w:i/>
              </w:rPr>
              <w:t>Attribute</w:t>
            </w:r>
            <w:r>
              <w:t xml:space="preserve"> is server-specific. It is assumed that all </w:t>
            </w:r>
            <w:r w:rsidRPr="00ED1E56">
              <w:rPr>
                <w:i/>
              </w:rPr>
              <w:t>Methods</w:t>
            </w:r>
            <w:r>
              <w:t xml:space="preserve"> can be executed by at least one user. </w:t>
            </w:r>
          </w:p>
        </w:tc>
      </w:tr>
    </w:tbl>
    <w:p w14:paraId="283D198F" w14:textId="77777777" w:rsidR="00850BD8" w:rsidRPr="00060EFD" w:rsidRDefault="00850BD8" w:rsidP="00850BD8">
      <w:pPr>
        <w:pStyle w:val="spacer"/>
        <w:rPr>
          <w:rFonts w:eastAsia="平成明朝"/>
          <w:lang w:eastAsia="fr-FR"/>
        </w:rPr>
      </w:pPr>
    </w:p>
    <w:p w14:paraId="4B0A536C" w14:textId="77777777" w:rsidR="00850BD8" w:rsidRPr="008A327B" w:rsidRDefault="00850BD8" w:rsidP="00850BD8">
      <w:pPr>
        <w:pStyle w:val="FIGURE-title"/>
      </w:pPr>
      <w:bookmarkStart w:id="229" w:name="_Toc135834747"/>
      <w:bookmarkStart w:id="230" w:name="_Toc135848978"/>
      <w:bookmarkStart w:id="231" w:name="_Toc135849405"/>
      <w:bookmarkStart w:id="232" w:name="_Toc135849502"/>
      <w:bookmarkStart w:id="233" w:name="_Toc135849929"/>
      <w:bookmarkStart w:id="234" w:name="_Toc135834760"/>
      <w:bookmarkStart w:id="235" w:name="_Toc135848991"/>
      <w:bookmarkStart w:id="236" w:name="_Toc135849515"/>
      <w:bookmarkStart w:id="237" w:name="_Toc135834765"/>
      <w:bookmarkStart w:id="238" w:name="_Toc135848996"/>
      <w:bookmarkStart w:id="239" w:name="_Toc135849520"/>
      <w:bookmarkStart w:id="240" w:name="_Toc135834766"/>
      <w:bookmarkStart w:id="241" w:name="_Toc135848997"/>
      <w:bookmarkStart w:id="242" w:name="_Toc135849521"/>
      <w:bookmarkStart w:id="243" w:name="_Toc135834767"/>
      <w:bookmarkStart w:id="244" w:name="_Toc135848998"/>
      <w:bookmarkStart w:id="245" w:name="_Toc135849522"/>
      <w:bookmarkStart w:id="246" w:name="_Toc135834768"/>
      <w:bookmarkStart w:id="247" w:name="_Toc135848999"/>
      <w:bookmarkStart w:id="248" w:name="_Toc135849523"/>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662F3338" w14:textId="77777777" w:rsidR="00850BD8" w:rsidRPr="008A327B" w:rsidRDefault="00850BD8" w:rsidP="006D3F0F">
      <w:pPr>
        <w:pStyle w:val="Heading1"/>
        <w:numPr>
          <w:ilvl w:val="0"/>
          <w:numId w:val="29"/>
        </w:numPr>
      </w:pPr>
      <w:bookmarkStart w:id="249" w:name="_Toc442691849"/>
      <w:bookmarkStart w:id="250" w:name="_Toc531777572"/>
      <w:r w:rsidRPr="008A327B">
        <w:t xml:space="preserve">General information to </w:t>
      </w:r>
      <w:r w:rsidRPr="0074611B">
        <w:rPr>
          <w:color w:val="FF0000"/>
        </w:rPr>
        <w:t xml:space="preserve">&lt;title&gt; </w:t>
      </w:r>
      <w:r w:rsidRPr="008A327B">
        <w:t>and OPC UA</w:t>
      </w:r>
      <w:bookmarkEnd w:id="249"/>
      <w:bookmarkEnd w:id="250"/>
    </w:p>
    <w:p w14:paraId="3BCCD525" w14:textId="77777777" w:rsidR="00850BD8" w:rsidRPr="008A327B" w:rsidRDefault="00850BD8" w:rsidP="006D3F0F">
      <w:pPr>
        <w:pStyle w:val="Heading2"/>
        <w:numPr>
          <w:ilvl w:val="1"/>
          <w:numId w:val="29"/>
        </w:numPr>
      </w:pPr>
      <w:bookmarkStart w:id="251" w:name="_Toc442691850"/>
      <w:bookmarkStart w:id="252" w:name="_Toc531777573"/>
      <w:r w:rsidRPr="008A327B">
        <w:t xml:space="preserve">Introduction to </w:t>
      </w:r>
      <w:bookmarkEnd w:id="251"/>
      <w:r w:rsidRPr="00287E81">
        <w:rPr>
          <w:color w:val="FF0000"/>
        </w:rPr>
        <w:t>&lt;title&gt;</w:t>
      </w:r>
      <w:bookmarkEnd w:id="252"/>
    </w:p>
    <w:p w14:paraId="3C19B233" w14:textId="77777777" w:rsidR="00850BD8" w:rsidRPr="00256E27"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256E27">
        <w:rPr>
          <w:color w:val="CC3300"/>
          <w:lang w:eastAsia="ja-JP"/>
        </w:rPr>
        <w:t>Insert an introduction (about one page) of the companion organization and the model that it represents.</w:t>
      </w:r>
    </w:p>
    <w:p w14:paraId="40D62C7D" w14:textId="77777777" w:rsidR="00850BD8" w:rsidRDefault="00850BD8" w:rsidP="006D3F0F">
      <w:pPr>
        <w:pStyle w:val="Heading2"/>
        <w:numPr>
          <w:ilvl w:val="1"/>
          <w:numId w:val="29"/>
        </w:numPr>
      </w:pPr>
      <w:bookmarkStart w:id="253" w:name="_Toc442691851"/>
      <w:bookmarkStart w:id="254" w:name="_Toc531777574"/>
      <w:r w:rsidRPr="008A327B">
        <w:t>Introduction to OPC Unified Architecture</w:t>
      </w:r>
      <w:bookmarkEnd w:id="253"/>
      <w:bookmarkEnd w:id="254"/>
    </w:p>
    <w:p w14:paraId="737588B4" w14:textId="77777777" w:rsidR="00850BD8" w:rsidRDefault="00850BD8" w:rsidP="00850BD8">
      <w:pPr>
        <w:pStyle w:val="PARAGRAPH"/>
        <w:rPr>
          <w:lang w:eastAsia="ja-JP"/>
        </w:rPr>
      </w:pPr>
    </w:p>
    <w:p w14:paraId="7F0A64A9" w14:textId="77777777" w:rsidR="00850BD8" w:rsidRPr="00256E27"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This is an OPC UA introduction that may be used as is, shortened or enhanced as appropriate</w:t>
      </w:r>
      <w:r w:rsidRPr="00256E27">
        <w:rPr>
          <w:color w:val="CC3300"/>
          <w:lang w:eastAsia="ja-JP"/>
        </w:rPr>
        <w:t>.</w:t>
      </w:r>
    </w:p>
    <w:p w14:paraId="4CC4B096" w14:textId="77777777" w:rsidR="00850BD8" w:rsidRPr="00544625" w:rsidRDefault="00850BD8" w:rsidP="00850BD8">
      <w:pPr>
        <w:pStyle w:val="PARAGRAPH"/>
        <w:rPr>
          <w:lang w:eastAsia="ja-JP"/>
        </w:rPr>
      </w:pPr>
    </w:p>
    <w:p w14:paraId="30B75AD0" w14:textId="77777777" w:rsidR="00850BD8" w:rsidRPr="00F1020E" w:rsidRDefault="00850BD8" w:rsidP="006D3F0F">
      <w:pPr>
        <w:pStyle w:val="Heading3"/>
        <w:numPr>
          <w:ilvl w:val="2"/>
          <w:numId w:val="29"/>
        </w:numPr>
      </w:pPr>
      <w:bookmarkStart w:id="255" w:name="_Toc531777575"/>
      <w:bookmarkStart w:id="256" w:name="_Toc442691854"/>
      <w:bookmarkStart w:id="257" w:name="_Toc96249363"/>
      <w:bookmarkStart w:id="258" w:name="_Toc199759445"/>
      <w:bookmarkStart w:id="259" w:name="_Toc200441270"/>
      <w:bookmarkStart w:id="260" w:name="_Toc200441637"/>
      <w:bookmarkStart w:id="261" w:name="_Toc200979653"/>
      <w:bookmarkStart w:id="262" w:name="_Toc202695136"/>
      <w:bookmarkStart w:id="263" w:name="_Toc202698345"/>
      <w:r w:rsidRPr="00F1020E">
        <w:t>What is OPC UA?</w:t>
      </w:r>
      <w:bookmarkEnd w:id="255"/>
    </w:p>
    <w:p w14:paraId="05239BC2" w14:textId="77777777" w:rsidR="00850BD8" w:rsidRPr="00F1020E" w:rsidRDefault="00850BD8" w:rsidP="00850BD8">
      <w:pPr>
        <w:pStyle w:val="PARAGRAPH"/>
      </w:pPr>
      <w:r w:rsidRPr="00F1020E">
        <w:t xml:space="preserve">OPC UA is an open and royalty free set of standards designed as a universal communication protocol. While there are numerous communication solutions available, OPC UA has </w:t>
      </w:r>
      <w:r>
        <w:t>key</w:t>
      </w:r>
      <w:r w:rsidRPr="00F1020E">
        <w:t xml:space="preserve"> advantages:</w:t>
      </w:r>
    </w:p>
    <w:p w14:paraId="421B0BD0" w14:textId="5275417A" w:rsidR="00850BD8" w:rsidRPr="00F1020E" w:rsidRDefault="00850BD8" w:rsidP="006D3F0F">
      <w:pPr>
        <w:pStyle w:val="PARAGRAPH"/>
        <w:numPr>
          <w:ilvl w:val="0"/>
          <w:numId w:val="24"/>
        </w:numPr>
      </w:pPr>
      <w:r w:rsidRPr="00F1020E">
        <w:t>A state of art security model (see</w:t>
      </w:r>
      <w:r>
        <w:t xml:space="preserve"> OPC 10000-2</w:t>
      </w:r>
      <w:r w:rsidRPr="00F1020E">
        <w:t>).</w:t>
      </w:r>
    </w:p>
    <w:p w14:paraId="22A0F618" w14:textId="77777777" w:rsidR="00850BD8" w:rsidRPr="00F1020E" w:rsidRDefault="00850BD8" w:rsidP="006D3F0F">
      <w:pPr>
        <w:pStyle w:val="PARAGRAPH"/>
        <w:numPr>
          <w:ilvl w:val="0"/>
          <w:numId w:val="24"/>
        </w:numPr>
      </w:pPr>
      <w:r w:rsidRPr="00F1020E">
        <w:t>A fault tolerant communication protocol.</w:t>
      </w:r>
    </w:p>
    <w:p w14:paraId="140DADCB" w14:textId="77777777" w:rsidR="00850BD8" w:rsidRPr="00F1020E" w:rsidRDefault="00850BD8" w:rsidP="006D3F0F">
      <w:pPr>
        <w:pStyle w:val="PARAGRAPH"/>
        <w:numPr>
          <w:ilvl w:val="0"/>
          <w:numId w:val="24"/>
        </w:numPr>
      </w:pPr>
      <w:r w:rsidRPr="00F1020E">
        <w:t>An information modelling framework that allows application developers to represent their data in a way that makes sense to them.</w:t>
      </w:r>
    </w:p>
    <w:p w14:paraId="6BD10BA0" w14:textId="77777777" w:rsidR="00850BD8" w:rsidRPr="00F1020E" w:rsidRDefault="00850BD8" w:rsidP="00850BD8">
      <w:pPr>
        <w:pStyle w:val="PARAGRAPH"/>
      </w:pPr>
      <w:r w:rsidRPr="00F1020E">
        <w:t xml:space="preserve">OPC UA has a broad scope which delivers for economies of scale for application developers. This means that a larger number of high quality applications at a reasonable cost are available. When combined with semantic models such as </w:t>
      </w:r>
      <w:r w:rsidRPr="008E5153">
        <w:rPr>
          <w:color w:val="FF0000"/>
        </w:rPr>
        <w:t>&lt;title&gt;</w:t>
      </w:r>
      <w:r w:rsidRPr="00F1020E">
        <w:t>, OPC UA makes it easier for end users to access data via generic commercial application</w:t>
      </w:r>
      <w:r>
        <w:t>s</w:t>
      </w:r>
      <w:r w:rsidRPr="00F1020E">
        <w:t>.</w:t>
      </w:r>
    </w:p>
    <w:p w14:paraId="4DB7F2E2" w14:textId="6310D2D7" w:rsidR="00850BD8" w:rsidRPr="00F1020E" w:rsidRDefault="00850BD8" w:rsidP="00850BD8">
      <w:pPr>
        <w:pStyle w:val="PARAGRAPH"/>
      </w:pPr>
      <w:r w:rsidRPr="00F1020E">
        <w:t xml:space="preserve">The OPC UA model is scalable from small devices to ERP systems. OPC UA </w:t>
      </w:r>
      <w:r w:rsidRPr="008E5153">
        <w:rPr>
          <w:i/>
        </w:rPr>
        <w:t>Servers</w:t>
      </w:r>
      <w:r w:rsidRPr="00F1020E">
        <w:t xml:space="preserve"> process information locally and then provide that data in a consistent format to any application requesting data - ERP, MES, PMS, Maintenance Systems, HMI, Smartphone or a standard Browser, for examples. For a more complete overview see</w:t>
      </w:r>
      <w:r>
        <w:t xml:space="preserve"> OPC 10000-1</w:t>
      </w:r>
      <w:r w:rsidRPr="00F1020E">
        <w:t>.</w:t>
      </w:r>
    </w:p>
    <w:p w14:paraId="24EDA863" w14:textId="77777777" w:rsidR="00850BD8" w:rsidRPr="00F1020E" w:rsidRDefault="00850BD8" w:rsidP="006D3F0F">
      <w:pPr>
        <w:pStyle w:val="Heading3"/>
        <w:numPr>
          <w:ilvl w:val="2"/>
          <w:numId w:val="29"/>
        </w:numPr>
      </w:pPr>
      <w:bookmarkStart w:id="264" w:name="_Toc531777576"/>
      <w:r w:rsidRPr="00F1020E">
        <w:t>Basics of OPC UA</w:t>
      </w:r>
      <w:bookmarkEnd w:id="264"/>
    </w:p>
    <w:p w14:paraId="4C61A11A" w14:textId="77777777" w:rsidR="00850BD8" w:rsidRPr="00F1020E" w:rsidRDefault="00850BD8" w:rsidP="00850BD8">
      <w:pPr>
        <w:pStyle w:val="PARAGRAPH"/>
      </w:pPr>
      <w:r w:rsidRPr="00F1020E">
        <w:t xml:space="preserve">As an </w:t>
      </w:r>
      <w:r>
        <w:t>o</w:t>
      </w:r>
      <w:r w:rsidRPr="00F1020E">
        <w:t xml:space="preserve">pen </w:t>
      </w:r>
      <w:r>
        <w:t>s</w:t>
      </w:r>
      <w:r w:rsidRPr="00F1020E">
        <w:t xml:space="preserve">tandard, OPC UA is based on standard </w:t>
      </w:r>
      <w:r>
        <w:t>i</w:t>
      </w:r>
      <w:r w:rsidRPr="00F1020E">
        <w:t>nternet technologies</w:t>
      </w:r>
      <w:r>
        <w:t>, like</w:t>
      </w:r>
      <w:r w:rsidRPr="00F1020E">
        <w:t xml:space="preserve"> TCP/IP, HTTP, </w:t>
      </w:r>
      <w:proofErr w:type="gramStart"/>
      <w:r>
        <w:t>Web</w:t>
      </w:r>
      <w:proofErr w:type="gramEnd"/>
      <w:r>
        <w:t xml:space="preserve"> Sockets</w:t>
      </w:r>
      <w:r w:rsidRPr="00F1020E">
        <w:t>.</w:t>
      </w:r>
    </w:p>
    <w:p w14:paraId="586E32B1" w14:textId="0EAB09B1" w:rsidR="00850BD8" w:rsidRPr="00F1020E" w:rsidRDefault="00850BD8" w:rsidP="00850BD8">
      <w:pPr>
        <w:pStyle w:val="PARAGRAPH"/>
        <w:rPr>
          <w:lang w:eastAsia="ja-JP"/>
        </w:rPr>
      </w:pPr>
      <w:r w:rsidRPr="00F1020E">
        <w:t xml:space="preserve">As an </w:t>
      </w:r>
      <w:r>
        <w:t>e</w:t>
      </w:r>
      <w:r w:rsidRPr="00F1020E">
        <w:t xml:space="preserve">xtensible </w:t>
      </w:r>
      <w:r>
        <w:t>s</w:t>
      </w:r>
      <w:r w:rsidRPr="00F1020E">
        <w:t xml:space="preserve">tandard, OPC UA provides a set of </w:t>
      </w:r>
      <w:r w:rsidRPr="008E5153">
        <w:rPr>
          <w:i/>
        </w:rPr>
        <w:t>Services</w:t>
      </w:r>
      <w:r w:rsidRPr="00F1020E">
        <w:t xml:space="preserve"> (see</w:t>
      </w:r>
      <w:r>
        <w:t xml:space="preserve"> OPC 10000-4</w:t>
      </w:r>
      <w:r w:rsidRPr="00F1020E">
        <w:t xml:space="preserve">) and a basic information model framework. This framework provides an easy manner for creating and exposing </w:t>
      </w:r>
      <w:r w:rsidRPr="00F1020E">
        <w:lastRenderedPageBreak/>
        <w:t xml:space="preserve">vendor defined information in a standard way. More importantly all OPC UA </w:t>
      </w:r>
      <w:r w:rsidRPr="008E5153">
        <w:rPr>
          <w:i/>
        </w:rPr>
        <w:t>Clients</w:t>
      </w:r>
      <w:r w:rsidRPr="00F1020E">
        <w:t xml:space="preserve"> are expected to be able to discover and use vendor</w:t>
      </w:r>
      <w:r>
        <w:t>-</w:t>
      </w:r>
      <w:r w:rsidRPr="00F1020E">
        <w:t xml:space="preserve">defined information. This means OPC UA users can benefit from the economies of scale that come with generic visualization and historian applications. This specification is an example of an OPC UA </w:t>
      </w:r>
      <w:r w:rsidRPr="008E5153">
        <w:rPr>
          <w:i/>
        </w:rPr>
        <w:t>Information Model</w:t>
      </w:r>
      <w:r w:rsidRPr="00F1020E">
        <w:t xml:space="preserve"> designed to meet the needs of developers and users.</w:t>
      </w:r>
    </w:p>
    <w:p w14:paraId="169B9EBF" w14:textId="77777777" w:rsidR="00850BD8" w:rsidRPr="00F1020E" w:rsidRDefault="00850BD8" w:rsidP="00850BD8">
      <w:pPr>
        <w:pStyle w:val="PARAGRAPH"/>
      </w:pPr>
      <w:r w:rsidRPr="00F1020E">
        <w:t xml:space="preserve">OPC UA </w:t>
      </w:r>
      <w:r w:rsidRPr="008E5153">
        <w:rPr>
          <w:i/>
        </w:rPr>
        <w:t>Clients</w:t>
      </w:r>
      <w:r w:rsidRPr="00F1020E">
        <w:t xml:space="preserve"> can be any consumer of data from another device on the network to browser based thin clients and ERP systems. The full scope of OPC UA applications </w:t>
      </w:r>
      <w:r>
        <w:t>is</w:t>
      </w:r>
      <w:r w:rsidRPr="00F1020E">
        <w:t xml:space="preserve"> shown in</w:t>
      </w:r>
      <w:r>
        <w:t xml:space="preserve"> </w:t>
      </w:r>
      <w:r>
        <w:fldChar w:fldCharType="begin"/>
      </w:r>
      <w:r>
        <w:instrText xml:space="preserve"> REF _Ref531777624 \h </w:instrText>
      </w:r>
      <w:r>
        <w:fldChar w:fldCharType="separate"/>
      </w:r>
      <w:r w:rsidRPr="00F1020E">
        <w:t xml:space="preserve">Figure </w:t>
      </w:r>
      <w:r>
        <w:rPr>
          <w:noProof/>
        </w:rPr>
        <w:t>1</w:t>
      </w:r>
      <w:r>
        <w:fldChar w:fldCharType="end"/>
      </w:r>
      <w:r w:rsidRPr="00F1020E">
        <w:t>.</w:t>
      </w:r>
    </w:p>
    <w:p w14:paraId="6B25D52F" w14:textId="77777777" w:rsidR="00850BD8" w:rsidRPr="00F1020E" w:rsidRDefault="00850BD8" w:rsidP="00850BD8">
      <w:pPr>
        <w:jc w:val="center"/>
        <w:rPr>
          <w:rFonts w:cs="Calibri"/>
        </w:rPr>
      </w:pPr>
      <w:r w:rsidRPr="00F1020E">
        <w:object w:dxaOrig="7122" w:dyaOrig="5346" w14:anchorId="7264EC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4pt;height:237.6pt" o:ole="">
            <v:imagedata r:id="rId23" o:title=""/>
          </v:shape>
          <o:OLEObject Type="Embed" ProgID="PowerPoint.Slide.12" ShapeID="_x0000_i1025" DrawAspect="Content" ObjectID="_1624431673" r:id="rId24"/>
        </w:object>
      </w:r>
    </w:p>
    <w:p w14:paraId="25705713" w14:textId="77777777" w:rsidR="00850BD8" w:rsidRPr="00F1020E" w:rsidRDefault="00850BD8" w:rsidP="00850BD8">
      <w:pPr>
        <w:pStyle w:val="FIGURE-title"/>
        <w:spacing w:before="0"/>
      </w:pPr>
      <w:bookmarkStart w:id="265" w:name="_Ref531777624"/>
      <w:bookmarkStart w:id="266" w:name="_Toc531777601"/>
      <w:r w:rsidRPr="00F1020E">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265"/>
      <w:r w:rsidRPr="00F1020E">
        <w:t xml:space="preserve"> – The Scope of OPC UA within an Enterprise</w:t>
      </w:r>
      <w:bookmarkEnd w:id="266"/>
      <w:r w:rsidRPr="00F1020E">
        <w:t xml:space="preserve"> </w:t>
      </w:r>
    </w:p>
    <w:p w14:paraId="61C93610" w14:textId="77777777" w:rsidR="00850BD8" w:rsidRPr="00F1020E" w:rsidRDefault="00850BD8" w:rsidP="00850BD8">
      <w:pPr>
        <w:pStyle w:val="PARAGRAPH"/>
      </w:pPr>
      <w:r w:rsidRPr="00F1020E">
        <w:t>OPC UA provides a robust and reliable communication infrastructure having mechanisms for handling lost messages, failover, heartbeat, etc. With its binary encoded data, it offers a high-performing data exchange solution. Security is built into OPC UA as security requirements become more and more important especially since environments are connected to the office network or the internet and attackers are starting to focus on automation systems</w:t>
      </w:r>
      <w:r>
        <w:t>.</w:t>
      </w:r>
    </w:p>
    <w:p w14:paraId="7F2BEC8F" w14:textId="77777777" w:rsidR="00850BD8" w:rsidRPr="00F1020E" w:rsidRDefault="00850BD8" w:rsidP="006D3F0F">
      <w:pPr>
        <w:pStyle w:val="Heading3"/>
        <w:numPr>
          <w:ilvl w:val="2"/>
          <w:numId w:val="29"/>
        </w:numPr>
      </w:pPr>
      <w:bookmarkStart w:id="267" w:name="_Toc531777577"/>
      <w:r w:rsidRPr="00F1020E">
        <w:t xml:space="preserve">Information </w:t>
      </w:r>
      <w:r>
        <w:t>m</w:t>
      </w:r>
      <w:r w:rsidRPr="00F1020E">
        <w:t>odelling in OPC UA</w:t>
      </w:r>
      <w:bookmarkEnd w:id="267"/>
    </w:p>
    <w:p w14:paraId="531F279A" w14:textId="77777777" w:rsidR="00850BD8" w:rsidRPr="00F1020E" w:rsidRDefault="00850BD8" w:rsidP="006D3F0F">
      <w:pPr>
        <w:pStyle w:val="Heading4"/>
        <w:numPr>
          <w:ilvl w:val="3"/>
          <w:numId w:val="29"/>
        </w:numPr>
      </w:pPr>
      <w:bookmarkStart w:id="268" w:name="_Toc531777578"/>
      <w:r w:rsidRPr="00F1020E">
        <w:t>Concepts</w:t>
      </w:r>
      <w:bookmarkEnd w:id="268"/>
    </w:p>
    <w:p w14:paraId="6D3F304F" w14:textId="77777777" w:rsidR="00850BD8" w:rsidRPr="00F1020E" w:rsidRDefault="00850BD8" w:rsidP="00850BD8">
      <w:pPr>
        <w:pStyle w:val="PARAGRAPH"/>
      </w:pPr>
      <w:r w:rsidRPr="00F1020E">
        <w:t xml:space="preserve">OPC UA provides a framework that can be used to represent complex information as </w:t>
      </w:r>
      <w:r w:rsidRPr="008E5153">
        <w:rPr>
          <w:i/>
        </w:rPr>
        <w:t>Objects</w:t>
      </w:r>
      <w:r w:rsidRPr="00F1020E">
        <w:t xml:space="preserve"> in an </w:t>
      </w:r>
      <w:r w:rsidRPr="008E5153">
        <w:rPr>
          <w:i/>
        </w:rPr>
        <w:t>AddressSpace</w:t>
      </w:r>
      <w:r w:rsidRPr="00F1020E">
        <w:t xml:space="preserve"> which can be accessed with standard services. These </w:t>
      </w:r>
      <w:r w:rsidRPr="008E5153">
        <w:rPr>
          <w:i/>
        </w:rPr>
        <w:t>Objects</w:t>
      </w:r>
      <w:r w:rsidRPr="00F1020E">
        <w:t xml:space="preserve"> consist of </w:t>
      </w:r>
      <w:r w:rsidRPr="008E5153">
        <w:rPr>
          <w:i/>
        </w:rPr>
        <w:t>Nodes</w:t>
      </w:r>
      <w:r w:rsidRPr="00F1020E">
        <w:t xml:space="preserve"> connected by </w:t>
      </w:r>
      <w:r w:rsidRPr="008E5153">
        <w:rPr>
          <w:i/>
        </w:rPr>
        <w:t>References</w:t>
      </w:r>
      <w:r w:rsidRPr="00F1020E">
        <w:t xml:space="preserve">. Different classes of </w:t>
      </w:r>
      <w:r w:rsidRPr="008E5153">
        <w:rPr>
          <w:i/>
        </w:rPr>
        <w:t>Nodes</w:t>
      </w:r>
      <w:r w:rsidRPr="00F1020E">
        <w:t xml:space="preserve"> convey different semantics. For example, a </w:t>
      </w:r>
      <w:r w:rsidRPr="008E5153">
        <w:rPr>
          <w:i/>
        </w:rPr>
        <w:t>Variable Node</w:t>
      </w:r>
      <w:r w:rsidRPr="00F1020E">
        <w:t xml:space="preserve"> represents a value that can be read or written. The </w:t>
      </w:r>
      <w:r w:rsidRPr="008E5153">
        <w:rPr>
          <w:i/>
        </w:rPr>
        <w:t>Variable Node</w:t>
      </w:r>
      <w:r w:rsidRPr="00F1020E">
        <w:t xml:space="preserve"> has an associated </w:t>
      </w:r>
      <w:r w:rsidRPr="008E5153">
        <w:rPr>
          <w:i/>
        </w:rPr>
        <w:t>DataType</w:t>
      </w:r>
      <w:r w:rsidRPr="00F1020E">
        <w:t xml:space="preserve"> that can define the actual value, such as a string, float, structure etc. It can also describe the </w:t>
      </w:r>
      <w:r w:rsidRPr="008E5153">
        <w:rPr>
          <w:i/>
        </w:rPr>
        <w:t>Variable</w:t>
      </w:r>
      <w:r w:rsidRPr="00F1020E">
        <w:t xml:space="preserve"> value as a variant. A </w:t>
      </w:r>
      <w:r w:rsidRPr="008E5153">
        <w:rPr>
          <w:i/>
        </w:rPr>
        <w:t>Method Node</w:t>
      </w:r>
      <w:r w:rsidRPr="00F1020E">
        <w:t xml:space="preserve"> represents a function that can be called. Every </w:t>
      </w:r>
      <w:r w:rsidRPr="008E5153">
        <w:rPr>
          <w:i/>
        </w:rPr>
        <w:t>Node</w:t>
      </w:r>
      <w:r w:rsidRPr="00F1020E">
        <w:t xml:space="preserve"> has a number of </w:t>
      </w:r>
      <w:r w:rsidRPr="008E5153">
        <w:rPr>
          <w:i/>
        </w:rPr>
        <w:t>Attributes</w:t>
      </w:r>
      <w:r w:rsidRPr="00F1020E">
        <w:t xml:space="preserve"> including a unique identifier called a </w:t>
      </w:r>
      <w:r w:rsidRPr="008E5153">
        <w:rPr>
          <w:i/>
        </w:rPr>
        <w:t>NodeId</w:t>
      </w:r>
      <w:r w:rsidRPr="00F1020E">
        <w:t xml:space="preserve"> and non-localized name called as </w:t>
      </w:r>
      <w:r w:rsidRPr="008E5153">
        <w:rPr>
          <w:i/>
        </w:rPr>
        <w:t>BrowseName</w:t>
      </w:r>
      <w:r w:rsidRPr="00F1020E">
        <w:t xml:space="preserve">. An </w:t>
      </w:r>
      <w:r w:rsidRPr="008E5153">
        <w:rPr>
          <w:i/>
        </w:rPr>
        <w:t>Object</w:t>
      </w:r>
      <w:r w:rsidRPr="00F1020E">
        <w:t xml:space="preserve"> representing a ‘Reservation’ is shown in</w:t>
      </w:r>
      <w:r>
        <w:t xml:space="preserve"> </w:t>
      </w:r>
      <w:r>
        <w:fldChar w:fldCharType="begin"/>
      </w:r>
      <w:r>
        <w:instrText xml:space="preserve"> REF _Ref495481497 \h </w:instrText>
      </w:r>
      <w:r>
        <w:fldChar w:fldCharType="separate"/>
      </w:r>
      <w:r w:rsidRPr="00F1020E">
        <w:t xml:space="preserve">Figure </w:t>
      </w:r>
      <w:r>
        <w:rPr>
          <w:noProof/>
        </w:rPr>
        <w:t>2</w:t>
      </w:r>
      <w:r>
        <w:fldChar w:fldCharType="end"/>
      </w:r>
      <w:r w:rsidRPr="00F1020E">
        <w:t>.</w:t>
      </w:r>
    </w:p>
    <w:p w14:paraId="2C2D4016" w14:textId="77777777" w:rsidR="00850BD8" w:rsidRPr="00F1020E" w:rsidRDefault="00850BD8" w:rsidP="00850BD8">
      <w:pPr>
        <w:jc w:val="center"/>
        <w:rPr>
          <w:rFonts w:cs="Calibri"/>
        </w:rPr>
      </w:pPr>
      <w:r w:rsidRPr="00F1020E">
        <w:rPr>
          <w:rFonts w:cs="Calibri"/>
        </w:rPr>
        <w:object w:dxaOrig="8291" w:dyaOrig="5725" w14:anchorId="24C1DD30">
          <v:shape id="_x0000_i1026" type="#_x0000_t75" style="width:379.8pt;height:270.6pt" o:ole="">
            <v:imagedata r:id="rId25" o:title=""/>
          </v:shape>
          <o:OLEObject Type="Embed" ProgID="Visio.Drawing.11" ShapeID="_x0000_i1026" DrawAspect="Content" ObjectID="_1624431674" r:id="rId26"/>
        </w:object>
      </w:r>
    </w:p>
    <w:p w14:paraId="5F00495B" w14:textId="77777777" w:rsidR="00850BD8" w:rsidRPr="00F1020E" w:rsidRDefault="00850BD8" w:rsidP="00850BD8">
      <w:pPr>
        <w:pStyle w:val="FIGURE-title"/>
        <w:spacing w:before="0"/>
      </w:pPr>
      <w:bookmarkStart w:id="269" w:name="_Ref495481497"/>
      <w:bookmarkStart w:id="270" w:name="_Toc531777602"/>
      <w:r w:rsidRPr="00F1020E">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269"/>
      <w:r w:rsidRPr="00F1020E">
        <w:t xml:space="preserve"> – A Basic Object in an OPC UA Address Space</w:t>
      </w:r>
      <w:bookmarkEnd w:id="270"/>
      <w:r w:rsidRPr="00F1020E">
        <w:t xml:space="preserve"> </w:t>
      </w:r>
    </w:p>
    <w:p w14:paraId="290B1F32" w14:textId="77777777" w:rsidR="00850BD8" w:rsidRPr="00F1020E" w:rsidRDefault="00850BD8" w:rsidP="00850BD8">
      <w:pPr>
        <w:pStyle w:val="PARAGRAPH"/>
      </w:pPr>
      <w:r w:rsidRPr="008E5153">
        <w:rPr>
          <w:i/>
        </w:rPr>
        <w:t>Object</w:t>
      </w:r>
      <w:r w:rsidRPr="00F1020E">
        <w:t xml:space="preserve"> and </w:t>
      </w:r>
      <w:r w:rsidRPr="008E5153">
        <w:rPr>
          <w:i/>
        </w:rPr>
        <w:t>Variable Nodes</w:t>
      </w:r>
      <w:r w:rsidRPr="00F1020E">
        <w:t xml:space="preserve"> </w:t>
      </w:r>
      <w:r>
        <w:t>represent</w:t>
      </w:r>
      <w:r w:rsidRPr="00F1020E">
        <w:t xml:space="preserve"> </w:t>
      </w:r>
      <w:r>
        <w:t>instances</w:t>
      </w:r>
      <w:r w:rsidRPr="00F1020E">
        <w:t xml:space="preserve"> and they always reference a </w:t>
      </w:r>
      <w:r w:rsidRPr="008E5153">
        <w:rPr>
          <w:i/>
        </w:rPr>
        <w:t>TypeDefinition</w:t>
      </w:r>
      <w:r w:rsidRPr="00F1020E">
        <w:t xml:space="preserve"> (</w:t>
      </w:r>
      <w:r w:rsidRPr="008E5153">
        <w:rPr>
          <w:i/>
        </w:rPr>
        <w:t>ObjectType</w:t>
      </w:r>
      <w:r w:rsidRPr="00F1020E">
        <w:t xml:space="preserve"> or </w:t>
      </w:r>
      <w:r w:rsidRPr="008E5153">
        <w:rPr>
          <w:i/>
        </w:rPr>
        <w:t>VariableType</w:t>
      </w:r>
      <w:r w:rsidRPr="00F1020E">
        <w:t xml:space="preserve">) </w:t>
      </w:r>
      <w:r w:rsidRPr="008E5153">
        <w:rPr>
          <w:i/>
        </w:rPr>
        <w:t>Node</w:t>
      </w:r>
      <w:r w:rsidRPr="00F1020E">
        <w:t xml:space="preserve"> which describes their semantics and structure. </w:t>
      </w:r>
      <w:r>
        <w:fldChar w:fldCharType="begin"/>
      </w:r>
      <w:r>
        <w:instrText xml:space="preserve"> REF _Ref495481599 \h </w:instrText>
      </w:r>
      <w:r>
        <w:fldChar w:fldCharType="separate"/>
      </w:r>
      <w:r w:rsidRPr="00F1020E">
        <w:t xml:space="preserve">Figure </w:t>
      </w:r>
      <w:r>
        <w:rPr>
          <w:noProof/>
        </w:rPr>
        <w:t>3</w:t>
      </w:r>
      <w:r>
        <w:fldChar w:fldCharType="end"/>
      </w:r>
      <w:r w:rsidRPr="00F1020E">
        <w:t xml:space="preserve"> illustrat</w:t>
      </w:r>
      <w:r>
        <w:t>es the relationship between an i</w:t>
      </w:r>
      <w:r w:rsidRPr="00F1020E">
        <w:t>ns</w:t>
      </w:r>
      <w:r>
        <w:t xml:space="preserve">tance and its </w:t>
      </w:r>
      <w:r w:rsidRPr="008E5153">
        <w:rPr>
          <w:i/>
        </w:rPr>
        <w:t>TypeDefinition</w:t>
      </w:r>
      <w:r w:rsidRPr="00F1020E">
        <w:t>.</w:t>
      </w:r>
    </w:p>
    <w:p w14:paraId="2AB893A9" w14:textId="77777777" w:rsidR="00850BD8" w:rsidRPr="00F1020E" w:rsidRDefault="00850BD8" w:rsidP="00850BD8">
      <w:pPr>
        <w:pStyle w:val="PARAGRAPH"/>
      </w:pPr>
      <w:r w:rsidRPr="00F1020E">
        <w:t>The</w:t>
      </w:r>
      <w:r>
        <w:t xml:space="preserve"> type</w:t>
      </w:r>
      <w:r w:rsidRPr="00F1020E">
        <w:t xml:space="preserve"> </w:t>
      </w:r>
      <w:r w:rsidRPr="008E5153">
        <w:rPr>
          <w:i/>
        </w:rPr>
        <w:t>Nodes</w:t>
      </w:r>
      <w:r w:rsidRPr="00F1020E">
        <w:t xml:space="preserve"> are templates that define all of the children that can be present in an </w:t>
      </w:r>
      <w:r>
        <w:t>i</w:t>
      </w:r>
      <w:r w:rsidRPr="00F1020E">
        <w:t>nstance of the</w:t>
      </w:r>
      <w:r>
        <w:t xml:space="preserve"> type</w:t>
      </w:r>
      <w:r w:rsidRPr="00F1020E">
        <w:t xml:space="preserve">. In the example in </w:t>
      </w:r>
      <w:r>
        <w:fldChar w:fldCharType="begin"/>
      </w:r>
      <w:r>
        <w:instrText xml:space="preserve"> REF _Ref495481599 \h </w:instrText>
      </w:r>
      <w:r>
        <w:fldChar w:fldCharType="separate"/>
      </w:r>
      <w:r w:rsidRPr="00F1020E">
        <w:t xml:space="preserve">Figure </w:t>
      </w:r>
      <w:r>
        <w:rPr>
          <w:noProof/>
        </w:rPr>
        <w:t>3</w:t>
      </w:r>
      <w:r>
        <w:fldChar w:fldCharType="end"/>
      </w:r>
      <w:r w:rsidRPr="00F1020E">
        <w:t xml:space="preserve"> the </w:t>
      </w:r>
      <w:proofErr w:type="spellStart"/>
      <w:r w:rsidRPr="007F0EF3">
        <w:t>PersonType</w:t>
      </w:r>
      <w:proofErr w:type="spellEnd"/>
      <w:r w:rsidRPr="007F0EF3">
        <w:rPr>
          <w:i/>
        </w:rPr>
        <w:t xml:space="preserve"> </w:t>
      </w:r>
      <w:proofErr w:type="spellStart"/>
      <w:r w:rsidRPr="007F0EF3">
        <w:rPr>
          <w:i/>
        </w:rPr>
        <w:t>ObjectType</w:t>
      </w:r>
      <w:proofErr w:type="spellEnd"/>
      <w:r w:rsidRPr="00F1020E">
        <w:t xml:space="preserve"> defines two children: First Name and Last Name. All instances of PersonType are expected to have the same children with the same </w:t>
      </w:r>
      <w:r w:rsidRPr="007F0EF3">
        <w:rPr>
          <w:i/>
        </w:rPr>
        <w:t>BrowseNames</w:t>
      </w:r>
      <w:r w:rsidRPr="00F1020E">
        <w:t xml:space="preserve">. Within a </w:t>
      </w:r>
      <w:r>
        <w:t>t</w:t>
      </w:r>
      <w:r w:rsidRPr="00F1020E">
        <w:t xml:space="preserve">ype the </w:t>
      </w:r>
      <w:r w:rsidRPr="007F0EF3">
        <w:rPr>
          <w:i/>
        </w:rPr>
        <w:t>BrowseNames</w:t>
      </w:r>
      <w:r w:rsidRPr="00F1020E">
        <w:t xml:space="preserve"> uniquely identify the </w:t>
      </w:r>
      <w:r>
        <w:t>children</w:t>
      </w:r>
      <w:r w:rsidRPr="00F1020E">
        <w:t xml:space="preserve">. This means </w:t>
      </w:r>
      <w:r w:rsidRPr="007F0EF3">
        <w:rPr>
          <w:i/>
        </w:rPr>
        <w:t>Client</w:t>
      </w:r>
      <w:r w:rsidRPr="00F1020E">
        <w:t xml:space="preserve"> applications can be designed to search for children based on the </w:t>
      </w:r>
      <w:r w:rsidRPr="007F0EF3">
        <w:rPr>
          <w:i/>
        </w:rPr>
        <w:t>BrowseNames</w:t>
      </w:r>
      <w:r w:rsidRPr="00F1020E">
        <w:t xml:space="preserve"> from the </w:t>
      </w:r>
      <w:r>
        <w:t>t</w:t>
      </w:r>
      <w:r w:rsidRPr="00F1020E">
        <w:t xml:space="preserve">ype instead of </w:t>
      </w:r>
      <w:r w:rsidRPr="007F0EF3">
        <w:rPr>
          <w:i/>
        </w:rPr>
        <w:t>NodeIds</w:t>
      </w:r>
      <w:r w:rsidRPr="00F1020E">
        <w:t xml:space="preserve">. This eliminates the need for manual reconfiguration of systems if a </w:t>
      </w:r>
      <w:r w:rsidRPr="007F0EF3">
        <w:rPr>
          <w:i/>
        </w:rPr>
        <w:t>Client</w:t>
      </w:r>
      <w:r w:rsidRPr="00F1020E">
        <w:t xml:space="preserve"> uses </w:t>
      </w:r>
      <w:r>
        <w:t>t</w:t>
      </w:r>
      <w:r w:rsidRPr="00F1020E">
        <w:t xml:space="preserve">ypes that multiple </w:t>
      </w:r>
      <w:r w:rsidRPr="007F0EF3">
        <w:rPr>
          <w:i/>
        </w:rPr>
        <w:t>Servers</w:t>
      </w:r>
      <w:r w:rsidRPr="00F1020E">
        <w:t xml:space="preserve"> implement.</w:t>
      </w:r>
    </w:p>
    <w:p w14:paraId="060593B7" w14:textId="49C44180" w:rsidR="00850BD8" w:rsidRPr="00F1020E" w:rsidRDefault="00850BD8" w:rsidP="00850BD8">
      <w:pPr>
        <w:pStyle w:val="PARAGRAPH"/>
      </w:pPr>
      <w:r w:rsidRPr="00F1020E">
        <w:t>OPC UA also supports the concept of sub</w:t>
      </w:r>
      <w:r>
        <w:t>-</w:t>
      </w:r>
      <w:r w:rsidRPr="00F1020E">
        <w:t>typing. This allows a modeller</w:t>
      </w:r>
      <w:r>
        <w:t xml:space="preserve"> to take an existing t</w:t>
      </w:r>
      <w:r w:rsidRPr="00F1020E">
        <w:t>ype and extend it. There are rules regarding sub</w:t>
      </w:r>
      <w:r>
        <w:t>-</w:t>
      </w:r>
      <w:r w:rsidRPr="00F1020E">
        <w:t>typing defined in</w:t>
      </w:r>
      <w:r>
        <w:t xml:space="preserve"> OPC 10000-3</w:t>
      </w:r>
      <w:r w:rsidRPr="00F1020E">
        <w:t xml:space="preserve">, but in general they allow the extension of a given type or the restriction of a </w:t>
      </w:r>
      <w:r w:rsidRPr="007F0EF3">
        <w:rPr>
          <w:i/>
        </w:rPr>
        <w:t>DataType</w:t>
      </w:r>
      <w:r w:rsidRPr="00F1020E">
        <w:t xml:space="preserve">. For example, the modeller may decide that the existing </w:t>
      </w:r>
      <w:r w:rsidRPr="007F0EF3">
        <w:rPr>
          <w:i/>
        </w:rPr>
        <w:t>ObjectType</w:t>
      </w:r>
      <w:r w:rsidRPr="00F1020E">
        <w:t xml:space="preserve"> in so</w:t>
      </w:r>
      <w:r>
        <w:t xml:space="preserve">me cases needs an additional </w:t>
      </w:r>
      <w:r w:rsidRPr="007F0EF3">
        <w:rPr>
          <w:i/>
        </w:rPr>
        <w:t>Variable</w:t>
      </w:r>
      <w:r w:rsidRPr="00F1020E">
        <w:t>. The modeller</w:t>
      </w:r>
      <w:r>
        <w:t xml:space="preserve"> can create a s</w:t>
      </w:r>
      <w:r w:rsidRPr="00F1020E">
        <w:t xml:space="preserve">ubtype of the </w:t>
      </w:r>
      <w:r w:rsidRPr="007F0EF3">
        <w:rPr>
          <w:i/>
        </w:rPr>
        <w:t>ObjectType</w:t>
      </w:r>
      <w:r w:rsidRPr="00F1020E">
        <w:t xml:space="preserve"> and add the </w:t>
      </w:r>
      <w:r w:rsidRPr="007F0EF3">
        <w:rPr>
          <w:i/>
        </w:rPr>
        <w:t>Variable</w:t>
      </w:r>
      <w:r w:rsidRPr="00F1020E">
        <w:t xml:space="preserve">. A </w:t>
      </w:r>
      <w:r w:rsidRPr="007F0EF3">
        <w:rPr>
          <w:i/>
        </w:rPr>
        <w:t>Client</w:t>
      </w:r>
      <w:r w:rsidRPr="00F1020E">
        <w:t xml:space="preserve"> that is expecting the parent type can treat the new </w:t>
      </w:r>
      <w:r>
        <w:t>t</w:t>
      </w:r>
      <w:r w:rsidRPr="00F1020E">
        <w:t xml:space="preserve">ype as if it was of the parent </w:t>
      </w:r>
      <w:r>
        <w:t>t</w:t>
      </w:r>
      <w:r w:rsidRPr="00F1020E">
        <w:t xml:space="preserve">ype. Regarding </w:t>
      </w:r>
      <w:r w:rsidRPr="007F0EF3">
        <w:rPr>
          <w:i/>
        </w:rPr>
        <w:t>DataTypes</w:t>
      </w:r>
      <w:r w:rsidRPr="00F1020E">
        <w:t xml:space="preserve">, </w:t>
      </w:r>
      <w:r>
        <w:t>subtypes can only restrict. I</w:t>
      </w:r>
      <w:r w:rsidRPr="00F1020E">
        <w:t xml:space="preserve">f a </w:t>
      </w:r>
      <w:r w:rsidRPr="007F0EF3">
        <w:rPr>
          <w:i/>
        </w:rPr>
        <w:t>Variable</w:t>
      </w:r>
      <w:r w:rsidRPr="00F1020E">
        <w:t xml:space="preserve"> is defined to have a numeric value, a sub type could restrict </w:t>
      </w:r>
      <w:r>
        <w:t>it</w:t>
      </w:r>
      <w:r w:rsidRPr="00F1020E">
        <w:t xml:space="preserve"> to a float.</w:t>
      </w:r>
    </w:p>
    <w:p w14:paraId="1F007460" w14:textId="77777777" w:rsidR="00850BD8" w:rsidRPr="00F1020E" w:rsidRDefault="00850BD8" w:rsidP="00850BD8">
      <w:pPr>
        <w:jc w:val="center"/>
        <w:rPr>
          <w:rFonts w:cs="Calibri"/>
        </w:rPr>
      </w:pPr>
      <w:r w:rsidRPr="00F1020E">
        <w:rPr>
          <w:rFonts w:cs="Calibri"/>
        </w:rPr>
        <w:object w:dxaOrig="7141" w:dyaOrig="7431" w14:anchorId="3C4F4225">
          <v:shape id="_x0000_i1027" type="#_x0000_t75" style="width:340.2pt;height:354pt" o:ole="">
            <v:imagedata r:id="rId27" o:title=""/>
          </v:shape>
          <o:OLEObject Type="Embed" ProgID="Visio.Drawing.11" ShapeID="_x0000_i1027" DrawAspect="Content" ObjectID="_1624431675" r:id="rId28"/>
        </w:object>
      </w:r>
    </w:p>
    <w:p w14:paraId="6F7D56BF" w14:textId="77777777" w:rsidR="00850BD8" w:rsidRPr="00F1020E" w:rsidRDefault="00850BD8" w:rsidP="00850BD8">
      <w:pPr>
        <w:pStyle w:val="FIGURE-title"/>
        <w:spacing w:before="0"/>
      </w:pPr>
      <w:bookmarkStart w:id="271" w:name="_Ref495481599"/>
      <w:bookmarkStart w:id="272" w:name="_Toc531777603"/>
      <w:r w:rsidRPr="00F1020E">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bookmarkEnd w:id="271"/>
      <w:r w:rsidRPr="00F1020E">
        <w:t xml:space="preserve"> – The Relationship between Type Definitions and Instances</w:t>
      </w:r>
      <w:bookmarkEnd w:id="272"/>
      <w:r w:rsidRPr="00F1020E">
        <w:t xml:space="preserve"> </w:t>
      </w:r>
    </w:p>
    <w:p w14:paraId="3675CF5B" w14:textId="77777777" w:rsidR="00850BD8" w:rsidRPr="00F1020E" w:rsidRDefault="00850BD8" w:rsidP="00850BD8">
      <w:pPr>
        <w:pStyle w:val="PARAGRAPH"/>
      </w:pPr>
      <w:r w:rsidRPr="007F0EF3">
        <w:rPr>
          <w:i/>
        </w:rPr>
        <w:t>References</w:t>
      </w:r>
      <w:r w:rsidRPr="00F1020E">
        <w:t xml:space="preserve"> allow </w:t>
      </w:r>
      <w:r w:rsidRPr="007F0EF3">
        <w:rPr>
          <w:i/>
        </w:rPr>
        <w:t>Nodes</w:t>
      </w:r>
      <w:r w:rsidRPr="00F1020E">
        <w:t xml:space="preserve"> to be connected in ways that describe their relationships. All </w:t>
      </w:r>
      <w:r w:rsidRPr="007F0EF3">
        <w:rPr>
          <w:i/>
        </w:rPr>
        <w:t>References</w:t>
      </w:r>
      <w:r w:rsidRPr="00F1020E">
        <w:t xml:space="preserve"> have a </w:t>
      </w:r>
      <w:r w:rsidRPr="007F0EF3">
        <w:rPr>
          <w:i/>
        </w:rPr>
        <w:t>ReferenceType</w:t>
      </w:r>
      <w:r w:rsidRPr="00F1020E">
        <w:t xml:space="preserve"> that specifies the semantics of the relationship. </w:t>
      </w:r>
      <w:r w:rsidRPr="007F0EF3">
        <w:rPr>
          <w:i/>
        </w:rPr>
        <w:t>References</w:t>
      </w:r>
      <w:r w:rsidRPr="00F1020E">
        <w:t xml:space="preserve"> can be hierarchical or non-hierarchical. Hierarchical references are used to create the structure of </w:t>
      </w:r>
      <w:r w:rsidRPr="007F0EF3">
        <w:rPr>
          <w:i/>
        </w:rPr>
        <w:t>Objects</w:t>
      </w:r>
      <w:r w:rsidRPr="00F1020E">
        <w:t xml:space="preserve"> and </w:t>
      </w:r>
      <w:r w:rsidRPr="007F0EF3">
        <w:rPr>
          <w:i/>
        </w:rPr>
        <w:t>Variables</w:t>
      </w:r>
      <w:r w:rsidRPr="00F1020E">
        <w:t xml:space="preserve">. Non-hierarchical are used to create arbitrary associations. Applications can define their own </w:t>
      </w:r>
      <w:r w:rsidRPr="007F0EF3">
        <w:rPr>
          <w:i/>
        </w:rPr>
        <w:t>ReferenceType</w:t>
      </w:r>
      <w:r w:rsidRPr="00F1020E">
        <w:t xml:space="preserve"> by creating </w:t>
      </w:r>
      <w:r>
        <w:t>s</w:t>
      </w:r>
      <w:r w:rsidRPr="00F1020E">
        <w:t xml:space="preserve">ubtypes of </w:t>
      </w:r>
      <w:r>
        <w:t>an</w:t>
      </w:r>
      <w:r w:rsidRPr="00F1020E">
        <w:t xml:space="preserve"> existing </w:t>
      </w:r>
      <w:r w:rsidRPr="007F0EF3">
        <w:rPr>
          <w:i/>
        </w:rPr>
        <w:t>ReferenceType</w:t>
      </w:r>
      <w:r w:rsidRPr="00F1020E">
        <w:t xml:space="preserve">. Subtypes inherit the semantics of the parent but may add additional restrictions. </w:t>
      </w:r>
      <w:r>
        <w:fldChar w:fldCharType="begin"/>
      </w:r>
      <w:r>
        <w:instrText xml:space="preserve"> REF _Ref495482128 \h </w:instrText>
      </w:r>
      <w:r>
        <w:fldChar w:fldCharType="separate"/>
      </w:r>
      <w:r w:rsidRPr="00F1020E">
        <w:t xml:space="preserve">Figure </w:t>
      </w:r>
      <w:r>
        <w:rPr>
          <w:noProof/>
        </w:rPr>
        <w:t>4</w:t>
      </w:r>
      <w:r>
        <w:fldChar w:fldCharType="end"/>
      </w:r>
      <w:r w:rsidRPr="00F1020E">
        <w:t xml:space="preserve"> depicts several </w:t>
      </w:r>
      <w:r w:rsidRPr="007F0EF3">
        <w:rPr>
          <w:i/>
        </w:rPr>
        <w:t>References</w:t>
      </w:r>
      <w:r>
        <w:rPr>
          <w:i/>
        </w:rPr>
        <w:t>,</w:t>
      </w:r>
      <w:r w:rsidRPr="00F1020E">
        <w:t xml:space="preserve"> connecting different </w:t>
      </w:r>
      <w:r w:rsidRPr="007F0EF3">
        <w:rPr>
          <w:i/>
        </w:rPr>
        <w:t>Objects</w:t>
      </w:r>
      <w:r w:rsidRPr="00F1020E">
        <w:t>.</w:t>
      </w:r>
    </w:p>
    <w:p w14:paraId="60A0942C" w14:textId="77777777" w:rsidR="00850BD8" w:rsidRPr="00F1020E" w:rsidRDefault="00850BD8" w:rsidP="00850BD8">
      <w:pPr>
        <w:jc w:val="center"/>
        <w:rPr>
          <w:rFonts w:cs="Calibri"/>
        </w:rPr>
      </w:pPr>
      <w:r w:rsidRPr="00F1020E">
        <w:rPr>
          <w:rFonts w:cs="Calibri"/>
        </w:rPr>
        <w:object w:dxaOrig="8885" w:dyaOrig="6859" w14:anchorId="47A958C3">
          <v:shape id="_x0000_i1028" type="#_x0000_t75" style="width:416.4pt;height:328.2pt" o:ole="">
            <v:imagedata r:id="rId29" o:title=""/>
          </v:shape>
          <o:OLEObject Type="Embed" ProgID="Visio.Drawing.11" ShapeID="_x0000_i1028" DrawAspect="Content" ObjectID="_1624431676" r:id="rId30"/>
        </w:object>
      </w:r>
    </w:p>
    <w:p w14:paraId="0B614C15" w14:textId="77777777" w:rsidR="00850BD8" w:rsidRPr="00F1020E" w:rsidRDefault="00850BD8" w:rsidP="00850BD8">
      <w:pPr>
        <w:pStyle w:val="FIGURE-title"/>
        <w:spacing w:before="0"/>
      </w:pPr>
      <w:bookmarkStart w:id="273" w:name="_Ref495482128"/>
      <w:bookmarkStart w:id="274" w:name="_Toc531777604"/>
      <w:r w:rsidRPr="00F1020E">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bookmarkEnd w:id="273"/>
      <w:r w:rsidRPr="00F1020E">
        <w:t xml:space="preserve"> – Examples of References between Objects</w:t>
      </w:r>
      <w:bookmarkEnd w:id="274"/>
      <w:r w:rsidRPr="00F1020E">
        <w:t xml:space="preserve"> </w:t>
      </w:r>
    </w:p>
    <w:p w14:paraId="2EB06AEA" w14:textId="77777777" w:rsidR="00850BD8" w:rsidRPr="00F1020E" w:rsidRDefault="00850BD8" w:rsidP="00850BD8">
      <w:pPr>
        <w:pStyle w:val="PARAGRAPH"/>
      </w:pPr>
      <w:r w:rsidRPr="00F1020E">
        <w:t xml:space="preserve">The figures above use a notation that was developed for the OPC UA specification. The notation is summarized in </w:t>
      </w:r>
      <w:r>
        <w:fldChar w:fldCharType="begin"/>
      </w:r>
      <w:r>
        <w:instrText xml:space="preserve"> REF _Ref495482154 \h </w:instrText>
      </w:r>
      <w:r>
        <w:fldChar w:fldCharType="separate"/>
      </w:r>
      <w:r w:rsidRPr="00F1020E">
        <w:t xml:space="preserve">Figure </w:t>
      </w:r>
      <w:r>
        <w:rPr>
          <w:noProof/>
        </w:rPr>
        <w:t>5</w:t>
      </w:r>
      <w:r>
        <w:fldChar w:fldCharType="end"/>
      </w:r>
      <w:r w:rsidRPr="00F1020E">
        <w:t xml:space="preserve">. UML representations can also be used; however, the OPC UA notation is less ambiguous because there is a direct mapping from the elements in the figures to </w:t>
      </w:r>
      <w:r w:rsidRPr="007F0EF3">
        <w:rPr>
          <w:i/>
        </w:rPr>
        <w:t>Nodes</w:t>
      </w:r>
      <w:r w:rsidRPr="00F1020E">
        <w:t xml:space="preserve"> in the </w:t>
      </w:r>
      <w:r w:rsidRPr="007F0EF3">
        <w:rPr>
          <w:i/>
        </w:rPr>
        <w:t>AddressSpace</w:t>
      </w:r>
      <w:r w:rsidRPr="00F1020E">
        <w:t xml:space="preserve"> of an OPC UA </w:t>
      </w:r>
      <w:r w:rsidRPr="007F0EF3">
        <w:rPr>
          <w:i/>
        </w:rPr>
        <w:t>Server</w:t>
      </w:r>
      <w:r w:rsidRPr="00F1020E">
        <w:t>.</w:t>
      </w:r>
    </w:p>
    <w:p w14:paraId="41027012" w14:textId="77777777" w:rsidR="00850BD8" w:rsidRPr="00F1020E" w:rsidRDefault="00850BD8" w:rsidP="00850BD8">
      <w:pPr>
        <w:jc w:val="center"/>
        <w:rPr>
          <w:rFonts w:cs="Calibri"/>
        </w:rPr>
      </w:pPr>
      <w:r w:rsidRPr="00F1020E">
        <w:rPr>
          <w:rFonts w:cs="Calibri"/>
        </w:rPr>
        <w:object w:dxaOrig="9400" w:dyaOrig="4746" w14:anchorId="46BF0A14">
          <v:shape id="_x0000_i1029" type="#_x0000_t75" style="width:467.4pt;height:236.4pt" o:ole="">
            <v:imagedata r:id="rId31" o:title=""/>
          </v:shape>
          <o:OLEObject Type="Embed" ProgID="Visio.Drawing.11" ShapeID="_x0000_i1029" DrawAspect="Content" ObjectID="_1624431677" r:id="rId32"/>
        </w:object>
      </w:r>
    </w:p>
    <w:p w14:paraId="15922CF2" w14:textId="77777777" w:rsidR="00850BD8" w:rsidRPr="00F1020E" w:rsidRDefault="00850BD8" w:rsidP="00850BD8">
      <w:pPr>
        <w:pStyle w:val="FIGURE-title"/>
        <w:spacing w:before="0"/>
      </w:pPr>
      <w:bookmarkStart w:id="275" w:name="_Ref495482154"/>
      <w:bookmarkStart w:id="276" w:name="_Toc531777605"/>
      <w:r w:rsidRPr="00F1020E">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275"/>
      <w:r w:rsidRPr="00F1020E">
        <w:t xml:space="preserve"> – The OPC UA Information Model Notation</w:t>
      </w:r>
      <w:bookmarkEnd w:id="276"/>
    </w:p>
    <w:p w14:paraId="23D3018E" w14:textId="35ACE644" w:rsidR="00850BD8" w:rsidRPr="00F1020E" w:rsidRDefault="00850BD8" w:rsidP="00850BD8">
      <w:pPr>
        <w:pStyle w:val="PARAGRAPH"/>
        <w:rPr>
          <w:rFonts w:cs="Calibri"/>
        </w:rPr>
      </w:pPr>
      <w:r w:rsidRPr="00F1020E">
        <w:rPr>
          <w:rFonts w:cs="Calibri"/>
        </w:rPr>
        <w:t>A complete description of the different types of Nodes and References can be found in</w:t>
      </w:r>
      <w:r>
        <w:rPr>
          <w:rFonts w:cs="Calibri"/>
        </w:rPr>
        <w:t xml:space="preserve"> OPC 10000-3</w:t>
      </w:r>
      <w:r w:rsidRPr="00F1020E">
        <w:t xml:space="preserve"> and the base </w:t>
      </w:r>
      <w:r>
        <w:t xml:space="preserve">structure </w:t>
      </w:r>
      <w:r w:rsidRPr="00F1020E">
        <w:t xml:space="preserve">is described in </w:t>
      </w:r>
      <w:r>
        <w:rPr>
          <w:rFonts w:cs="Calibri"/>
        </w:rPr>
        <w:t>OPC 10000-5</w:t>
      </w:r>
      <w:r w:rsidRPr="00F1020E">
        <w:t>.</w:t>
      </w:r>
    </w:p>
    <w:p w14:paraId="70EF5C8E" w14:textId="3E800CBA" w:rsidR="00850BD8" w:rsidRPr="00F1020E" w:rsidRDefault="00850BD8" w:rsidP="00850BD8">
      <w:pPr>
        <w:pStyle w:val="PARAGRAPH"/>
      </w:pPr>
      <w:r w:rsidRPr="00F1020E">
        <w:lastRenderedPageBreak/>
        <w:t xml:space="preserve">OPC UA specification defines a very wide range of functionality in its basic information model. It is not expected that all </w:t>
      </w:r>
      <w:r w:rsidRPr="00F1020E">
        <w:rPr>
          <w:i/>
        </w:rPr>
        <w:t>Clients</w:t>
      </w:r>
      <w:r w:rsidRPr="00F1020E">
        <w:t xml:space="preserve"> or </w:t>
      </w:r>
      <w:r w:rsidRPr="00F1020E">
        <w:rPr>
          <w:i/>
        </w:rPr>
        <w:t>Servers</w:t>
      </w:r>
      <w:r w:rsidRPr="00F1020E">
        <w:t xml:space="preserve"> support all functionality in the OPC UA specifications. OPC UA includes the concept of </w:t>
      </w:r>
      <w:r w:rsidRPr="007F0EF3">
        <w:rPr>
          <w:i/>
        </w:rPr>
        <w:t>Profiles</w:t>
      </w:r>
      <w:r w:rsidRPr="00F1020E">
        <w:t xml:space="preserve">, which segment the functionality into testable certifiable units. This allows </w:t>
      </w:r>
      <w:r>
        <w:t>the definition of functional subsets (</w:t>
      </w:r>
      <w:r w:rsidRPr="00F1020E">
        <w:t xml:space="preserve">that </w:t>
      </w:r>
      <w:r>
        <w:t>are</w:t>
      </w:r>
      <w:r w:rsidRPr="00F1020E">
        <w:t xml:space="preserve"> expected to be implemented</w:t>
      </w:r>
      <w:r>
        <w:t xml:space="preserve">) within a </w:t>
      </w:r>
      <w:r w:rsidRPr="00F1020E">
        <w:t xml:space="preserve">companion specification. The </w:t>
      </w:r>
      <w:r w:rsidRPr="005549AF">
        <w:rPr>
          <w:i/>
        </w:rPr>
        <w:t>Profiles</w:t>
      </w:r>
      <w:r w:rsidRPr="00F1020E">
        <w:t xml:space="preserve"> do not restrict functionality, but generate requirements for a minimum set of functionality (see </w:t>
      </w:r>
      <w:r>
        <w:t>OPC 10000-7</w:t>
      </w:r>
      <w:r w:rsidRPr="00F1020E">
        <w:t>)</w:t>
      </w:r>
    </w:p>
    <w:p w14:paraId="29BEA7BA" w14:textId="77777777" w:rsidR="00850BD8" w:rsidRPr="00F1020E" w:rsidRDefault="00850BD8" w:rsidP="006D3F0F">
      <w:pPr>
        <w:pStyle w:val="Heading4"/>
        <w:numPr>
          <w:ilvl w:val="3"/>
          <w:numId w:val="29"/>
        </w:numPr>
      </w:pPr>
      <w:bookmarkStart w:id="277" w:name="_Toc531777579"/>
      <w:r w:rsidRPr="00F1020E">
        <w:t>Namespaces</w:t>
      </w:r>
      <w:bookmarkEnd w:id="277"/>
    </w:p>
    <w:p w14:paraId="12355307" w14:textId="77777777" w:rsidR="00850BD8" w:rsidRPr="00F1020E" w:rsidRDefault="00850BD8" w:rsidP="00850BD8">
      <w:pPr>
        <w:pStyle w:val="PARAGRAPH"/>
      </w:pPr>
      <w:r w:rsidRPr="00F1020E">
        <w:t xml:space="preserve">OPC UA allows information from many different sources to be combined into a single coherent </w:t>
      </w:r>
      <w:r w:rsidRPr="00ED096D">
        <w:rPr>
          <w:i/>
        </w:rPr>
        <w:t>AddressSpace</w:t>
      </w:r>
      <w:r w:rsidRPr="00F1020E">
        <w:t xml:space="preserve">. Namespaces are used to make this possible by eliminating naming and id conflicts between information from different sources. Namespaces in OPC UA have a globally unique string called a NamespaceUri and a locally unique integer called a NamespaceIndex. The NamespaceIndex is only unique within the context of a </w:t>
      </w:r>
      <w:r w:rsidRPr="00ED096D">
        <w:rPr>
          <w:i/>
        </w:rPr>
        <w:t>Session</w:t>
      </w:r>
      <w:r w:rsidRPr="00F1020E">
        <w:t xml:space="preserve"> between an OPC UA </w:t>
      </w:r>
      <w:r w:rsidRPr="00ED096D">
        <w:rPr>
          <w:i/>
        </w:rPr>
        <w:t>Client</w:t>
      </w:r>
      <w:r w:rsidRPr="00F1020E">
        <w:t xml:space="preserve"> and an OPC UA </w:t>
      </w:r>
      <w:r w:rsidRPr="00ED096D">
        <w:rPr>
          <w:i/>
        </w:rPr>
        <w:t>Server</w:t>
      </w:r>
      <w:r w:rsidRPr="00F1020E">
        <w:t xml:space="preserve">. </w:t>
      </w:r>
      <w:r>
        <w:t>The</w:t>
      </w:r>
      <w:r w:rsidRPr="00F1020E">
        <w:t xml:space="preserve"> </w:t>
      </w:r>
      <w:r w:rsidRPr="00ED096D">
        <w:rPr>
          <w:i/>
        </w:rPr>
        <w:t>Services</w:t>
      </w:r>
      <w:r w:rsidRPr="00F1020E">
        <w:t xml:space="preserve"> defined for OPC UA use the NamespaceIndex to specify the Namespace for qualified values.</w:t>
      </w:r>
    </w:p>
    <w:p w14:paraId="22BEFFD2" w14:textId="77777777" w:rsidR="00850BD8" w:rsidRPr="00F1020E" w:rsidRDefault="00850BD8" w:rsidP="00850BD8">
      <w:pPr>
        <w:pStyle w:val="PARAGRAPH"/>
      </w:pPr>
      <w:r w:rsidRPr="00F1020E">
        <w:t xml:space="preserve">There are two types of values in OPC UA that are qualified with Namespaces: NodeIds and QualifiedNames. NodeIds are globally unique identifiers for </w:t>
      </w:r>
      <w:r w:rsidRPr="00ED096D">
        <w:rPr>
          <w:i/>
        </w:rPr>
        <w:t>Nodes</w:t>
      </w:r>
      <w:r w:rsidRPr="00F1020E">
        <w:t xml:space="preserve">. This means the same </w:t>
      </w:r>
      <w:r w:rsidRPr="00ED096D">
        <w:rPr>
          <w:i/>
        </w:rPr>
        <w:t>Node</w:t>
      </w:r>
      <w:r w:rsidRPr="00F1020E">
        <w:t xml:space="preserve"> with the same NodeId can appear in many </w:t>
      </w:r>
      <w:r w:rsidRPr="00ED096D">
        <w:rPr>
          <w:i/>
        </w:rPr>
        <w:t>Servers</w:t>
      </w:r>
      <w:r w:rsidRPr="00F1020E">
        <w:t xml:space="preserve">. This, in turn, means Clients can have built in knowledge of some </w:t>
      </w:r>
      <w:r w:rsidRPr="00ED096D">
        <w:rPr>
          <w:i/>
        </w:rPr>
        <w:t>Nodes</w:t>
      </w:r>
      <w:r w:rsidRPr="00F1020E">
        <w:t xml:space="preserve">. OPC UA </w:t>
      </w:r>
      <w:r w:rsidRPr="00ED096D">
        <w:rPr>
          <w:i/>
        </w:rPr>
        <w:t>Information Models</w:t>
      </w:r>
      <w:r w:rsidRPr="00F1020E">
        <w:t xml:space="preserve"> generally define globally unique </w:t>
      </w:r>
      <w:r w:rsidRPr="00ED096D">
        <w:rPr>
          <w:i/>
        </w:rPr>
        <w:t>NodeIds</w:t>
      </w:r>
      <w:r w:rsidRPr="00F1020E">
        <w:t xml:space="preserve"> for the </w:t>
      </w:r>
      <w:r w:rsidRPr="00ED096D">
        <w:rPr>
          <w:i/>
        </w:rPr>
        <w:t>TypeDefinitions</w:t>
      </w:r>
      <w:r w:rsidRPr="00F1020E">
        <w:t xml:space="preserve"> defined by the </w:t>
      </w:r>
      <w:r w:rsidRPr="00ED096D">
        <w:rPr>
          <w:i/>
        </w:rPr>
        <w:t>Information Model</w:t>
      </w:r>
      <w:r w:rsidRPr="00F1020E">
        <w:t>.</w:t>
      </w:r>
    </w:p>
    <w:p w14:paraId="1468F1AF" w14:textId="77777777" w:rsidR="00850BD8" w:rsidRPr="00F1020E" w:rsidRDefault="00850BD8" w:rsidP="00850BD8">
      <w:pPr>
        <w:pStyle w:val="PARAGRAPH"/>
      </w:pPr>
      <w:r w:rsidRPr="00F1020E">
        <w:t xml:space="preserve">QualifiedNames are non-localized names qualified with a Namespace. They are used for the </w:t>
      </w:r>
      <w:r w:rsidRPr="00ED096D">
        <w:rPr>
          <w:i/>
        </w:rPr>
        <w:t>BrowseNames</w:t>
      </w:r>
      <w:r w:rsidRPr="00F1020E">
        <w:t xml:space="preserve"> of </w:t>
      </w:r>
      <w:r w:rsidRPr="00ED096D">
        <w:rPr>
          <w:i/>
        </w:rPr>
        <w:t>Nodes</w:t>
      </w:r>
      <w:r w:rsidRPr="00F1020E">
        <w:t xml:space="preserve"> and allow the same </w:t>
      </w:r>
      <w:r>
        <w:t>n</w:t>
      </w:r>
      <w:r w:rsidRPr="00F1020E">
        <w:t xml:space="preserve">ames to be used by different information models without conflict. </w:t>
      </w:r>
      <w:r w:rsidRPr="00ED096D">
        <w:rPr>
          <w:i/>
        </w:rPr>
        <w:t>TypeDefinitions</w:t>
      </w:r>
      <w:r w:rsidRPr="00F1020E">
        <w:t xml:space="preserve"> are not allowed to have children with duplicate </w:t>
      </w:r>
      <w:r w:rsidRPr="00ED096D">
        <w:rPr>
          <w:i/>
        </w:rPr>
        <w:t>BrowseNames</w:t>
      </w:r>
      <w:r w:rsidRPr="00F1020E">
        <w:t xml:space="preserve">; however, </w:t>
      </w:r>
      <w:r>
        <w:t>i</w:t>
      </w:r>
      <w:r w:rsidRPr="00F1020E">
        <w:t>nstances do not have that restriction.</w:t>
      </w:r>
    </w:p>
    <w:p w14:paraId="190C8A9D" w14:textId="77777777" w:rsidR="00850BD8" w:rsidRPr="00F1020E" w:rsidRDefault="00850BD8" w:rsidP="006D3F0F">
      <w:pPr>
        <w:pStyle w:val="Heading4"/>
        <w:numPr>
          <w:ilvl w:val="3"/>
          <w:numId w:val="29"/>
        </w:numPr>
      </w:pPr>
      <w:bookmarkStart w:id="278" w:name="_Toc531777580"/>
      <w:r w:rsidRPr="00F1020E">
        <w:t>Companion Specifications</w:t>
      </w:r>
      <w:bookmarkEnd w:id="278"/>
    </w:p>
    <w:p w14:paraId="112E59D1" w14:textId="77777777" w:rsidR="00850BD8" w:rsidRPr="00F1020E" w:rsidRDefault="00850BD8" w:rsidP="00850BD8">
      <w:pPr>
        <w:pStyle w:val="PARAGRAPH"/>
      </w:pPr>
      <w:r w:rsidRPr="00F1020E">
        <w:t xml:space="preserve">An OPC UA companion specification for an industry specific vertical market describes an </w:t>
      </w:r>
      <w:r w:rsidRPr="00ED096D">
        <w:rPr>
          <w:i/>
        </w:rPr>
        <w:t>Information Model</w:t>
      </w:r>
      <w:r w:rsidRPr="00F1020E">
        <w:t xml:space="preserve"> by defining </w:t>
      </w:r>
      <w:r w:rsidRPr="00ED096D">
        <w:rPr>
          <w:i/>
        </w:rPr>
        <w:t>ObjectTypes</w:t>
      </w:r>
      <w:r w:rsidRPr="00F1020E">
        <w:t xml:space="preserve">, </w:t>
      </w:r>
      <w:r w:rsidRPr="00ED096D">
        <w:rPr>
          <w:i/>
        </w:rPr>
        <w:t>VariableTypes</w:t>
      </w:r>
      <w:r w:rsidRPr="00F1020E">
        <w:t xml:space="preserve">, </w:t>
      </w:r>
      <w:r w:rsidRPr="00ED096D">
        <w:rPr>
          <w:i/>
        </w:rPr>
        <w:t>DataTypes</w:t>
      </w:r>
      <w:r w:rsidRPr="00F1020E">
        <w:t xml:space="preserve"> and </w:t>
      </w:r>
      <w:r w:rsidRPr="00ED096D">
        <w:rPr>
          <w:i/>
        </w:rPr>
        <w:t>ReferenceTypes</w:t>
      </w:r>
      <w:r w:rsidRPr="00F1020E">
        <w:t xml:space="preserve"> that represent the concepts used in the vertical market</w:t>
      </w:r>
      <w:r>
        <w:t>, and potentially also well-defined Objects as entry points into the AddressSpace.</w:t>
      </w:r>
    </w:p>
    <w:p w14:paraId="3A3863EB" w14:textId="77777777" w:rsidR="00850BD8" w:rsidRPr="00F1020E" w:rsidRDefault="00850BD8" w:rsidP="00850BD8">
      <w:pPr>
        <w:jc w:val="left"/>
        <w:rPr>
          <w:b/>
          <w:bCs/>
          <w:sz w:val="22"/>
          <w:szCs w:val="22"/>
          <w:lang w:eastAsia="ja-JP"/>
        </w:rPr>
      </w:pPr>
    </w:p>
    <w:p w14:paraId="205E02AB" w14:textId="77777777" w:rsidR="00850BD8" w:rsidRPr="00C02F97" w:rsidRDefault="00850BD8" w:rsidP="00850BD8">
      <w:pPr>
        <w:pStyle w:val="PARAGRAPH"/>
      </w:pPr>
    </w:p>
    <w:p w14:paraId="51991ADC" w14:textId="77777777" w:rsidR="00850BD8" w:rsidRPr="008A327B" w:rsidRDefault="00850BD8" w:rsidP="006D3F0F">
      <w:pPr>
        <w:pStyle w:val="Heading1"/>
        <w:keepLines/>
        <w:numPr>
          <w:ilvl w:val="0"/>
          <w:numId w:val="29"/>
        </w:numPr>
      </w:pPr>
      <w:bookmarkStart w:id="279" w:name="_Toc531777581"/>
      <w:r w:rsidRPr="008A327B">
        <w:lastRenderedPageBreak/>
        <w:t xml:space="preserve">Use </w:t>
      </w:r>
      <w:r>
        <w:t>c</w:t>
      </w:r>
      <w:r w:rsidRPr="008A327B">
        <w:t>ases</w:t>
      </w:r>
      <w:bookmarkEnd w:id="256"/>
      <w:bookmarkEnd w:id="279"/>
    </w:p>
    <w:p w14:paraId="79A8415C" w14:textId="77777777" w:rsidR="00850BD8" w:rsidRPr="00256E27"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256E27">
        <w:rPr>
          <w:color w:val="CC3300"/>
          <w:lang w:eastAsia="ja-JP"/>
        </w:rPr>
        <w:t xml:space="preserve">Insert </w:t>
      </w:r>
      <w:r>
        <w:rPr>
          <w:color w:val="CC3300"/>
          <w:lang w:eastAsia="ja-JP"/>
        </w:rPr>
        <w:t>the</w:t>
      </w:r>
      <w:r w:rsidRPr="00256E27">
        <w:rPr>
          <w:color w:val="CC3300"/>
          <w:lang w:eastAsia="ja-JP"/>
        </w:rPr>
        <w:t xml:space="preserve"> use cases that can be achieved by using OPC UA with the companion organization’s information model.</w:t>
      </w:r>
    </w:p>
    <w:bookmarkEnd w:id="257"/>
    <w:bookmarkEnd w:id="258"/>
    <w:bookmarkEnd w:id="259"/>
    <w:bookmarkEnd w:id="260"/>
    <w:bookmarkEnd w:id="261"/>
    <w:bookmarkEnd w:id="262"/>
    <w:bookmarkEnd w:id="263"/>
    <w:p w14:paraId="46E065A6" w14:textId="77777777" w:rsidR="00850BD8" w:rsidRDefault="00850BD8" w:rsidP="00850BD8">
      <w:pPr>
        <w:pStyle w:val="PARAGRAPHCompressed"/>
        <w:keepNext/>
        <w:tabs>
          <w:tab w:val="left" w:pos="1350"/>
        </w:tabs>
        <w:rPr>
          <w:lang w:eastAsia="ja-JP"/>
        </w:rPr>
      </w:pPr>
    </w:p>
    <w:p w14:paraId="29A87BA1" w14:textId="77777777" w:rsidR="00850BD8" w:rsidRDefault="00850BD8" w:rsidP="00850BD8">
      <w:pPr>
        <w:pStyle w:val="PARAGRAPHCompressed"/>
        <w:keepNext/>
        <w:tabs>
          <w:tab w:val="left" w:pos="1350"/>
        </w:tabs>
        <w:rPr>
          <w:lang w:eastAsia="ja-JP"/>
        </w:rPr>
      </w:pPr>
    </w:p>
    <w:p w14:paraId="3F9B9FA9" w14:textId="77777777" w:rsidR="00850BD8" w:rsidRDefault="00850BD8" w:rsidP="00850BD8">
      <w:pPr>
        <w:pStyle w:val="PARAGRAPHCompressed"/>
        <w:keepNext/>
        <w:tabs>
          <w:tab w:val="left" w:pos="1350"/>
        </w:tabs>
        <w:rPr>
          <w:lang w:eastAsia="ja-JP"/>
        </w:rPr>
      </w:pPr>
    </w:p>
    <w:p w14:paraId="5048FDDF" w14:textId="77777777" w:rsidR="00850BD8" w:rsidRPr="008A327B" w:rsidRDefault="00850BD8" w:rsidP="006D3F0F">
      <w:pPr>
        <w:pStyle w:val="Heading1"/>
        <w:numPr>
          <w:ilvl w:val="0"/>
          <w:numId w:val="29"/>
        </w:numPr>
      </w:pPr>
      <w:bookmarkStart w:id="280" w:name="_Toc442691855"/>
      <w:bookmarkStart w:id="281" w:name="_Toc531777582"/>
      <w:bookmarkStart w:id="282" w:name="_Toc96249371"/>
      <w:bookmarkStart w:id="283" w:name="_Ref129081910"/>
      <w:bookmarkStart w:id="284" w:name="_Ref129647593"/>
      <w:bookmarkStart w:id="285" w:name="_Toc199759454"/>
      <w:bookmarkStart w:id="286" w:name="_Toc200441279"/>
      <w:bookmarkStart w:id="287" w:name="_Toc200441646"/>
      <w:bookmarkStart w:id="288" w:name="_Toc200979662"/>
      <w:bookmarkStart w:id="289" w:name="_Toc202695145"/>
      <w:bookmarkStart w:id="290" w:name="_Toc202698354"/>
      <w:r w:rsidRPr="00B87677">
        <w:rPr>
          <w:color w:val="FF0000"/>
        </w:rPr>
        <w:t>&lt;title&gt;</w:t>
      </w:r>
      <w:r w:rsidRPr="008A327B">
        <w:t xml:space="preserve"> Information Model </w:t>
      </w:r>
      <w:r>
        <w:t>o</w:t>
      </w:r>
      <w:r w:rsidRPr="008A327B">
        <w:t>verview</w:t>
      </w:r>
      <w:bookmarkEnd w:id="280"/>
      <w:bookmarkEnd w:id="281"/>
    </w:p>
    <w:bookmarkEnd w:id="282"/>
    <w:bookmarkEnd w:id="283"/>
    <w:bookmarkEnd w:id="284"/>
    <w:bookmarkEnd w:id="285"/>
    <w:bookmarkEnd w:id="286"/>
    <w:bookmarkEnd w:id="287"/>
    <w:bookmarkEnd w:id="288"/>
    <w:bookmarkEnd w:id="289"/>
    <w:bookmarkEnd w:id="290"/>
    <w:p w14:paraId="1B4027EF" w14:textId="77777777" w:rsidR="00850BD8" w:rsidRPr="00256E27"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256E27">
        <w:rPr>
          <w:color w:val="CC3300"/>
          <w:lang w:eastAsia="ja-JP"/>
        </w:rPr>
        <w:t>An overview of the model elements and how they relate to each other.</w:t>
      </w:r>
    </w:p>
    <w:p w14:paraId="0748C016" w14:textId="77777777" w:rsidR="00850BD8" w:rsidRDefault="00850BD8" w:rsidP="00850BD8">
      <w:pPr>
        <w:pStyle w:val="PARAGRAPHCompressed"/>
        <w:keepNext/>
        <w:tabs>
          <w:tab w:val="left" w:pos="1350"/>
        </w:tabs>
        <w:rPr>
          <w:lang w:eastAsia="ja-JP"/>
        </w:rPr>
      </w:pPr>
    </w:p>
    <w:p w14:paraId="0CFDD1AE" w14:textId="77777777" w:rsidR="00850BD8" w:rsidRDefault="00850BD8" w:rsidP="00850BD8">
      <w:pPr>
        <w:pStyle w:val="PARAGRAPHCompressed"/>
        <w:keepNext/>
        <w:tabs>
          <w:tab w:val="left" w:pos="1350"/>
        </w:tabs>
        <w:rPr>
          <w:lang w:eastAsia="ja-JP"/>
        </w:rPr>
      </w:pPr>
    </w:p>
    <w:p w14:paraId="0061B0D8" w14:textId="77777777" w:rsidR="00850BD8" w:rsidRDefault="00850BD8" w:rsidP="00850BD8">
      <w:pPr>
        <w:pStyle w:val="PARAGRAPHCompressed"/>
        <w:keepNext/>
        <w:tabs>
          <w:tab w:val="left" w:pos="1350"/>
        </w:tabs>
        <w:rPr>
          <w:lang w:eastAsia="ja-JP"/>
        </w:rPr>
      </w:pPr>
    </w:p>
    <w:p w14:paraId="3EC9FD86" w14:textId="77777777" w:rsidR="00850BD8" w:rsidRDefault="00850BD8" w:rsidP="00850BD8">
      <w:pPr>
        <w:pStyle w:val="PARAGRAPHCompressed"/>
        <w:keepNext/>
        <w:tabs>
          <w:tab w:val="left" w:pos="1350"/>
        </w:tabs>
        <w:rPr>
          <w:lang w:eastAsia="ja-JP"/>
        </w:rPr>
      </w:pPr>
    </w:p>
    <w:p w14:paraId="660FDA37" w14:textId="77777777" w:rsidR="00850BD8" w:rsidRPr="00B80175"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B80175">
        <w:rPr>
          <w:color w:val="CC3300"/>
          <w:lang w:eastAsia="ja-JP"/>
        </w:rPr>
        <w:t xml:space="preserve">Following </w:t>
      </w:r>
      <w:r>
        <w:rPr>
          <w:color w:val="CC3300"/>
          <w:lang w:eastAsia="ja-JP"/>
        </w:rPr>
        <w:t xml:space="preserve">shall be </w:t>
      </w:r>
      <w:r w:rsidRPr="00B80175">
        <w:rPr>
          <w:color w:val="CC3300"/>
          <w:lang w:eastAsia="ja-JP"/>
        </w:rPr>
        <w:t>sections that specify the companion information model. Such models may vary and no fixed structure can be given. An option could be to have separate chapters for ObjectTypes, VariableTypes, DataTypes, a.s.o.</w:t>
      </w:r>
    </w:p>
    <w:p w14:paraId="093364B9" w14:textId="77777777" w:rsidR="00850BD8" w:rsidRDefault="00850BD8" w:rsidP="00850BD8">
      <w:pPr>
        <w:pStyle w:val="PARAGRAPHCompressed"/>
        <w:keepNext/>
        <w:tabs>
          <w:tab w:val="left" w:pos="1350"/>
        </w:tabs>
        <w:rPr>
          <w:lang w:eastAsia="ja-JP"/>
        </w:rPr>
      </w:pPr>
    </w:p>
    <w:p w14:paraId="13ABC089" w14:textId="77777777" w:rsidR="00850BD8" w:rsidRDefault="00850BD8" w:rsidP="006D3F0F">
      <w:pPr>
        <w:pStyle w:val="Heading1"/>
        <w:numPr>
          <w:ilvl w:val="0"/>
          <w:numId w:val="29"/>
        </w:numPr>
      </w:pPr>
      <w:bookmarkStart w:id="291" w:name="_Toc531777583"/>
      <w:r>
        <w:t>OPC UA ObjectTypes</w:t>
      </w:r>
      <w:bookmarkEnd w:id="291"/>
    </w:p>
    <w:p w14:paraId="3F060B81" w14:textId="77777777" w:rsidR="00850BD8" w:rsidRPr="00625EB9" w:rsidRDefault="00850BD8" w:rsidP="006D3F0F">
      <w:pPr>
        <w:pStyle w:val="Heading2"/>
        <w:numPr>
          <w:ilvl w:val="1"/>
          <w:numId w:val="29"/>
        </w:numPr>
        <w:rPr>
          <w:lang w:val="en-US"/>
        </w:rPr>
      </w:pPr>
      <w:bookmarkStart w:id="292" w:name="_Ref499032398"/>
      <w:bookmarkStart w:id="293" w:name="_Ref499032404"/>
      <w:bookmarkStart w:id="294" w:name="_Toc499544556"/>
      <w:bookmarkStart w:id="295" w:name="_Toc531777584"/>
      <w:r w:rsidRPr="00BA2A30">
        <w:rPr>
          <w:color w:val="FF0000"/>
          <w:lang w:val="en-US"/>
        </w:rPr>
        <w:t>&lt;some&gt;</w:t>
      </w:r>
      <w:r w:rsidRPr="00625EB9">
        <w:rPr>
          <w:lang w:val="en-US"/>
        </w:rPr>
        <w:t>Type ObjectType Definition</w:t>
      </w:r>
      <w:bookmarkEnd w:id="292"/>
      <w:bookmarkEnd w:id="293"/>
      <w:bookmarkEnd w:id="294"/>
      <w:bookmarkEnd w:id="295"/>
    </w:p>
    <w:p w14:paraId="65F4357E" w14:textId="77777777" w:rsidR="00850BD8" w:rsidRPr="00625EB9" w:rsidRDefault="00850BD8" w:rsidP="006D3F0F">
      <w:pPr>
        <w:pStyle w:val="Heading3"/>
        <w:numPr>
          <w:ilvl w:val="2"/>
          <w:numId w:val="29"/>
        </w:numPr>
        <w:rPr>
          <w:lang w:val="en-US"/>
        </w:rPr>
      </w:pPr>
      <w:bookmarkStart w:id="296" w:name="_Toc499544557"/>
      <w:bookmarkStart w:id="297" w:name="_Toc531777585"/>
      <w:r w:rsidRPr="00625EB9">
        <w:rPr>
          <w:lang w:val="en-US"/>
        </w:rPr>
        <w:t>Overview</w:t>
      </w:r>
      <w:bookmarkEnd w:id="296"/>
      <w:bookmarkEnd w:id="297"/>
    </w:p>
    <w:p w14:paraId="64B5169C" w14:textId="77777777" w:rsidR="00850BD8" w:rsidRPr="00625EB9" w:rsidRDefault="00850BD8" w:rsidP="00850BD8">
      <w:pPr>
        <w:pStyle w:val="PARAGRAPHKWNP"/>
        <w:keepLines/>
        <w:rPr>
          <w:rStyle w:val="PARAGRAPHChar"/>
          <w:rFonts w:eastAsia="MS Mincho"/>
          <w:lang w:val="en-US"/>
        </w:rPr>
      </w:pPr>
      <w:r w:rsidRPr="00625EB9">
        <w:rPr>
          <w:rStyle w:val="PARAGRAPHChar"/>
          <w:rFonts w:eastAsia="MS Mincho"/>
          <w:lang w:val="en-US"/>
        </w:rPr>
        <w:t xml:space="preserve">The </w:t>
      </w:r>
      <w:r w:rsidRPr="003343E2">
        <w:rPr>
          <w:color w:val="FF0000"/>
          <w:lang w:val="en-US"/>
        </w:rPr>
        <w:t>&lt;some&gt;</w:t>
      </w:r>
      <w:r w:rsidRPr="00625EB9">
        <w:rPr>
          <w:i/>
          <w:lang w:val="en-US"/>
        </w:rPr>
        <w:t xml:space="preserve">Type </w:t>
      </w:r>
      <w:r w:rsidRPr="00625EB9">
        <w:rPr>
          <w:rStyle w:val="PARAGRAPHChar"/>
          <w:rFonts w:eastAsia="MS Mincho"/>
          <w:lang w:val="en-US"/>
        </w:rPr>
        <w:t xml:space="preserve">provides </w:t>
      </w:r>
      <w:r>
        <w:rPr>
          <w:rStyle w:val="PARAGRAPHChar"/>
          <w:rFonts w:eastAsia="MS Mincho"/>
          <w:lang w:val="en-US"/>
        </w:rPr>
        <w:t xml:space="preserve">… </w:t>
      </w:r>
      <w:r w:rsidRPr="00625EB9">
        <w:rPr>
          <w:rStyle w:val="PARAGRAPHChar"/>
          <w:rFonts w:eastAsia="MS Mincho"/>
          <w:lang w:val="en-US"/>
        </w:rPr>
        <w:t xml:space="preserve">and is formally </w:t>
      </w:r>
      <w:r w:rsidRPr="00625EB9">
        <w:rPr>
          <w:lang w:val="en-US"/>
        </w:rPr>
        <w:t xml:space="preserve">defined in </w:t>
      </w:r>
      <w:r>
        <w:rPr>
          <w:lang w:val="en-US"/>
        </w:rPr>
        <w:fldChar w:fldCharType="begin"/>
      </w:r>
      <w:r>
        <w:rPr>
          <w:lang w:val="en-US"/>
        </w:rPr>
        <w:instrText xml:space="preserve"> REF _Ref96249224 \h </w:instrText>
      </w:r>
      <w:r>
        <w:rPr>
          <w:lang w:val="en-US"/>
        </w:rPr>
      </w:r>
      <w:r>
        <w:rPr>
          <w:lang w:val="en-US"/>
        </w:rPr>
        <w:fldChar w:fldCharType="separate"/>
      </w:r>
      <w:r w:rsidRPr="00060EFD">
        <w:t xml:space="preserve">Table </w:t>
      </w:r>
      <w:r>
        <w:rPr>
          <w:noProof/>
        </w:rPr>
        <w:t>8</w:t>
      </w:r>
      <w:r>
        <w:rPr>
          <w:lang w:val="en-US"/>
        </w:rPr>
        <w:fldChar w:fldCharType="end"/>
      </w:r>
      <w:r w:rsidRPr="00625EB9">
        <w:rPr>
          <w:lang w:val="en-US"/>
        </w:rPr>
        <w:t>.</w:t>
      </w:r>
    </w:p>
    <w:p w14:paraId="123157D6" w14:textId="77777777" w:rsidR="00850BD8" w:rsidRPr="00060EFD" w:rsidRDefault="00850BD8" w:rsidP="00850BD8">
      <w:pPr>
        <w:pStyle w:val="TABLE-title"/>
      </w:pPr>
      <w:bookmarkStart w:id="298" w:name="_Ref96249224"/>
      <w:bookmarkStart w:id="299" w:name="_Toc96249407"/>
      <w:bookmarkStart w:id="300" w:name="_Toc199759648"/>
      <w:bookmarkStart w:id="301" w:name="_Toc200441474"/>
      <w:bookmarkStart w:id="302" w:name="_Toc200441841"/>
      <w:bookmarkStart w:id="303" w:name="_Toc200979857"/>
      <w:bookmarkStart w:id="304" w:name="_Toc202695340"/>
      <w:bookmarkStart w:id="305" w:name="_Toc265516749"/>
      <w:bookmarkStart w:id="306" w:name="_Toc332195665"/>
      <w:bookmarkStart w:id="307" w:name="_Toc499116105"/>
      <w:bookmarkStart w:id="308" w:name="_Toc531777613"/>
      <w:r w:rsidRPr="00060EFD">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bookmarkEnd w:id="298"/>
      <w:r w:rsidRPr="00060EFD">
        <w:t xml:space="preserve"> – </w:t>
      </w:r>
      <w:r w:rsidRPr="003343E2">
        <w:rPr>
          <w:color w:val="FF0000"/>
          <w:lang w:val="en-US"/>
        </w:rPr>
        <w:t>&lt;some&gt;</w:t>
      </w:r>
      <w:r w:rsidRPr="00060EFD">
        <w:t>Type Definition</w:t>
      </w:r>
      <w:bookmarkEnd w:id="299"/>
      <w:bookmarkEnd w:id="300"/>
      <w:bookmarkEnd w:id="301"/>
      <w:bookmarkEnd w:id="302"/>
      <w:bookmarkEnd w:id="303"/>
      <w:bookmarkEnd w:id="304"/>
      <w:bookmarkEnd w:id="305"/>
      <w:bookmarkEnd w:id="306"/>
      <w:bookmarkEnd w:id="307"/>
      <w:bookmarkEnd w:id="308"/>
    </w:p>
    <w:tbl>
      <w:tblPr>
        <w:tblW w:w="9265"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157"/>
        <w:gridCol w:w="261"/>
        <w:gridCol w:w="590"/>
        <w:gridCol w:w="2268"/>
        <w:gridCol w:w="2268"/>
        <w:gridCol w:w="1490"/>
        <w:gridCol w:w="1231"/>
      </w:tblGrid>
      <w:tr w:rsidR="00850BD8" w:rsidRPr="00060EFD" w14:paraId="3FDDA2EA" w14:textId="77777777" w:rsidTr="009328EA">
        <w:trPr>
          <w:jc w:val="center"/>
        </w:trPr>
        <w:tc>
          <w:tcPr>
            <w:tcW w:w="1418" w:type="dxa"/>
            <w:gridSpan w:val="2"/>
            <w:tcBorders>
              <w:top w:val="single" w:sz="4" w:space="0" w:color="auto"/>
              <w:left w:val="single" w:sz="4" w:space="0" w:color="auto"/>
              <w:bottom w:val="double" w:sz="4" w:space="0" w:color="auto"/>
              <w:right w:val="single" w:sz="4" w:space="0" w:color="auto"/>
            </w:tcBorders>
          </w:tcPr>
          <w:p w14:paraId="0A035535" w14:textId="77777777" w:rsidR="00850BD8" w:rsidRPr="00060EFD" w:rsidRDefault="00850BD8" w:rsidP="009328EA">
            <w:pPr>
              <w:pStyle w:val="TableText"/>
              <w:rPr>
                <w:b/>
              </w:rPr>
            </w:pPr>
            <w:r w:rsidRPr="00060EFD">
              <w:rPr>
                <w:b/>
              </w:rPr>
              <w:t>Attribute</w:t>
            </w:r>
          </w:p>
        </w:tc>
        <w:tc>
          <w:tcPr>
            <w:tcW w:w="7847" w:type="dxa"/>
            <w:gridSpan w:val="5"/>
            <w:tcBorders>
              <w:top w:val="single" w:sz="4" w:space="0" w:color="auto"/>
              <w:left w:val="single" w:sz="4" w:space="0" w:color="auto"/>
              <w:bottom w:val="double" w:sz="4" w:space="0" w:color="auto"/>
              <w:right w:val="single" w:sz="4" w:space="0" w:color="auto"/>
            </w:tcBorders>
          </w:tcPr>
          <w:p w14:paraId="3CE88907" w14:textId="77777777" w:rsidR="00850BD8" w:rsidRPr="00060EFD" w:rsidRDefault="00850BD8" w:rsidP="009328EA">
            <w:pPr>
              <w:pStyle w:val="TableText"/>
              <w:rPr>
                <w:b/>
              </w:rPr>
            </w:pPr>
            <w:r w:rsidRPr="00060EFD">
              <w:rPr>
                <w:b/>
              </w:rPr>
              <w:t>Value</w:t>
            </w:r>
          </w:p>
        </w:tc>
      </w:tr>
      <w:tr w:rsidR="00850BD8" w:rsidRPr="00060EFD" w14:paraId="287CBD9A" w14:textId="77777777" w:rsidTr="009328EA">
        <w:trPr>
          <w:jc w:val="center"/>
        </w:trPr>
        <w:tc>
          <w:tcPr>
            <w:tcW w:w="1418" w:type="dxa"/>
            <w:gridSpan w:val="2"/>
            <w:tcBorders>
              <w:top w:val="double" w:sz="4" w:space="0" w:color="auto"/>
              <w:left w:val="single" w:sz="4" w:space="0" w:color="auto"/>
              <w:bottom w:val="single" w:sz="4" w:space="0" w:color="auto"/>
              <w:right w:val="single" w:sz="4" w:space="0" w:color="auto"/>
            </w:tcBorders>
          </w:tcPr>
          <w:p w14:paraId="34BFCEE3" w14:textId="77777777" w:rsidR="00850BD8" w:rsidRPr="00060EFD" w:rsidRDefault="00850BD8" w:rsidP="009328EA">
            <w:pPr>
              <w:pStyle w:val="TableText"/>
            </w:pPr>
            <w:r w:rsidRPr="00060EFD">
              <w:t>BrowseName</w:t>
            </w:r>
          </w:p>
        </w:tc>
        <w:tc>
          <w:tcPr>
            <w:tcW w:w="7847" w:type="dxa"/>
            <w:gridSpan w:val="5"/>
            <w:tcBorders>
              <w:top w:val="double" w:sz="4" w:space="0" w:color="auto"/>
              <w:left w:val="single" w:sz="4" w:space="0" w:color="auto"/>
              <w:bottom w:val="single" w:sz="4" w:space="0" w:color="auto"/>
              <w:right w:val="single" w:sz="4" w:space="0" w:color="auto"/>
            </w:tcBorders>
          </w:tcPr>
          <w:p w14:paraId="3D70B92D" w14:textId="77777777" w:rsidR="00850BD8" w:rsidRPr="00060EFD" w:rsidRDefault="00850BD8" w:rsidP="009328EA">
            <w:pPr>
              <w:pStyle w:val="TableText"/>
            </w:pPr>
            <w:r w:rsidRPr="003343E2">
              <w:rPr>
                <w:color w:val="FF0000"/>
              </w:rPr>
              <w:t>&lt;some&gt;</w:t>
            </w:r>
            <w:r w:rsidRPr="00060EFD">
              <w:t>Type</w:t>
            </w:r>
          </w:p>
        </w:tc>
      </w:tr>
      <w:tr w:rsidR="00850BD8" w:rsidRPr="00060EFD" w14:paraId="5179935D" w14:textId="77777777" w:rsidTr="009328EA">
        <w:trPr>
          <w:jc w:val="center"/>
        </w:trPr>
        <w:tc>
          <w:tcPr>
            <w:tcW w:w="1418" w:type="dxa"/>
            <w:gridSpan w:val="2"/>
            <w:tcBorders>
              <w:top w:val="single" w:sz="4" w:space="0" w:color="auto"/>
              <w:left w:val="single" w:sz="4" w:space="0" w:color="auto"/>
              <w:bottom w:val="single" w:sz="4" w:space="0" w:color="auto"/>
              <w:right w:val="single" w:sz="4" w:space="0" w:color="auto"/>
            </w:tcBorders>
          </w:tcPr>
          <w:p w14:paraId="54829702" w14:textId="77777777" w:rsidR="00850BD8" w:rsidRPr="00060EFD" w:rsidRDefault="00850BD8" w:rsidP="009328EA">
            <w:pPr>
              <w:pStyle w:val="TableText"/>
            </w:pPr>
            <w:r w:rsidRPr="00060EFD">
              <w:t>IsAbstract</w:t>
            </w:r>
          </w:p>
        </w:tc>
        <w:tc>
          <w:tcPr>
            <w:tcW w:w="7847" w:type="dxa"/>
            <w:gridSpan w:val="5"/>
            <w:tcBorders>
              <w:top w:val="single" w:sz="4" w:space="0" w:color="auto"/>
              <w:left w:val="single" w:sz="4" w:space="0" w:color="auto"/>
              <w:bottom w:val="single" w:sz="4" w:space="0" w:color="auto"/>
              <w:right w:val="single" w:sz="4" w:space="0" w:color="auto"/>
            </w:tcBorders>
          </w:tcPr>
          <w:p w14:paraId="30E80E4E" w14:textId="77777777" w:rsidR="00850BD8" w:rsidRPr="00060EFD" w:rsidRDefault="00850BD8" w:rsidP="009328EA">
            <w:pPr>
              <w:pStyle w:val="TableText"/>
            </w:pPr>
            <w:r w:rsidRPr="00BA2A30">
              <w:rPr>
                <w:color w:val="FF0000"/>
              </w:rPr>
              <w:t>False</w:t>
            </w:r>
          </w:p>
        </w:tc>
      </w:tr>
      <w:tr w:rsidR="00850BD8" w:rsidRPr="00060EFD" w14:paraId="3962921E" w14:textId="77777777" w:rsidTr="009328EA">
        <w:trPr>
          <w:jc w:val="center"/>
        </w:trPr>
        <w:tc>
          <w:tcPr>
            <w:tcW w:w="1157" w:type="dxa"/>
            <w:tcBorders>
              <w:top w:val="single" w:sz="4" w:space="0" w:color="auto"/>
              <w:left w:val="single" w:sz="4" w:space="0" w:color="auto"/>
              <w:bottom w:val="double" w:sz="4" w:space="0" w:color="auto"/>
              <w:right w:val="single" w:sz="4" w:space="0" w:color="auto"/>
            </w:tcBorders>
          </w:tcPr>
          <w:p w14:paraId="40172622" w14:textId="77777777" w:rsidR="00850BD8" w:rsidRPr="00060EFD" w:rsidRDefault="00850BD8" w:rsidP="009328EA">
            <w:pPr>
              <w:pStyle w:val="TableText"/>
              <w:rPr>
                <w:b/>
              </w:rPr>
            </w:pPr>
            <w:r w:rsidRPr="00060EFD">
              <w:rPr>
                <w:b/>
              </w:rPr>
              <w:t>References</w:t>
            </w:r>
          </w:p>
        </w:tc>
        <w:tc>
          <w:tcPr>
            <w:tcW w:w="851" w:type="dxa"/>
            <w:gridSpan w:val="2"/>
            <w:tcBorders>
              <w:top w:val="single" w:sz="4" w:space="0" w:color="auto"/>
              <w:left w:val="single" w:sz="4" w:space="0" w:color="auto"/>
              <w:bottom w:val="double" w:sz="4" w:space="0" w:color="auto"/>
              <w:right w:val="single" w:sz="4" w:space="0" w:color="auto"/>
            </w:tcBorders>
          </w:tcPr>
          <w:p w14:paraId="531ECDE7" w14:textId="77777777" w:rsidR="00850BD8" w:rsidRPr="00060EFD" w:rsidRDefault="00850BD8" w:rsidP="009328EA">
            <w:pPr>
              <w:pStyle w:val="TableText"/>
              <w:rPr>
                <w:b/>
              </w:rPr>
            </w:pPr>
            <w:r w:rsidRPr="00060EFD">
              <w:rPr>
                <w:b/>
              </w:rPr>
              <w:t>Node</w:t>
            </w:r>
            <w:r w:rsidRPr="00060EFD">
              <w:rPr>
                <w:b/>
              </w:rPr>
              <w:br/>
              <w:t>Class</w:t>
            </w:r>
          </w:p>
        </w:tc>
        <w:tc>
          <w:tcPr>
            <w:tcW w:w="2268" w:type="dxa"/>
            <w:tcBorders>
              <w:top w:val="single" w:sz="4" w:space="0" w:color="auto"/>
              <w:left w:val="single" w:sz="4" w:space="0" w:color="auto"/>
              <w:bottom w:val="double" w:sz="4" w:space="0" w:color="auto"/>
              <w:right w:val="single" w:sz="4" w:space="0" w:color="auto"/>
            </w:tcBorders>
          </w:tcPr>
          <w:p w14:paraId="5FCDF1CE" w14:textId="77777777" w:rsidR="00850BD8" w:rsidRPr="00060EFD" w:rsidRDefault="00850BD8" w:rsidP="009328EA">
            <w:pPr>
              <w:pStyle w:val="TableText"/>
              <w:rPr>
                <w:b/>
              </w:rPr>
            </w:pPr>
            <w:r w:rsidRPr="00060EFD">
              <w:rPr>
                <w:b/>
              </w:rPr>
              <w:t xml:space="preserve">BrowseName </w:t>
            </w:r>
          </w:p>
        </w:tc>
        <w:tc>
          <w:tcPr>
            <w:tcW w:w="2268" w:type="dxa"/>
            <w:tcBorders>
              <w:top w:val="single" w:sz="4" w:space="0" w:color="auto"/>
              <w:left w:val="single" w:sz="4" w:space="0" w:color="auto"/>
              <w:bottom w:val="double" w:sz="4" w:space="0" w:color="auto"/>
              <w:right w:val="single" w:sz="4" w:space="0" w:color="auto"/>
            </w:tcBorders>
          </w:tcPr>
          <w:p w14:paraId="7AC25256" w14:textId="77777777" w:rsidR="00850BD8" w:rsidRPr="00060EFD" w:rsidRDefault="00850BD8" w:rsidP="009328EA">
            <w:pPr>
              <w:pStyle w:val="TableText"/>
              <w:rPr>
                <w:b/>
              </w:rPr>
            </w:pPr>
            <w:r w:rsidRPr="00060EFD">
              <w:rPr>
                <w:b/>
              </w:rPr>
              <w:t>DataType</w:t>
            </w:r>
          </w:p>
        </w:tc>
        <w:tc>
          <w:tcPr>
            <w:tcW w:w="1490" w:type="dxa"/>
            <w:tcBorders>
              <w:top w:val="single" w:sz="4" w:space="0" w:color="auto"/>
              <w:left w:val="single" w:sz="4" w:space="0" w:color="auto"/>
              <w:bottom w:val="double" w:sz="4" w:space="0" w:color="auto"/>
              <w:right w:val="single" w:sz="4" w:space="0" w:color="auto"/>
            </w:tcBorders>
          </w:tcPr>
          <w:p w14:paraId="0BDD99AB" w14:textId="77777777" w:rsidR="00850BD8" w:rsidRPr="00060EFD" w:rsidRDefault="00850BD8" w:rsidP="009328EA">
            <w:pPr>
              <w:pStyle w:val="TableText"/>
              <w:rPr>
                <w:b/>
              </w:rPr>
            </w:pPr>
            <w:r w:rsidRPr="00060EFD">
              <w:rPr>
                <w:b/>
              </w:rPr>
              <w:t>TypeDefinition</w:t>
            </w:r>
          </w:p>
        </w:tc>
        <w:tc>
          <w:tcPr>
            <w:tcW w:w="1231" w:type="dxa"/>
            <w:tcBorders>
              <w:top w:val="single" w:sz="4" w:space="0" w:color="auto"/>
              <w:left w:val="single" w:sz="4" w:space="0" w:color="auto"/>
              <w:bottom w:val="double" w:sz="4" w:space="0" w:color="auto"/>
              <w:right w:val="single" w:sz="4" w:space="0" w:color="auto"/>
            </w:tcBorders>
          </w:tcPr>
          <w:p w14:paraId="4F5CE24D" w14:textId="77777777" w:rsidR="00850BD8" w:rsidRPr="00060EFD" w:rsidRDefault="00850BD8" w:rsidP="009328EA">
            <w:pPr>
              <w:pStyle w:val="TableText"/>
              <w:rPr>
                <w:b/>
              </w:rPr>
            </w:pPr>
            <w:r w:rsidRPr="00060EFD">
              <w:rPr>
                <w:b/>
              </w:rPr>
              <w:t>Modelling</w:t>
            </w:r>
            <w:r w:rsidRPr="00060EFD">
              <w:rPr>
                <w:b/>
              </w:rPr>
              <w:br/>
              <w:t>Rule</w:t>
            </w:r>
          </w:p>
        </w:tc>
      </w:tr>
      <w:tr w:rsidR="00850BD8" w:rsidRPr="00060EFD" w14:paraId="45C5FD8E" w14:textId="77777777" w:rsidTr="009328EA">
        <w:trPr>
          <w:jc w:val="center"/>
        </w:trPr>
        <w:tc>
          <w:tcPr>
            <w:tcW w:w="9265" w:type="dxa"/>
            <w:gridSpan w:val="7"/>
            <w:tcBorders>
              <w:top w:val="single" w:sz="4" w:space="0" w:color="auto"/>
              <w:left w:val="single" w:sz="4" w:space="0" w:color="auto"/>
              <w:bottom w:val="single" w:sz="4" w:space="0" w:color="auto"/>
              <w:right w:val="single" w:sz="4" w:space="0" w:color="auto"/>
            </w:tcBorders>
          </w:tcPr>
          <w:p w14:paraId="158C6331" w14:textId="77777777" w:rsidR="00850BD8" w:rsidRPr="00060EFD" w:rsidRDefault="00850BD8" w:rsidP="009328EA">
            <w:pPr>
              <w:pStyle w:val="TableText"/>
            </w:pPr>
            <w:r w:rsidRPr="00060EFD">
              <w:t xml:space="preserve">Subtype of the </w:t>
            </w:r>
            <w:r>
              <w:t>&lt;</w:t>
            </w:r>
            <w:r w:rsidRPr="00BA2A30">
              <w:rPr>
                <w:color w:val="FF0000"/>
              </w:rPr>
              <w:t>other</w:t>
            </w:r>
            <w:r>
              <w:t>&gt;</w:t>
            </w:r>
            <w:r w:rsidRPr="00060EFD">
              <w:t>Type defined in</w:t>
            </w:r>
            <w:r>
              <w:t xml:space="preserve"> </w:t>
            </w:r>
            <w:r w:rsidRPr="00BA2A30">
              <w:rPr>
                <w:color w:val="FF0000"/>
              </w:rPr>
              <w:t>…</w:t>
            </w:r>
            <w:r w:rsidRPr="00060EFD">
              <w:t>, i.e. inheriting the InstanceDeclarations of that Node.</w:t>
            </w:r>
          </w:p>
        </w:tc>
      </w:tr>
      <w:tr w:rsidR="00850BD8" w:rsidRPr="00060EFD" w14:paraId="3786B813" w14:textId="77777777" w:rsidTr="009328EA">
        <w:trPr>
          <w:jc w:val="center"/>
        </w:trPr>
        <w:tc>
          <w:tcPr>
            <w:tcW w:w="1157" w:type="dxa"/>
            <w:tcBorders>
              <w:top w:val="single" w:sz="4" w:space="0" w:color="auto"/>
              <w:left w:val="single" w:sz="4" w:space="0" w:color="auto"/>
              <w:bottom w:val="single" w:sz="4" w:space="0" w:color="auto"/>
              <w:right w:val="single" w:sz="4" w:space="0" w:color="auto"/>
            </w:tcBorders>
          </w:tcPr>
          <w:p w14:paraId="579D179C" w14:textId="77777777" w:rsidR="00850BD8" w:rsidRPr="00BA2A30" w:rsidRDefault="00850BD8" w:rsidP="009328EA">
            <w:pPr>
              <w:pStyle w:val="TableText"/>
              <w:rPr>
                <w:color w:val="FF0000"/>
              </w:rPr>
            </w:pPr>
            <w:r w:rsidRPr="00BA2A30">
              <w:rPr>
                <w:color w:val="FF0000"/>
              </w:rPr>
              <w:t>HasProperty</w:t>
            </w:r>
          </w:p>
        </w:tc>
        <w:tc>
          <w:tcPr>
            <w:tcW w:w="851" w:type="dxa"/>
            <w:gridSpan w:val="2"/>
            <w:tcBorders>
              <w:top w:val="single" w:sz="4" w:space="0" w:color="auto"/>
              <w:left w:val="single" w:sz="4" w:space="0" w:color="auto"/>
              <w:bottom w:val="single" w:sz="4" w:space="0" w:color="auto"/>
              <w:right w:val="single" w:sz="4" w:space="0" w:color="auto"/>
            </w:tcBorders>
          </w:tcPr>
          <w:p w14:paraId="409FB282" w14:textId="77777777" w:rsidR="00850BD8" w:rsidRPr="00BA2A30" w:rsidRDefault="00850BD8" w:rsidP="009328EA">
            <w:pPr>
              <w:pStyle w:val="TableText"/>
              <w:rPr>
                <w:color w:val="FF0000"/>
              </w:rPr>
            </w:pPr>
            <w:r w:rsidRPr="00BA2A30">
              <w:rPr>
                <w:color w:val="FF0000"/>
              </w:rPr>
              <w:t>Variable</w:t>
            </w:r>
          </w:p>
        </w:tc>
        <w:tc>
          <w:tcPr>
            <w:tcW w:w="2268" w:type="dxa"/>
            <w:tcBorders>
              <w:top w:val="single" w:sz="4" w:space="0" w:color="auto"/>
              <w:left w:val="single" w:sz="4" w:space="0" w:color="auto"/>
              <w:bottom w:val="single" w:sz="4" w:space="0" w:color="auto"/>
              <w:right w:val="single" w:sz="4" w:space="0" w:color="auto"/>
            </w:tcBorders>
          </w:tcPr>
          <w:p w14:paraId="49900236" w14:textId="77777777" w:rsidR="00850BD8" w:rsidRPr="00BA2A30" w:rsidRDefault="00850BD8" w:rsidP="009328EA">
            <w:pPr>
              <w:pStyle w:val="TableTextWithTabs"/>
              <w:rPr>
                <w:color w:val="FF0000"/>
              </w:rPr>
            </w:pPr>
            <w:r w:rsidRPr="00BA2A30">
              <w:rPr>
                <w:color w:val="FF0000"/>
              </w:rPr>
              <w:t>&lt;PropertyName</w:t>
            </w:r>
            <w:r>
              <w:rPr>
                <w:color w:val="FF0000"/>
              </w:rPr>
              <w:t>1</w:t>
            </w:r>
            <w:r w:rsidRPr="00BA2A30">
              <w:rPr>
                <w:color w:val="FF0000"/>
              </w:rPr>
              <w:t>&gt;</w:t>
            </w:r>
          </w:p>
        </w:tc>
        <w:tc>
          <w:tcPr>
            <w:tcW w:w="2268" w:type="dxa"/>
            <w:tcBorders>
              <w:top w:val="single" w:sz="4" w:space="0" w:color="auto"/>
              <w:left w:val="single" w:sz="4" w:space="0" w:color="auto"/>
              <w:bottom w:val="single" w:sz="4" w:space="0" w:color="auto"/>
              <w:right w:val="single" w:sz="4" w:space="0" w:color="auto"/>
            </w:tcBorders>
          </w:tcPr>
          <w:p w14:paraId="34B1BB6B" w14:textId="77777777" w:rsidR="00850BD8" w:rsidRPr="00BA2A30" w:rsidRDefault="00850BD8" w:rsidP="009328EA">
            <w:pPr>
              <w:pStyle w:val="TableText"/>
              <w:rPr>
                <w:color w:val="FF0000"/>
              </w:rPr>
            </w:pPr>
            <w:r w:rsidRPr="00BA2A30">
              <w:rPr>
                <w:color w:val="FF0000"/>
              </w:rPr>
              <w:t>String</w:t>
            </w:r>
          </w:p>
        </w:tc>
        <w:tc>
          <w:tcPr>
            <w:tcW w:w="1490" w:type="dxa"/>
            <w:tcBorders>
              <w:top w:val="single" w:sz="4" w:space="0" w:color="auto"/>
              <w:left w:val="single" w:sz="4" w:space="0" w:color="auto"/>
              <w:bottom w:val="single" w:sz="4" w:space="0" w:color="auto"/>
              <w:right w:val="single" w:sz="4" w:space="0" w:color="auto"/>
            </w:tcBorders>
          </w:tcPr>
          <w:p w14:paraId="216FBDA2" w14:textId="77777777" w:rsidR="00850BD8" w:rsidRPr="00BA2A30" w:rsidRDefault="00850BD8" w:rsidP="009328EA">
            <w:pPr>
              <w:pStyle w:val="TableText"/>
              <w:rPr>
                <w:color w:val="FF0000"/>
              </w:rPr>
            </w:pPr>
            <w:r w:rsidRPr="00BA2A30">
              <w:rPr>
                <w:color w:val="FF0000"/>
              </w:rPr>
              <w:t>PropertyType</w:t>
            </w:r>
          </w:p>
        </w:tc>
        <w:tc>
          <w:tcPr>
            <w:tcW w:w="1231" w:type="dxa"/>
            <w:tcBorders>
              <w:top w:val="single" w:sz="4" w:space="0" w:color="auto"/>
              <w:left w:val="single" w:sz="4" w:space="0" w:color="auto"/>
              <w:bottom w:val="single" w:sz="4" w:space="0" w:color="auto"/>
              <w:right w:val="single" w:sz="4" w:space="0" w:color="auto"/>
            </w:tcBorders>
          </w:tcPr>
          <w:p w14:paraId="56CAA773" w14:textId="77777777" w:rsidR="00850BD8" w:rsidRPr="00BA2A30" w:rsidRDefault="00850BD8" w:rsidP="009328EA">
            <w:pPr>
              <w:pStyle w:val="TableText"/>
              <w:rPr>
                <w:color w:val="FF0000"/>
              </w:rPr>
            </w:pPr>
            <w:r w:rsidRPr="00BA2A30">
              <w:rPr>
                <w:color w:val="FF0000"/>
              </w:rPr>
              <w:t>Mandatory</w:t>
            </w:r>
          </w:p>
        </w:tc>
      </w:tr>
      <w:tr w:rsidR="00850BD8" w:rsidRPr="00060EFD" w14:paraId="2D73BB22" w14:textId="77777777" w:rsidTr="009328EA">
        <w:trPr>
          <w:jc w:val="center"/>
        </w:trPr>
        <w:tc>
          <w:tcPr>
            <w:tcW w:w="1157" w:type="dxa"/>
            <w:tcBorders>
              <w:top w:val="single" w:sz="4" w:space="0" w:color="auto"/>
              <w:left w:val="single" w:sz="4" w:space="0" w:color="auto"/>
              <w:bottom w:val="single" w:sz="4" w:space="0" w:color="auto"/>
              <w:right w:val="single" w:sz="4" w:space="0" w:color="auto"/>
            </w:tcBorders>
          </w:tcPr>
          <w:p w14:paraId="46508DD0" w14:textId="77777777" w:rsidR="00850BD8" w:rsidRPr="00BA2A30" w:rsidRDefault="00850BD8" w:rsidP="009328EA">
            <w:pPr>
              <w:pStyle w:val="TableText"/>
              <w:rPr>
                <w:color w:val="FF0000"/>
              </w:rPr>
            </w:pPr>
            <w:r w:rsidRPr="00BA2A30">
              <w:rPr>
                <w:color w:val="FF0000"/>
              </w:rPr>
              <w:t>Has</w:t>
            </w:r>
            <w:r>
              <w:rPr>
                <w:color w:val="FF0000"/>
              </w:rPr>
              <w:t>Property</w:t>
            </w:r>
          </w:p>
        </w:tc>
        <w:tc>
          <w:tcPr>
            <w:tcW w:w="851" w:type="dxa"/>
            <w:gridSpan w:val="2"/>
            <w:tcBorders>
              <w:top w:val="single" w:sz="4" w:space="0" w:color="auto"/>
              <w:left w:val="single" w:sz="4" w:space="0" w:color="auto"/>
              <w:bottom w:val="single" w:sz="4" w:space="0" w:color="auto"/>
              <w:right w:val="single" w:sz="4" w:space="0" w:color="auto"/>
            </w:tcBorders>
          </w:tcPr>
          <w:p w14:paraId="1B5D4765" w14:textId="77777777" w:rsidR="00850BD8" w:rsidRPr="00BA2A30" w:rsidRDefault="00850BD8" w:rsidP="009328EA">
            <w:pPr>
              <w:pStyle w:val="TableText"/>
              <w:rPr>
                <w:color w:val="FF0000"/>
              </w:rPr>
            </w:pPr>
            <w:r w:rsidRPr="00BA2A30">
              <w:rPr>
                <w:color w:val="FF0000"/>
              </w:rPr>
              <w:t>Variable</w:t>
            </w:r>
          </w:p>
        </w:tc>
        <w:tc>
          <w:tcPr>
            <w:tcW w:w="2268" w:type="dxa"/>
            <w:tcBorders>
              <w:top w:val="single" w:sz="4" w:space="0" w:color="auto"/>
              <w:left w:val="single" w:sz="4" w:space="0" w:color="auto"/>
              <w:bottom w:val="single" w:sz="4" w:space="0" w:color="auto"/>
              <w:right w:val="single" w:sz="4" w:space="0" w:color="auto"/>
            </w:tcBorders>
          </w:tcPr>
          <w:p w14:paraId="6488B792" w14:textId="77777777" w:rsidR="00850BD8" w:rsidRPr="00BA2A30" w:rsidRDefault="00850BD8" w:rsidP="009328EA">
            <w:pPr>
              <w:pStyle w:val="TableTextWithTabs"/>
              <w:rPr>
                <w:color w:val="FF0000"/>
              </w:rPr>
            </w:pPr>
            <w:r w:rsidRPr="003343E2">
              <w:rPr>
                <w:color w:val="FF0000"/>
              </w:rPr>
              <w:t>&lt;PropertyName</w:t>
            </w:r>
            <w:r>
              <w:rPr>
                <w:color w:val="FF0000"/>
              </w:rPr>
              <w:t>1</w:t>
            </w:r>
            <w:r w:rsidRPr="003343E2">
              <w:rPr>
                <w:color w:val="FF0000"/>
              </w:rPr>
              <w:t>&gt;</w:t>
            </w:r>
          </w:p>
        </w:tc>
        <w:tc>
          <w:tcPr>
            <w:tcW w:w="2268" w:type="dxa"/>
            <w:tcBorders>
              <w:top w:val="single" w:sz="4" w:space="0" w:color="auto"/>
              <w:left w:val="single" w:sz="4" w:space="0" w:color="auto"/>
              <w:bottom w:val="single" w:sz="4" w:space="0" w:color="auto"/>
              <w:right w:val="single" w:sz="4" w:space="0" w:color="auto"/>
            </w:tcBorders>
          </w:tcPr>
          <w:p w14:paraId="6BF7399F" w14:textId="77777777" w:rsidR="00850BD8" w:rsidRPr="00BA2A30" w:rsidRDefault="00850BD8" w:rsidP="009328EA">
            <w:pPr>
              <w:pStyle w:val="TableText"/>
              <w:rPr>
                <w:color w:val="FF0000"/>
              </w:rPr>
            </w:pPr>
            <w:r>
              <w:rPr>
                <w:color w:val="FF0000"/>
              </w:rPr>
              <w:t>Int32</w:t>
            </w:r>
          </w:p>
        </w:tc>
        <w:tc>
          <w:tcPr>
            <w:tcW w:w="1490" w:type="dxa"/>
            <w:tcBorders>
              <w:top w:val="single" w:sz="4" w:space="0" w:color="auto"/>
              <w:left w:val="single" w:sz="4" w:space="0" w:color="auto"/>
              <w:bottom w:val="single" w:sz="4" w:space="0" w:color="auto"/>
              <w:right w:val="single" w:sz="4" w:space="0" w:color="auto"/>
            </w:tcBorders>
          </w:tcPr>
          <w:p w14:paraId="066A83F3" w14:textId="77777777" w:rsidR="00850BD8" w:rsidRPr="00BA2A30" w:rsidRDefault="00850BD8" w:rsidP="009328EA">
            <w:pPr>
              <w:pStyle w:val="TableText"/>
              <w:rPr>
                <w:color w:val="FF0000"/>
              </w:rPr>
            </w:pPr>
            <w:r w:rsidRPr="00BA2A30">
              <w:rPr>
                <w:color w:val="FF0000"/>
              </w:rPr>
              <w:t>PropertyType</w:t>
            </w:r>
          </w:p>
        </w:tc>
        <w:tc>
          <w:tcPr>
            <w:tcW w:w="1231" w:type="dxa"/>
            <w:tcBorders>
              <w:top w:val="single" w:sz="4" w:space="0" w:color="auto"/>
              <w:left w:val="single" w:sz="4" w:space="0" w:color="auto"/>
              <w:bottom w:val="single" w:sz="4" w:space="0" w:color="auto"/>
              <w:right w:val="single" w:sz="4" w:space="0" w:color="auto"/>
            </w:tcBorders>
          </w:tcPr>
          <w:p w14:paraId="3F54A611" w14:textId="77777777" w:rsidR="00850BD8" w:rsidRPr="00BA2A30" w:rsidRDefault="00850BD8" w:rsidP="009328EA">
            <w:pPr>
              <w:pStyle w:val="TableText"/>
              <w:rPr>
                <w:color w:val="FF0000"/>
              </w:rPr>
            </w:pPr>
            <w:r w:rsidRPr="00BA2A30">
              <w:rPr>
                <w:color w:val="FF0000"/>
              </w:rPr>
              <w:t>Mandatory</w:t>
            </w:r>
          </w:p>
        </w:tc>
      </w:tr>
    </w:tbl>
    <w:p w14:paraId="4BDEE2D7" w14:textId="77777777" w:rsidR="00850BD8" w:rsidRPr="00060EFD" w:rsidRDefault="00850BD8" w:rsidP="00850BD8">
      <w:pPr>
        <w:pStyle w:val="spacer"/>
        <w:rPr>
          <w:rFonts w:eastAsia="平成明朝"/>
          <w:lang w:eastAsia="fr-FR"/>
        </w:rPr>
      </w:pPr>
    </w:p>
    <w:p w14:paraId="40B123A1" w14:textId="77777777" w:rsidR="00850BD8" w:rsidRDefault="00850BD8" w:rsidP="00850BD8">
      <w:pPr>
        <w:pStyle w:val="PARAGRAPHCompressed"/>
        <w:keepNext/>
        <w:tabs>
          <w:tab w:val="left" w:pos="1350"/>
        </w:tabs>
        <w:rPr>
          <w:i/>
        </w:rPr>
      </w:pPr>
      <w:r>
        <w:rPr>
          <w:i/>
        </w:rPr>
        <w:t>…</w:t>
      </w:r>
    </w:p>
    <w:p w14:paraId="66B0A2F0" w14:textId="77777777" w:rsidR="00850BD8" w:rsidRDefault="00850BD8" w:rsidP="006D3F0F">
      <w:pPr>
        <w:pStyle w:val="Heading1"/>
        <w:numPr>
          <w:ilvl w:val="0"/>
          <w:numId w:val="29"/>
        </w:numPr>
      </w:pPr>
      <w:bookmarkStart w:id="309" w:name="_Toc531777586"/>
      <w:r>
        <w:t>OPC UA EventTypes</w:t>
      </w:r>
      <w:bookmarkEnd w:id="309"/>
    </w:p>
    <w:p w14:paraId="2167CE05" w14:textId="77777777" w:rsidR="00850BD8" w:rsidRPr="00060EFD" w:rsidRDefault="00850BD8" w:rsidP="006D3F0F">
      <w:pPr>
        <w:pStyle w:val="Heading3"/>
        <w:numPr>
          <w:ilvl w:val="2"/>
          <w:numId w:val="29"/>
        </w:numPr>
        <w:tabs>
          <w:tab w:val="clear" w:pos="851"/>
          <w:tab w:val="left" w:pos="993"/>
        </w:tabs>
        <w:ind w:left="963" w:hanging="963"/>
      </w:pPr>
      <w:bookmarkStart w:id="310" w:name="_Ref129642935"/>
      <w:bookmarkStart w:id="311" w:name="_Toc199759470"/>
      <w:bookmarkStart w:id="312" w:name="_Toc200441295"/>
      <w:bookmarkStart w:id="313" w:name="_Toc200441662"/>
      <w:bookmarkStart w:id="314" w:name="_Toc200979678"/>
      <w:bookmarkStart w:id="315" w:name="_Toc202695161"/>
      <w:bookmarkStart w:id="316" w:name="_Toc205798694"/>
      <w:bookmarkStart w:id="317" w:name="_Toc265516567"/>
      <w:bookmarkStart w:id="318" w:name="_Toc349746889"/>
      <w:bookmarkStart w:id="319" w:name="_Toc499115835"/>
      <w:bookmarkStart w:id="320" w:name="_Toc531777587"/>
      <w:r w:rsidRPr="00BA2A30">
        <w:rPr>
          <w:color w:val="FF0000"/>
        </w:rPr>
        <w:t>&lt;some&gt;</w:t>
      </w:r>
      <w:r>
        <w:t>EventT</w:t>
      </w:r>
      <w:r w:rsidRPr="00060EFD">
        <w:t>ype</w:t>
      </w:r>
      <w:bookmarkEnd w:id="310"/>
      <w:bookmarkEnd w:id="311"/>
      <w:bookmarkEnd w:id="312"/>
      <w:bookmarkEnd w:id="313"/>
      <w:bookmarkEnd w:id="314"/>
      <w:bookmarkEnd w:id="315"/>
      <w:bookmarkEnd w:id="316"/>
      <w:bookmarkEnd w:id="317"/>
      <w:bookmarkEnd w:id="318"/>
      <w:bookmarkEnd w:id="319"/>
      <w:bookmarkEnd w:id="320"/>
    </w:p>
    <w:p w14:paraId="265760D2" w14:textId="77777777" w:rsidR="00850BD8" w:rsidRPr="00060EFD" w:rsidRDefault="00850BD8" w:rsidP="00850BD8">
      <w:pPr>
        <w:pStyle w:val="PARAGRAPH"/>
      </w:pPr>
      <w:r w:rsidRPr="00060EFD">
        <w:t xml:space="preserve">This </w:t>
      </w:r>
      <w:r w:rsidRPr="00060EFD">
        <w:rPr>
          <w:i/>
        </w:rPr>
        <w:t>EventType</w:t>
      </w:r>
      <w:r w:rsidRPr="00060EFD">
        <w:t xml:space="preserve"> is </w:t>
      </w:r>
      <w:r w:rsidRPr="00BA2A30">
        <w:rPr>
          <w:color w:val="FF0000"/>
        </w:rPr>
        <w:t>….</w:t>
      </w:r>
      <w:r w:rsidRPr="00060EFD">
        <w:t xml:space="preserve">. Its representation in the </w:t>
      </w:r>
      <w:r w:rsidRPr="00060EFD">
        <w:rPr>
          <w:i/>
        </w:rPr>
        <w:t>AddressSpace</w:t>
      </w:r>
      <w:r w:rsidRPr="00060EFD">
        <w:t xml:space="preserve"> is formally defined in </w:t>
      </w:r>
      <w:r w:rsidRPr="00060EFD">
        <w:fldChar w:fldCharType="begin"/>
      </w:r>
      <w:r w:rsidRPr="00060EFD">
        <w:instrText xml:space="preserve"> REF _Ref128559610 \h </w:instrText>
      </w:r>
      <w:r w:rsidRPr="00060EFD">
        <w:fldChar w:fldCharType="separate"/>
      </w:r>
      <w:r w:rsidRPr="00060EFD">
        <w:t xml:space="preserve">Table </w:t>
      </w:r>
      <w:r>
        <w:rPr>
          <w:noProof/>
        </w:rPr>
        <w:t>9</w:t>
      </w:r>
      <w:r w:rsidRPr="00060EFD">
        <w:fldChar w:fldCharType="end"/>
      </w:r>
      <w:r w:rsidRPr="00060EFD">
        <w:t>.</w:t>
      </w:r>
    </w:p>
    <w:p w14:paraId="012A2B50" w14:textId="77777777" w:rsidR="00850BD8" w:rsidRPr="00060EFD" w:rsidRDefault="00850BD8" w:rsidP="00850BD8">
      <w:pPr>
        <w:pStyle w:val="TABLE-title"/>
      </w:pPr>
      <w:bookmarkStart w:id="321" w:name="_Ref128559610"/>
      <w:bookmarkStart w:id="322" w:name="_Toc126661494"/>
      <w:bookmarkStart w:id="323" w:name="_Toc199759658"/>
      <w:bookmarkStart w:id="324" w:name="_Toc200441484"/>
      <w:bookmarkStart w:id="325" w:name="_Toc200441851"/>
      <w:bookmarkStart w:id="326" w:name="_Toc200979867"/>
      <w:bookmarkStart w:id="327" w:name="_Toc202695350"/>
      <w:bookmarkStart w:id="328" w:name="_Toc265516759"/>
      <w:bookmarkStart w:id="329" w:name="_Toc332195680"/>
      <w:bookmarkStart w:id="330" w:name="_Toc499116120"/>
      <w:bookmarkStart w:id="331" w:name="_Toc531777614"/>
      <w:r w:rsidRPr="00060EFD">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bookmarkEnd w:id="321"/>
      <w:r w:rsidRPr="00060EFD">
        <w:t xml:space="preserve"> – </w:t>
      </w:r>
      <w:r w:rsidRPr="003343E2">
        <w:rPr>
          <w:color w:val="FF0000"/>
        </w:rPr>
        <w:t>&lt;some&gt;</w:t>
      </w:r>
      <w:r w:rsidRPr="00060EFD">
        <w:t>EventType Definition</w:t>
      </w:r>
      <w:bookmarkEnd w:id="322"/>
      <w:bookmarkEnd w:id="323"/>
      <w:bookmarkEnd w:id="324"/>
      <w:bookmarkEnd w:id="325"/>
      <w:bookmarkEnd w:id="326"/>
      <w:bookmarkEnd w:id="327"/>
      <w:bookmarkEnd w:id="328"/>
      <w:bookmarkEnd w:id="329"/>
      <w:bookmarkEnd w:id="330"/>
      <w:bookmarkEnd w:id="331"/>
    </w:p>
    <w:tbl>
      <w:tblPr>
        <w:tblW w:w="9298"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367"/>
        <w:gridCol w:w="844"/>
        <w:gridCol w:w="290"/>
        <w:gridCol w:w="2832"/>
        <w:gridCol w:w="1134"/>
        <w:gridCol w:w="1559"/>
        <w:gridCol w:w="1272"/>
      </w:tblGrid>
      <w:tr w:rsidR="00850BD8" w:rsidRPr="00060EFD" w14:paraId="043C8743" w14:textId="77777777" w:rsidTr="009328EA">
        <w:trPr>
          <w:jc w:val="center"/>
        </w:trPr>
        <w:tc>
          <w:tcPr>
            <w:tcW w:w="2211" w:type="dxa"/>
            <w:gridSpan w:val="2"/>
            <w:tcBorders>
              <w:top w:val="single" w:sz="4" w:space="0" w:color="auto"/>
              <w:left w:val="single" w:sz="4" w:space="0" w:color="auto"/>
              <w:bottom w:val="double" w:sz="4" w:space="0" w:color="auto"/>
              <w:right w:val="single" w:sz="4" w:space="0" w:color="auto"/>
            </w:tcBorders>
          </w:tcPr>
          <w:p w14:paraId="49CC596E" w14:textId="77777777" w:rsidR="00850BD8" w:rsidRPr="00060EFD" w:rsidRDefault="00850BD8" w:rsidP="009328EA">
            <w:pPr>
              <w:pStyle w:val="TableText"/>
              <w:rPr>
                <w:b/>
              </w:rPr>
            </w:pPr>
            <w:r w:rsidRPr="00060EFD">
              <w:rPr>
                <w:b/>
              </w:rPr>
              <w:t>Attribute</w:t>
            </w:r>
          </w:p>
        </w:tc>
        <w:tc>
          <w:tcPr>
            <w:tcW w:w="7087" w:type="dxa"/>
            <w:gridSpan w:val="5"/>
            <w:tcBorders>
              <w:top w:val="single" w:sz="4" w:space="0" w:color="auto"/>
              <w:left w:val="single" w:sz="4" w:space="0" w:color="auto"/>
              <w:bottom w:val="double" w:sz="4" w:space="0" w:color="auto"/>
              <w:right w:val="single" w:sz="4" w:space="0" w:color="auto"/>
            </w:tcBorders>
          </w:tcPr>
          <w:p w14:paraId="3F8FA1BC" w14:textId="77777777" w:rsidR="00850BD8" w:rsidRPr="00060EFD" w:rsidRDefault="00850BD8" w:rsidP="009328EA">
            <w:pPr>
              <w:pStyle w:val="TableText"/>
              <w:rPr>
                <w:b/>
              </w:rPr>
            </w:pPr>
            <w:r w:rsidRPr="00060EFD">
              <w:rPr>
                <w:b/>
              </w:rPr>
              <w:t>Value</w:t>
            </w:r>
          </w:p>
        </w:tc>
      </w:tr>
      <w:tr w:rsidR="00850BD8" w:rsidRPr="00060EFD" w14:paraId="210D5E70" w14:textId="77777777" w:rsidTr="009328EA">
        <w:trPr>
          <w:jc w:val="center"/>
        </w:trPr>
        <w:tc>
          <w:tcPr>
            <w:tcW w:w="2211" w:type="dxa"/>
            <w:gridSpan w:val="2"/>
            <w:tcBorders>
              <w:top w:val="double" w:sz="4" w:space="0" w:color="auto"/>
              <w:left w:val="single" w:sz="4" w:space="0" w:color="auto"/>
              <w:bottom w:val="single" w:sz="4" w:space="0" w:color="auto"/>
              <w:right w:val="single" w:sz="4" w:space="0" w:color="auto"/>
            </w:tcBorders>
          </w:tcPr>
          <w:p w14:paraId="211DC047" w14:textId="77777777" w:rsidR="00850BD8" w:rsidRPr="00060EFD" w:rsidRDefault="00850BD8" w:rsidP="009328EA">
            <w:pPr>
              <w:pStyle w:val="TableText"/>
            </w:pPr>
            <w:r w:rsidRPr="00060EFD">
              <w:t>BrowseName</w:t>
            </w:r>
          </w:p>
        </w:tc>
        <w:tc>
          <w:tcPr>
            <w:tcW w:w="7087" w:type="dxa"/>
            <w:gridSpan w:val="5"/>
            <w:tcBorders>
              <w:top w:val="double" w:sz="4" w:space="0" w:color="auto"/>
              <w:left w:val="single" w:sz="4" w:space="0" w:color="auto"/>
              <w:bottom w:val="single" w:sz="4" w:space="0" w:color="auto"/>
              <w:right w:val="single" w:sz="4" w:space="0" w:color="auto"/>
            </w:tcBorders>
          </w:tcPr>
          <w:p w14:paraId="0D661A58" w14:textId="77777777" w:rsidR="00850BD8" w:rsidRPr="00060EFD" w:rsidRDefault="00850BD8" w:rsidP="009328EA">
            <w:pPr>
              <w:pStyle w:val="TableText"/>
            </w:pPr>
            <w:r w:rsidRPr="003343E2">
              <w:rPr>
                <w:color w:val="FF0000"/>
              </w:rPr>
              <w:t>&lt;some&gt;</w:t>
            </w:r>
            <w:r w:rsidRPr="00060EFD">
              <w:t>EventType</w:t>
            </w:r>
          </w:p>
        </w:tc>
      </w:tr>
      <w:tr w:rsidR="00850BD8" w:rsidRPr="00060EFD" w14:paraId="36EC8F29" w14:textId="77777777" w:rsidTr="009328EA">
        <w:trPr>
          <w:jc w:val="center"/>
        </w:trPr>
        <w:tc>
          <w:tcPr>
            <w:tcW w:w="2211" w:type="dxa"/>
            <w:gridSpan w:val="2"/>
            <w:tcBorders>
              <w:top w:val="single" w:sz="4" w:space="0" w:color="auto"/>
              <w:left w:val="single" w:sz="4" w:space="0" w:color="auto"/>
              <w:bottom w:val="single" w:sz="4" w:space="0" w:color="auto"/>
              <w:right w:val="single" w:sz="4" w:space="0" w:color="auto"/>
            </w:tcBorders>
          </w:tcPr>
          <w:p w14:paraId="18ECB892" w14:textId="77777777" w:rsidR="00850BD8" w:rsidRPr="00060EFD" w:rsidRDefault="00850BD8" w:rsidP="009328EA">
            <w:pPr>
              <w:pStyle w:val="TableText"/>
            </w:pPr>
            <w:r w:rsidRPr="00060EFD">
              <w:t>IsAbstract</w:t>
            </w:r>
          </w:p>
        </w:tc>
        <w:tc>
          <w:tcPr>
            <w:tcW w:w="7087" w:type="dxa"/>
            <w:gridSpan w:val="5"/>
            <w:tcBorders>
              <w:top w:val="single" w:sz="4" w:space="0" w:color="auto"/>
              <w:left w:val="single" w:sz="4" w:space="0" w:color="auto"/>
              <w:bottom w:val="single" w:sz="4" w:space="0" w:color="auto"/>
              <w:right w:val="single" w:sz="4" w:space="0" w:color="auto"/>
            </w:tcBorders>
          </w:tcPr>
          <w:p w14:paraId="4C717043" w14:textId="77777777" w:rsidR="00850BD8" w:rsidRPr="00060EFD" w:rsidRDefault="00850BD8" w:rsidP="009328EA">
            <w:pPr>
              <w:pStyle w:val="TableText"/>
            </w:pPr>
            <w:r w:rsidRPr="00BA2A30">
              <w:rPr>
                <w:color w:val="FF0000"/>
              </w:rPr>
              <w:t>True</w:t>
            </w:r>
          </w:p>
        </w:tc>
      </w:tr>
      <w:tr w:rsidR="00850BD8" w:rsidRPr="00060EFD" w14:paraId="2CF84555" w14:textId="77777777" w:rsidTr="009328EA">
        <w:trPr>
          <w:jc w:val="center"/>
        </w:trPr>
        <w:tc>
          <w:tcPr>
            <w:tcW w:w="1367" w:type="dxa"/>
            <w:tcBorders>
              <w:top w:val="single" w:sz="4" w:space="0" w:color="auto"/>
              <w:left w:val="single" w:sz="4" w:space="0" w:color="auto"/>
              <w:bottom w:val="single" w:sz="4" w:space="0" w:color="auto"/>
              <w:right w:val="single" w:sz="4" w:space="0" w:color="auto"/>
            </w:tcBorders>
          </w:tcPr>
          <w:p w14:paraId="2C3CE30D" w14:textId="77777777" w:rsidR="00850BD8" w:rsidRPr="00060EFD" w:rsidRDefault="00850BD8" w:rsidP="009328EA">
            <w:pPr>
              <w:pStyle w:val="TableText"/>
              <w:rPr>
                <w:b/>
              </w:rPr>
            </w:pPr>
            <w:r w:rsidRPr="00060EFD">
              <w:rPr>
                <w:b/>
              </w:rPr>
              <w:t>References</w:t>
            </w:r>
          </w:p>
        </w:tc>
        <w:tc>
          <w:tcPr>
            <w:tcW w:w="1134" w:type="dxa"/>
            <w:gridSpan w:val="2"/>
            <w:tcBorders>
              <w:top w:val="single" w:sz="4" w:space="0" w:color="auto"/>
              <w:left w:val="single" w:sz="4" w:space="0" w:color="auto"/>
              <w:bottom w:val="single" w:sz="4" w:space="0" w:color="auto"/>
              <w:right w:val="single" w:sz="4" w:space="0" w:color="auto"/>
            </w:tcBorders>
          </w:tcPr>
          <w:p w14:paraId="36DF2451" w14:textId="77777777" w:rsidR="00850BD8" w:rsidRPr="00060EFD" w:rsidRDefault="00850BD8" w:rsidP="009328EA">
            <w:pPr>
              <w:pStyle w:val="TableText"/>
              <w:rPr>
                <w:b/>
              </w:rPr>
            </w:pPr>
            <w:r w:rsidRPr="00060EFD">
              <w:rPr>
                <w:b/>
              </w:rPr>
              <w:t>NodeClass</w:t>
            </w:r>
          </w:p>
        </w:tc>
        <w:tc>
          <w:tcPr>
            <w:tcW w:w="2832" w:type="dxa"/>
            <w:tcBorders>
              <w:top w:val="single" w:sz="4" w:space="0" w:color="auto"/>
              <w:left w:val="single" w:sz="4" w:space="0" w:color="auto"/>
              <w:bottom w:val="single" w:sz="4" w:space="0" w:color="auto"/>
              <w:right w:val="single" w:sz="4" w:space="0" w:color="auto"/>
            </w:tcBorders>
          </w:tcPr>
          <w:p w14:paraId="298112EA" w14:textId="77777777" w:rsidR="00850BD8" w:rsidRPr="00060EFD" w:rsidRDefault="00850BD8" w:rsidP="009328EA">
            <w:pPr>
              <w:pStyle w:val="TableText"/>
              <w:rPr>
                <w:b/>
              </w:rPr>
            </w:pPr>
            <w:r w:rsidRPr="00060EFD">
              <w:rPr>
                <w:b/>
              </w:rPr>
              <w:t>BrowseName</w:t>
            </w:r>
          </w:p>
        </w:tc>
        <w:tc>
          <w:tcPr>
            <w:tcW w:w="1134" w:type="dxa"/>
            <w:tcBorders>
              <w:top w:val="single" w:sz="4" w:space="0" w:color="auto"/>
              <w:left w:val="single" w:sz="4" w:space="0" w:color="auto"/>
              <w:bottom w:val="single" w:sz="4" w:space="0" w:color="auto"/>
              <w:right w:val="single" w:sz="4" w:space="0" w:color="auto"/>
            </w:tcBorders>
          </w:tcPr>
          <w:p w14:paraId="57BF6C87" w14:textId="77777777" w:rsidR="00850BD8" w:rsidRPr="00060EFD" w:rsidRDefault="00850BD8" w:rsidP="009328EA">
            <w:pPr>
              <w:pStyle w:val="TableText"/>
              <w:rPr>
                <w:b/>
              </w:rPr>
            </w:pPr>
            <w:r w:rsidRPr="00060EFD">
              <w:rPr>
                <w:b/>
              </w:rPr>
              <w:t>DataType</w:t>
            </w:r>
          </w:p>
        </w:tc>
        <w:tc>
          <w:tcPr>
            <w:tcW w:w="1559" w:type="dxa"/>
            <w:tcBorders>
              <w:top w:val="single" w:sz="4" w:space="0" w:color="auto"/>
              <w:left w:val="single" w:sz="4" w:space="0" w:color="auto"/>
              <w:bottom w:val="single" w:sz="4" w:space="0" w:color="auto"/>
              <w:right w:val="single" w:sz="4" w:space="0" w:color="auto"/>
            </w:tcBorders>
          </w:tcPr>
          <w:p w14:paraId="65B368DB" w14:textId="77777777" w:rsidR="00850BD8" w:rsidRPr="00060EFD" w:rsidRDefault="00850BD8" w:rsidP="009328EA">
            <w:pPr>
              <w:pStyle w:val="TableText"/>
              <w:rPr>
                <w:b/>
              </w:rPr>
            </w:pPr>
            <w:r w:rsidRPr="00060EFD">
              <w:rPr>
                <w:b/>
              </w:rPr>
              <w:t>TypeDefinition</w:t>
            </w:r>
          </w:p>
        </w:tc>
        <w:tc>
          <w:tcPr>
            <w:tcW w:w="1272" w:type="dxa"/>
            <w:tcBorders>
              <w:top w:val="single" w:sz="4" w:space="0" w:color="auto"/>
              <w:left w:val="single" w:sz="4" w:space="0" w:color="auto"/>
              <w:bottom w:val="single" w:sz="4" w:space="0" w:color="auto"/>
              <w:right w:val="single" w:sz="4" w:space="0" w:color="auto"/>
            </w:tcBorders>
          </w:tcPr>
          <w:p w14:paraId="2ECA9664" w14:textId="77777777" w:rsidR="00850BD8" w:rsidRPr="00060EFD" w:rsidRDefault="00850BD8" w:rsidP="009328EA">
            <w:pPr>
              <w:pStyle w:val="TableText"/>
              <w:rPr>
                <w:b/>
              </w:rPr>
            </w:pPr>
            <w:r w:rsidRPr="00060EFD">
              <w:rPr>
                <w:b/>
              </w:rPr>
              <w:t>Modelling</w:t>
            </w:r>
            <w:r w:rsidRPr="00060EFD">
              <w:rPr>
                <w:b/>
              </w:rPr>
              <w:br/>
              <w:t>Rule</w:t>
            </w:r>
          </w:p>
        </w:tc>
      </w:tr>
      <w:tr w:rsidR="00850BD8" w:rsidRPr="00060EFD" w14:paraId="53917B49" w14:textId="77777777" w:rsidTr="009328EA">
        <w:trPr>
          <w:trHeight w:val="208"/>
          <w:jc w:val="center"/>
        </w:trPr>
        <w:tc>
          <w:tcPr>
            <w:tcW w:w="9298" w:type="dxa"/>
            <w:gridSpan w:val="7"/>
            <w:tcBorders>
              <w:top w:val="single" w:sz="4" w:space="0" w:color="auto"/>
              <w:left w:val="single" w:sz="4" w:space="0" w:color="auto"/>
              <w:bottom w:val="single" w:sz="4" w:space="0" w:color="auto"/>
              <w:right w:val="single" w:sz="4" w:space="0" w:color="auto"/>
            </w:tcBorders>
          </w:tcPr>
          <w:p w14:paraId="4B88A0E6" w14:textId="77777777" w:rsidR="00850BD8" w:rsidRPr="00060EFD" w:rsidRDefault="00850BD8" w:rsidP="009328EA">
            <w:pPr>
              <w:pStyle w:val="TableText"/>
            </w:pPr>
            <w:r w:rsidRPr="00060EFD">
              <w:t xml:space="preserve">Subtype of the </w:t>
            </w:r>
            <w:r w:rsidRPr="00060EFD">
              <w:rPr>
                <w:i/>
              </w:rPr>
              <w:t>BaseEventType</w:t>
            </w:r>
            <w:r w:rsidRPr="00060EFD">
              <w:t xml:space="preserve"> defined i</w:t>
            </w:r>
            <w:r>
              <w:t>n …</w:t>
            </w:r>
            <w:r w:rsidRPr="00060EFD">
              <w:t>, which means it inherits the InstanceDeclarations of that Node.</w:t>
            </w:r>
          </w:p>
        </w:tc>
      </w:tr>
      <w:tr w:rsidR="00850BD8" w:rsidRPr="00060EFD" w14:paraId="16A89B3D" w14:textId="77777777" w:rsidTr="009328EA">
        <w:trPr>
          <w:jc w:val="center"/>
        </w:trPr>
        <w:tc>
          <w:tcPr>
            <w:tcW w:w="1367" w:type="dxa"/>
            <w:tcBorders>
              <w:top w:val="single" w:sz="4" w:space="0" w:color="auto"/>
              <w:left w:val="single" w:sz="4" w:space="0" w:color="auto"/>
              <w:bottom w:val="single" w:sz="4" w:space="0" w:color="auto"/>
              <w:right w:val="single" w:sz="4" w:space="0" w:color="auto"/>
            </w:tcBorders>
          </w:tcPr>
          <w:p w14:paraId="0F33704C" w14:textId="77777777" w:rsidR="00850BD8" w:rsidRPr="00BA2A30" w:rsidRDefault="00850BD8" w:rsidP="009328EA">
            <w:pPr>
              <w:pStyle w:val="TableText"/>
              <w:rPr>
                <w:color w:val="FF0000"/>
              </w:rPr>
            </w:pPr>
            <w:r w:rsidRPr="00BA2A30">
              <w:rPr>
                <w:color w:val="FF0000"/>
              </w:rPr>
              <w:t>HasSubtype</w:t>
            </w:r>
          </w:p>
        </w:tc>
        <w:tc>
          <w:tcPr>
            <w:tcW w:w="1134" w:type="dxa"/>
            <w:gridSpan w:val="2"/>
            <w:tcBorders>
              <w:top w:val="single" w:sz="4" w:space="0" w:color="auto"/>
              <w:left w:val="single" w:sz="4" w:space="0" w:color="auto"/>
              <w:bottom w:val="single" w:sz="4" w:space="0" w:color="auto"/>
              <w:right w:val="single" w:sz="4" w:space="0" w:color="auto"/>
            </w:tcBorders>
          </w:tcPr>
          <w:p w14:paraId="4367BFBE" w14:textId="77777777" w:rsidR="00850BD8" w:rsidRPr="00BA2A30" w:rsidRDefault="00850BD8" w:rsidP="009328EA">
            <w:pPr>
              <w:pStyle w:val="TableText"/>
              <w:rPr>
                <w:color w:val="FF0000"/>
              </w:rPr>
            </w:pPr>
            <w:r w:rsidRPr="00BA2A30">
              <w:rPr>
                <w:color w:val="FF0000"/>
              </w:rPr>
              <w:t>ObjectType</w:t>
            </w:r>
          </w:p>
        </w:tc>
        <w:tc>
          <w:tcPr>
            <w:tcW w:w="2832" w:type="dxa"/>
            <w:tcBorders>
              <w:top w:val="single" w:sz="4" w:space="0" w:color="auto"/>
              <w:left w:val="single" w:sz="4" w:space="0" w:color="auto"/>
              <w:bottom w:val="single" w:sz="4" w:space="0" w:color="auto"/>
              <w:right w:val="single" w:sz="4" w:space="0" w:color="auto"/>
            </w:tcBorders>
          </w:tcPr>
          <w:p w14:paraId="7E33B556" w14:textId="77777777" w:rsidR="00850BD8" w:rsidRPr="00BA2A30" w:rsidRDefault="00850BD8" w:rsidP="009328EA">
            <w:pPr>
              <w:pStyle w:val="TableTextWithTabs"/>
              <w:rPr>
                <w:color w:val="FF0000"/>
              </w:rPr>
            </w:pPr>
            <w:r w:rsidRPr="00BA2A30">
              <w:rPr>
                <w:color w:val="FF0000"/>
              </w:rPr>
              <w:t>&lt;someother&gt;EventType</w:t>
            </w:r>
          </w:p>
        </w:tc>
        <w:tc>
          <w:tcPr>
            <w:tcW w:w="3965" w:type="dxa"/>
            <w:gridSpan w:val="3"/>
            <w:tcBorders>
              <w:top w:val="single" w:sz="4" w:space="0" w:color="auto"/>
              <w:left w:val="single" w:sz="4" w:space="0" w:color="auto"/>
              <w:bottom w:val="single" w:sz="4" w:space="0" w:color="auto"/>
              <w:right w:val="single" w:sz="4" w:space="0" w:color="auto"/>
            </w:tcBorders>
          </w:tcPr>
          <w:p w14:paraId="20C091DD" w14:textId="77777777" w:rsidR="00850BD8" w:rsidRPr="00BA2A30" w:rsidRDefault="00850BD8" w:rsidP="009328EA">
            <w:pPr>
              <w:pStyle w:val="TableText"/>
              <w:rPr>
                <w:color w:val="FF0000"/>
              </w:rPr>
            </w:pPr>
            <w:r w:rsidRPr="00BA2A30">
              <w:rPr>
                <w:color w:val="FF0000"/>
              </w:rPr>
              <w:t xml:space="preserve">Defined in </w:t>
            </w:r>
          </w:p>
        </w:tc>
      </w:tr>
      <w:tr w:rsidR="00850BD8" w:rsidRPr="00060EFD" w14:paraId="2AEBD913" w14:textId="77777777" w:rsidTr="009328EA">
        <w:trPr>
          <w:jc w:val="center"/>
        </w:trPr>
        <w:tc>
          <w:tcPr>
            <w:tcW w:w="1367" w:type="dxa"/>
            <w:tcBorders>
              <w:top w:val="single" w:sz="4" w:space="0" w:color="auto"/>
              <w:left w:val="single" w:sz="4" w:space="0" w:color="auto"/>
              <w:bottom w:val="single" w:sz="4" w:space="0" w:color="auto"/>
              <w:right w:val="single" w:sz="4" w:space="0" w:color="auto"/>
            </w:tcBorders>
          </w:tcPr>
          <w:p w14:paraId="5D581F5E" w14:textId="77777777" w:rsidR="00850BD8" w:rsidRPr="00BA2A30" w:rsidRDefault="00850BD8" w:rsidP="009328EA">
            <w:pPr>
              <w:pStyle w:val="TableText"/>
              <w:rPr>
                <w:color w:val="FF0000"/>
              </w:rPr>
            </w:pPr>
            <w:r w:rsidRPr="00BA2A30">
              <w:rPr>
                <w:color w:val="FF0000"/>
              </w:rPr>
              <w:t>HasProperty</w:t>
            </w:r>
          </w:p>
        </w:tc>
        <w:tc>
          <w:tcPr>
            <w:tcW w:w="1134" w:type="dxa"/>
            <w:gridSpan w:val="2"/>
            <w:tcBorders>
              <w:top w:val="single" w:sz="4" w:space="0" w:color="auto"/>
              <w:left w:val="single" w:sz="4" w:space="0" w:color="auto"/>
              <w:bottom w:val="single" w:sz="4" w:space="0" w:color="auto"/>
              <w:right w:val="single" w:sz="4" w:space="0" w:color="auto"/>
            </w:tcBorders>
          </w:tcPr>
          <w:p w14:paraId="18B8396F" w14:textId="77777777" w:rsidR="00850BD8" w:rsidRPr="00BA2A30" w:rsidRDefault="00850BD8" w:rsidP="009328EA">
            <w:pPr>
              <w:pStyle w:val="TableText"/>
              <w:rPr>
                <w:color w:val="FF0000"/>
              </w:rPr>
            </w:pPr>
            <w:r w:rsidRPr="00BA2A30">
              <w:rPr>
                <w:color w:val="FF0000"/>
              </w:rPr>
              <w:t>Variable</w:t>
            </w:r>
          </w:p>
        </w:tc>
        <w:tc>
          <w:tcPr>
            <w:tcW w:w="2832" w:type="dxa"/>
            <w:tcBorders>
              <w:top w:val="single" w:sz="4" w:space="0" w:color="auto"/>
              <w:left w:val="single" w:sz="4" w:space="0" w:color="auto"/>
              <w:bottom w:val="single" w:sz="4" w:space="0" w:color="auto"/>
              <w:right w:val="single" w:sz="4" w:space="0" w:color="auto"/>
            </w:tcBorders>
          </w:tcPr>
          <w:p w14:paraId="6E801A75" w14:textId="77777777" w:rsidR="00850BD8" w:rsidRPr="00BA2A30" w:rsidRDefault="00850BD8" w:rsidP="009328EA">
            <w:pPr>
              <w:pStyle w:val="TableTextWithTabs"/>
              <w:rPr>
                <w:color w:val="FF0000"/>
              </w:rPr>
            </w:pPr>
            <w:r w:rsidRPr="00BA2A30">
              <w:rPr>
                <w:color w:val="FF0000"/>
              </w:rPr>
              <w:t>&lt;eventfield&gt;</w:t>
            </w:r>
          </w:p>
        </w:tc>
        <w:tc>
          <w:tcPr>
            <w:tcW w:w="1134" w:type="dxa"/>
            <w:tcBorders>
              <w:top w:val="single" w:sz="4" w:space="0" w:color="auto"/>
              <w:left w:val="single" w:sz="4" w:space="0" w:color="auto"/>
              <w:bottom w:val="single" w:sz="4" w:space="0" w:color="auto"/>
              <w:right w:val="single" w:sz="4" w:space="0" w:color="auto"/>
            </w:tcBorders>
          </w:tcPr>
          <w:p w14:paraId="4383F11E" w14:textId="77777777" w:rsidR="00850BD8" w:rsidRPr="00BA2A30" w:rsidRDefault="00850BD8" w:rsidP="009328EA">
            <w:pPr>
              <w:pStyle w:val="TableTextWithTabs"/>
              <w:rPr>
                <w:color w:val="FF0000"/>
              </w:rPr>
            </w:pPr>
            <w:r w:rsidRPr="00BA2A30">
              <w:rPr>
                <w:color w:val="FF0000"/>
              </w:rPr>
              <w:t>String</w:t>
            </w:r>
          </w:p>
        </w:tc>
        <w:tc>
          <w:tcPr>
            <w:tcW w:w="1559" w:type="dxa"/>
            <w:tcBorders>
              <w:top w:val="single" w:sz="4" w:space="0" w:color="auto"/>
              <w:left w:val="single" w:sz="4" w:space="0" w:color="auto"/>
              <w:bottom w:val="single" w:sz="4" w:space="0" w:color="auto"/>
              <w:right w:val="single" w:sz="4" w:space="0" w:color="auto"/>
            </w:tcBorders>
          </w:tcPr>
          <w:p w14:paraId="37C5D40E" w14:textId="77777777" w:rsidR="00850BD8" w:rsidRPr="00BA2A30" w:rsidRDefault="00850BD8" w:rsidP="009328EA">
            <w:pPr>
              <w:pStyle w:val="TableText"/>
              <w:rPr>
                <w:color w:val="FF0000"/>
              </w:rPr>
            </w:pPr>
            <w:r w:rsidRPr="00BA2A30">
              <w:rPr>
                <w:color w:val="FF0000"/>
              </w:rPr>
              <w:t>PropertyType</w:t>
            </w:r>
          </w:p>
        </w:tc>
        <w:tc>
          <w:tcPr>
            <w:tcW w:w="1272" w:type="dxa"/>
            <w:tcBorders>
              <w:top w:val="single" w:sz="4" w:space="0" w:color="auto"/>
              <w:left w:val="single" w:sz="4" w:space="0" w:color="auto"/>
              <w:bottom w:val="single" w:sz="4" w:space="0" w:color="auto"/>
              <w:right w:val="single" w:sz="4" w:space="0" w:color="auto"/>
            </w:tcBorders>
          </w:tcPr>
          <w:p w14:paraId="3B64F3DA" w14:textId="77777777" w:rsidR="00850BD8" w:rsidRPr="00BA2A30" w:rsidRDefault="00850BD8" w:rsidP="009328EA">
            <w:pPr>
              <w:pStyle w:val="TableText"/>
              <w:rPr>
                <w:color w:val="FF0000"/>
              </w:rPr>
            </w:pPr>
            <w:r w:rsidRPr="00BA2A30">
              <w:rPr>
                <w:color w:val="FF0000"/>
              </w:rPr>
              <w:t>Mandatory</w:t>
            </w:r>
          </w:p>
        </w:tc>
      </w:tr>
    </w:tbl>
    <w:p w14:paraId="34F37071" w14:textId="77777777" w:rsidR="00850BD8" w:rsidRPr="00060EFD" w:rsidRDefault="00850BD8" w:rsidP="00850BD8">
      <w:pPr>
        <w:pStyle w:val="spacer"/>
        <w:rPr>
          <w:rFonts w:eastAsia="平成明朝"/>
          <w:lang w:eastAsia="fr-FR"/>
        </w:rPr>
      </w:pPr>
    </w:p>
    <w:p w14:paraId="7A2D5DEA" w14:textId="77777777" w:rsidR="00850BD8" w:rsidRPr="00060EFD" w:rsidRDefault="00850BD8" w:rsidP="00850BD8">
      <w:pPr>
        <w:pStyle w:val="PARAGRAPH"/>
      </w:pPr>
      <w:r w:rsidRPr="00060EFD">
        <w:t xml:space="preserve">This </w:t>
      </w:r>
      <w:r w:rsidRPr="00060EFD">
        <w:rPr>
          <w:i/>
        </w:rPr>
        <w:t>EventType</w:t>
      </w:r>
      <w:r w:rsidRPr="00060EFD">
        <w:t xml:space="preserve"> inherits all </w:t>
      </w:r>
      <w:r w:rsidRPr="00060EFD">
        <w:rPr>
          <w:i/>
        </w:rPr>
        <w:t>Properties</w:t>
      </w:r>
      <w:r w:rsidRPr="00060EFD">
        <w:t xml:space="preserve"> of the </w:t>
      </w:r>
      <w:r w:rsidRPr="00060EFD">
        <w:rPr>
          <w:i/>
        </w:rPr>
        <w:t>BaseEventType</w:t>
      </w:r>
      <w:r w:rsidRPr="00060EFD">
        <w:t xml:space="preserve">. </w:t>
      </w:r>
      <w:r>
        <w:t>…</w:t>
      </w:r>
      <w:r w:rsidRPr="00060EFD">
        <w:t>.</w:t>
      </w:r>
    </w:p>
    <w:p w14:paraId="3978C30F" w14:textId="77777777" w:rsidR="00850BD8" w:rsidRPr="00BA2A30" w:rsidRDefault="00850BD8" w:rsidP="00850BD8">
      <w:pPr>
        <w:pStyle w:val="PARAGRAPH"/>
        <w:rPr>
          <w:lang w:eastAsia="ja-JP"/>
        </w:rPr>
      </w:pPr>
    </w:p>
    <w:p w14:paraId="68DFE366" w14:textId="77777777" w:rsidR="00850BD8" w:rsidRDefault="00850BD8" w:rsidP="006D3F0F">
      <w:pPr>
        <w:pStyle w:val="Heading1"/>
        <w:numPr>
          <w:ilvl w:val="0"/>
          <w:numId w:val="29"/>
        </w:numPr>
      </w:pPr>
      <w:bookmarkStart w:id="332" w:name="_Toc531777588"/>
      <w:r>
        <w:lastRenderedPageBreak/>
        <w:t>OPC UA VariableTypes</w:t>
      </w:r>
      <w:bookmarkEnd w:id="332"/>
    </w:p>
    <w:p w14:paraId="7023AECC" w14:textId="77777777" w:rsidR="00850BD8" w:rsidRPr="00060EFD" w:rsidRDefault="00850BD8" w:rsidP="006D3F0F">
      <w:pPr>
        <w:pStyle w:val="Heading2"/>
        <w:numPr>
          <w:ilvl w:val="1"/>
          <w:numId w:val="29"/>
        </w:numPr>
        <w:tabs>
          <w:tab w:val="clear" w:pos="624"/>
          <w:tab w:val="left" w:pos="709"/>
        </w:tabs>
        <w:ind w:left="709" w:hanging="709"/>
      </w:pPr>
      <w:bookmarkStart w:id="333" w:name="_Ref133821199"/>
      <w:bookmarkStart w:id="334" w:name="_Toc199759508"/>
      <w:bookmarkStart w:id="335" w:name="_Toc200441334"/>
      <w:bookmarkStart w:id="336" w:name="_Toc200441701"/>
      <w:bookmarkStart w:id="337" w:name="_Toc200979717"/>
      <w:bookmarkStart w:id="338" w:name="_Toc202695200"/>
      <w:bookmarkStart w:id="339" w:name="_Toc205798733"/>
      <w:bookmarkStart w:id="340" w:name="_Toc265516607"/>
      <w:bookmarkStart w:id="341" w:name="_Toc349746931"/>
      <w:bookmarkStart w:id="342" w:name="_Toc499115876"/>
      <w:bookmarkStart w:id="343" w:name="_Toc531777589"/>
      <w:r w:rsidRPr="00BA2A30">
        <w:rPr>
          <w:color w:val="FF0000"/>
        </w:rPr>
        <w:t>&lt;some&gt;</w:t>
      </w:r>
      <w:r w:rsidRPr="00060EFD">
        <w:t>VariableType</w:t>
      </w:r>
      <w:bookmarkEnd w:id="333"/>
      <w:bookmarkEnd w:id="334"/>
      <w:bookmarkEnd w:id="335"/>
      <w:bookmarkEnd w:id="336"/>
      <w:bookmarkEnd w:id="337"/>
      <w:bookmarkEnd w:id="338"/>
      <w:bookmarkEnd w:id="339"/>
      <w:bookmarkEnd w:id="340"/>
      <w:bookmarkEnd w:id="341"/>
      <w:bookmarkEnd w:id="342"/>
      <w:bookmarkEnd w:id="343"/>
    </w:p>
    <w:p w14:paraId="23F5B3C9" w14:textId="77777777" w:rsidR="00850BD8" w:rsidRPr="00060EFD" w:rsidRDefault="00850BD8" w:rsidP="00850BD8">
      <w:pPr>
        <w:pStyle w:val="PARAGRAPHKWNP"/>
        <w:keepNext w:val="0"/>
      </w:pPr>
      <w:r w:rsidRPr="00060EFD">
        <w:t xml:space="preserve">The </w:t>
      </w:r>
      <w:r w:rsidRPr="003343E2">
        <w:rPr>
          <w:color w:val="FF0000"/>
        </w:rPr>
        <w:t>&lt;some&gt;</w:t>
      </w:r>
      <w:r w:rsidRPr="00060EFD">
        <w:rPr>
          <w:i/>
        </w:rPr>
        <w:t>VariableType</w:t>
      </w:r>
      <w:r w:rsidRPr="00060EFD">
        <w:t xml:space="preserve"> is a subtype of the </w:t>
      </w:r>
      <w:r w:rsidRPr="00060EFD">
        <w:rPr>
          <w:i/>
        </w:rPr>
        <w:t>BaseVariableType</w:t>
      </w:r>
      <w:r w:rsidRPr="00060EFD">
        <w:t xml:space="preserve">. It is used </w:t>
      </w:r>
      <w:r>
        <w:t>…</w:t>
      </w:r>
      <w:r w:rsidRPr="00060EFD">
        <w:t>.</w:t>
      </w:r>
    </w:p>
    <w:p w14:paraId="23FEDA3F" w14:textId="77777777" w:rsidR="00850BD8" w:rsidRPr="00060EFD" w:rsidRDefault="00850BD8" w:rsidP="00850BD8">
      <w:pPr>
        <w:pStyle w:val="PARAGRAPH"/>
      </w:pPr>
      <w:r w:rsidRPr="00060EFD">
        <w:t>It is formally defined in</w:t>
      </w:r>
      <w:r>
        <w:t xml:space="preserve"> </w:t>
      </w:r>
      <w:r>
        <w:fldChar w:fldCharType="begin"/>
      </w:r>
      <w:r>
        <w:instrText xml:space="preserve"> REF _Ref134949602 \h </w:instrText>
      </w:r>
      <w:r>
        <w:fldChar w:fldCharType="separate"/>
      </w:r>
      <w:r w:rsidRPr="00060EFD">
        <w:t xml:space="preserve">Table </w:t>
      </w:r>
      <w:r>
        <w:rPr>
          <w:noProof/>
        </w:rPr>
        <w:t>10</w:t>
      </w:r>
      <w:r>
        <w:fldChar w:fldCharType="end"/>
      </w:r>
      <w:r w:rsidRPr="00060EFD">
        <w:t>.</w:t>
      </w:r>
    </w:p>
    <w:p w14:paraId="03076D85" w14:textId="77777777" w:rsidR="00850BD8" w:rsidRPr="00060EFD" w:rsidRDefault="00850BD8" w:rsidP="00850BD8">
      <w:pPr>
        <w:pStyle w:val="TABLE-title"/>
      </w:pPr>
      <w:bookmarkStart w:id="344" w:name="_Ref134949602"/>
      <w:bookmarkStart w:id="345" w:name="_Toc199759698"/>
      <w:bookmarkStart w:id="346" w:name="_Toc200441525"/>
      <w:bookmarkStart w:id="347" w:name="_Toc200441892"/>
      <w:bookmarkStart w:id="348" w:name="_Toc200979908"/>
      <w:bookmarkStart w:id="349" w:name="_Toc202695391"/>
      <w:bookmarkStart w:id="350" w:name="_Toc265516801"/>
      <w:bookmarkStart w:id="351" w:name="_Toc332195724"/>
      <w:bookmarkStart w:id="352" w:name="_Toc499116161"/>
      <w:bookmarkStart w:id="353" w:name="_Toc531777615"/>
      <w:r w:rsidRPr="00060EFD">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bookmarkEnd w:id="344"/>
      <w:r w:rsidRPr="00060EFD">
        <w:t xml:space="preserve"> – </w:t>
      </w:r>
      <w:r w:rsidRPr="003343E2">
        <w:rPr>
          <w:color w:val="FF0000"/>
        </w:rPr>
        <w:t>&lt;some&gt;</w:t>
      </w:r>
      <w:r w:rsidRPr="00060EFD">
        <w:t>Type Definition</w:t>
      </w:r>
      <w:bookmarkEnd w:id="345"/>
      <w:bookmarkEnd w:id="346"/>
      <w:bookmarkEnd w:id="347"/>
      <w:bookmarkEnd w:id="348"/>
      <w:bookmarkEnd w:id="349"/>
      <w:bookmarkEnd w:id="350"/>
      <w:bookmarkEnd w:id="351"/>
      <w:bookmarkEnd w:id="352"/>
      <w:bookmarkEnd w:id="353"/>
    </w:p>
    <w:tbl>
      <w:tblPr>
        <w:tblW w:w="9298"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367"/>
        <w:gridCol w:w="702"/>
        <w:gridCol w:w="432"/>
        <w:gridCol w:w="2265"/>
        <w:gridCol w:w="1559"/>
        <w:gridCol w:w="1868"/>
        <w:gridCol w:w="1105"/>
      </w:tblGrid>
      <w:tr w:rsidR="00850BD8" w:rsidRPr="00060EFD" w14:paraId="268E7914" w14:textId="77777777" w:rsidTr="009328EA">
        <w:trPr>
          <w:jc w:val="center"/>
        </w:trPr>
        <w:tc>
          <w:tcPr>
            <w:tcW w:w="2069" w:type="dxa"/>
            <w:gridSpan w:val="2"/>
            <w:tcBorders>
              <w:top w:val="single" w:sz="4" w:space="0" w:color="auto"/>
              <w:left w:val="single" w:sz="4" w:space="0" w:color="auto"/>
              <w:bottom w:val="double" w:sz="4" w:space="0" w:color="auto"/>
              <w:right w:val="single" w:sz="4" w:space="0" w:color="auto"/>
            </w:tcBorders>
          </w:tcPr>
          <w:p w14:paraId="4F01377F" w14:textId="77777777" w:rsidR="00850BD8" w:rsidRPr="00060EFD" w:rsidRDefault="00850BD8" w:rsidP="009328EA">
            <w:pPr>
              <w:pStyle w:val="TableText"/>
              <w:rPr>
                <w:b/>
              </w:rPr>
            </w:pPr>
            <w:r w:rsidRPr="00060EFD">
              <w:rPr>
                <w:b/>
              </w:rPr>
              <w:t>Attribute</w:t>
            </w:r>
          </w:p>
        </w:tc>
        <w:tc>
          <w:tcPr>
            <w:tcW w:w="7229" w:type="dxa"/>
            <w:gridSpan w:val="5"/>
            <w:tcBorders>
              <w:top w:val="single" w:sz="4" w:space="0" w:color="auto"/>
              <w:left w:val="single" w:sz="4" w:space="0" w:color="auto"/>
              <w:bottom w:val="double" w:sz="4" w:space="0" w:color="auto"/>
              <w:right w:val="single" w:sz="4" w:space="0" w:color="auto"/>
            </w:tcBorders>
          </w:tcPr>
          <w:p w14:paraId="7CBAD51B" w14:textId="77777777" w:rsidR="00850BD8" w:rsidRPr="00060EFD" w:rsidRDefault="00850BD8" w:rsidP="009328EA">
            <w:pPr>
              <w:pStyle w:val="TableText"/>
              <w:rPr>
                <w:b/>
              </w:rPr>
            </w:pPr>
            <w:r w:rsidRPr="00060EFD">
              <w:rPr>
                <w:b/>
              </w:rPr>
              <w:t>Value</w:t>
            </w:r>
          </w:p>
        </w:tc>
      </w:tr>
      <w:tr w:rsidR="00850BD8" w:rsidRPr="00060EFD" w14:paraId="6C97254D" w14:textId="77777777" w:rsidTr="009328EA">
        <w:trPr>
          <w:jc w:val="center"/>
        </w:trPr>
        <w:tc>
          <w:tcPr>
            <w:tcW w:w="2069" w:type="dxa"/>
            <w:gridSpan w:val="2"/>
            <w:tcBorders>
              <w:top w:val="double" w:sz="4" w:space="0" w:color="auto"/>
              <w:left w:val="single" w:sz="4" w:space="0" w:color="auto"/>
              <w:bottom w:val="single" w:sz="4" w:space="0" w:color="auto"/>
              <w:right w:val="single" w:sz="4" w:space="0" w:color="auto"/>
            </w:tcBorders>
          </w:tcPr>
          <w:p w14:paraId="42C7A8F1" w14:textId="77777777" w:rsidR="00850BD8" w:rsidRPr="00060EFD" w:rsidRDefault="00850BD8" w:rsidP="009328EA">
            <w:pPr>
              <w:pStyle w:val="TableText"/>
            </w:pPr>
            <w:r w:rsidRPr="00060EFD">
              <w:t>BrowseName</w:t>
            </w:r>
          </w:p>
        </w:tc>
        <w:tc>
          <w:tcPr>
            <w:tcW w:w="7229" w:type="dxa"/>
            <w:gridSpan w:val="5"/>
            <w:tcBorders>
              <w:top w:val="double" w:sz="4" w:space="0" w:color="auto"/>
              <w:left w:val="single" w:sz="4" w:space="0" w:color="auto"/>
              <w:bottom w:val="single" w:sz="4" w:space="0" w:color="auto"/>
              <w:right w:val="single" w:sz="4" w:space="0" w:color="auto"/>
            </w:tcBorders>
          </w:tcPr>
          <w:p w14:paraId="00A8F3A1" w14:textId="77777777" w:rsidR="00850BD8" w:rsidRPr="00060EFD" w:rsidRDefault="00850BD8" w:rsidP="009328EA">
            <w:pPr>
              <w:pStyle w:val="TableText"/>
            </w:pPr>
            <w:r w:rsidRPr="003343E2">
              <w:rPr>
                <w:color w:val="FF0000"/>
              </w:rPr>
              <w:t>&lt;some&gt;</w:t>
            </w:r>
            <w:r w:rsidRPr="00060EFD">
              <w:t>Type</w:t>
            </w:r>
          </w:p>
        </w:tc>
      </w:tr>
      <w:tr w:rsidR="00850BD8" w:rsidRPr="00060EFD" w14:paraId="18A4A291" w14:textId="77777777" w:rsidTr="009328EA">
        <w:trPr>
          <w:jc w:val="center"/>
        </w:trPr>
        <w:tc>
          <w:tcPr>
            <w:tcW w:w="2069" w:type="dxa"/>
            <w:gridSpan w:val="2"/>
            <w:tcBorders>
              <w:top w:val="single" w:sz="4" w:space="0" w:color="auto"/>
              <w:left w:val="single" w:sz="4" w:space="0" w:color="auto"/>
              <w:bottom w:val="single" w:sz="4" w:space="0" w:color="auto"/>
              <w:right w:val="single" w:sz="4" w:space="0" w:color="auto"/>
            </w:tcBorders>
          </w:tcPr>
          <w:p w14:paraId="7D7EF58E" w14:textId="77777777" w:rsidR="00850BD8" w:rsidRPr="00060EFD" w:rsidRDefault="00850BD8" w:rsidP="009328EA">
            <w:pPr>
              <w:pStyle w:val="TableText"/>
            </w:pPr>
            <w:r w:rsidRPr="00060EFD">
              <w:t>IsAbstract</w:t>
            </w:r>
          </w:p>
        </w:tc>
        <w:tc>
          <w:tcPr>
            <w:tcW w:w="7229" w:type="dxa"/>
            <w:gridSpan w:val="5"/>
            <w:tcBorders>
              <w:top w:val="single" w:sz="4" w:space="0" w:color="auto"/>
              <w:left w:val="single" w:sz="4" w:space="0" w:color="auto"/>
              <w:bottom w:val="single" w:sz="4" w:space="0" w:color="auto"/>
              <w:right w:val="single" w:sz="4" w:space="0" w:color="auto"/>
            </w:tcBorders>
          </w:tcPr>
          <w:p w14:paraId="0A9F3443" w14:textId="77777777" w:rsidR="00850BD8" w:rsidRPr="00BA2A30" w:rsidRDefault="00850BD8" w:rsidP="009328EA">
            <w:pPr>
              <w:pStyle w:val="TableText"/>
              <w:rPr>
                <w:color w:val="FF0000"/>
              </w:rPr>
            </w:pPr>
            <w:r w:rsidRPr="00BA2A30">
              <w:rPr>
                <w:color w:val="FF0000"/>
              </w:rPr>
              <w:t>False</w:t>
            </w:r>
          </w:p>
        </w:tc>
      </w:tr>
      <w:tr w:rsidR="00850BD8" w:rsidRPr="00060EFD" w14:paraId="3C0DCEC9" w14:textId="77777777" w:rsidTr="009328EA">
        <w:trPr>
          <w:jc w:val="center"/>
        </w:trPr>
        <w:tc>
          <w:tcPr>
            <w:tcW w:w="2069" w:type="dxa"/>
            <w:gridSpan w:val="2"/>
            <w:tcBorders>
              <w:top w:val="single" w:sz="4" w:space="0" w:color="auto"/>
              <w:left w:val="single" w:sz="4" w:space="0" w:color="auto"/>
              <w:bottom w:val="single" w:sz="4" w:space="0" w:color="auto"/>
              <w:right w:val="single" w:sz="4" w:space="0" w:color="auto"/>
            </w:tcBorders>
          </w:tcPr>
          <w:p w14:paraId="7EFD5F4D" w14:textId="77777777" w:rsidR="00850BD8" w:rsidRPr="00060EFD" w:rsidRDefault="00850BD8" w:rsidP="009328EA">
            <w:pPr>
              <w:pStyle w:val="TableText"/>
            </w:pPr>
            <w:r w:rsidRPr="00060EFD">
              <w:t>ValueRank</w:t>
            </w:r>
          </w:p>
        </w:tc>
        <w:tc>
          <w:tcPr>
            <w:tcW w:w="7229" w:type="dxa"/>
            <w:gridSpan w:val="5"/>
            <w:tcBorders>
              <w:top w:val="single" w:sz="4" w:space="0" w:color="auto"/>
              <w:left w:val="single" w:sz="4" w:space="0" w:color="auto"/>
              <w:bottom w:val="single" w:sz="4" w:space="0" w:color="auto"/>
              <w:right w:val="single" w:sz="4" w:space="0" w:color="auto"/>
            </w:tcBorders>
          </w:tcPr>
          <w:p w14:paraId="593E09E0" w14:textId="77777777" w:rsidR="00850BD8" w:rsidRPr="00BA2A30" w:rsidRDefault="00850BD8" w:rsidP="009328EA">
            <w:pPr>
              <w:pStyle w:val="TableText"/>
              <w:rPr>
                <w:color w:val="FF0000"/>
              </w:rPr>
            </w:pPr>
            <w:r w:rsidRPr="00BA2A30">
              <w:rPr>
                <w:rFonts w:cs="Arial"/>
                <w:color w:val="FF0000"/>
              </w:rPr>
              <w:t>−</w:t>
            </w:r>
            <w:r w:rsidRPr="00BA2A30">
              <w:rPr>
                <w:color w:val="FF0000"/>
              </w:rPr>
              <w:t>1 (</w:t>
            </w:r>
            <w:r w:rsidRPr="00BA2A30">
              <w:rPr>
                <w:rFonts w:cs="Arial"/>
                <w:color w:val="FF0000"/>
              </w:rPr>
              <w:t>−</w:t>
            </w:r>
            <w:r w:rsidRPr="00BA2A30">
              <w:rPr>
                <w:color w:val="FF0000"/>
              </w:rPr>
              <w:t>1 = Scalar)</w:t>
            </w:r>
          </w:p>
        </w:tc>
      </w:tr>
      <w:tr w:rsidR="00850BD8" w:rsidRPr="00060EFD" w14:paraId="4711777A" w14:textId="77777777" w:rsidTr="009328EA">
        <w:trPr>
          <w:jc w:val="center"/>
        </w:trPr>
        <w:tc>
          <w:tcPr>
            <w:tcW w:w="2069" w:type="dxa"/>
            <w:gridSpan w:val="2"/>
            <w:tcBorders>
              <w:top w:val="single" w:sz="4" w:space="0" w:color="auto"/>
              <w:left w:val="single" w:sz="4" w:space="0" w:color="auto"/>
              <w:bottom w:val="single" w:sz="4" w:space="0" w:color="auto"/>
              <w:right w:val="single" w:sz="4" w:space="0" w:color="auto"/>
            </w:tcBorders>
          </w:tcPr>
          <w:p w14:paraId="78C2CAE2" w14:textId="77777777" w:rsidR="00850BD8" w:rsidRPr="00060EFD" w:rsidRDefault="00850BD8" w:rsidP="009328EA">
            <w:pPr>
              <w:pStyle w:val="TableText"/>
            </w:pPr>
            <w:r w:rsidRPr="00060EFD">
              <w:t>DataType</w:t>
            </w:r>
          </w:p>
        </w:tc>
        <w:tc>
          <w:tcPr>
            <w:tcW w:w="7229" w:type="dxa"/>
            <w:gridSpan w:val="5"/>
            <w:tcBorders>
              <w:top w:val="single" w:sz="4" w:space="0" w:color="auto"/>
              <w:left w:val="single" w:sz="4" w:space="0" w:color="auto"/>
              <w:bottom w:val="single" w:sz="4" w:space="0" w:color="auto"/>
              <w:right w:val="single" w:sz="4" w:space="0" w:color="auto"/>
            </w:tcBorders>
          </w:tcPr>
          <w:p w14:paraId="63EE4672" w14:textId="77777777" w:rsidR="00850BD8" w:rsidRPr="00BA2A30" w:rsidRDefault="00850BD8" w:rsidP="009328EA">
            <w:pPr>
              <w:pStyle w:val="TableText"/>
              <w:rPr>
                <w:color w:val="FF0000"/>
              </w:rPr>
            </w:pPr>
            <w:r w:rsidRPr="00BA2A30">
              <w:rPr>
                <w:color w:val="FF0000"/>
              </w:rPr>
              <w:t>String</w:t>
            </w:r>
          </w:p>
        </w:tc>
      </w:tr>
      <w:tr w:rsidR="00850BD8" w:rsidRPr="00060EFD" w14:paraId="33124DD3" w14:textId="77777777" w:rsidTr="009328EA">
        <w:trPr>
          <w:jc w:val="center"/>
        </w:trPr>
        <w:tc>
          <w:tcPr>
            <w:tcW w:w="1367" w:type="dxa"/>
            <w:tcBorders>
              <w:top w:val="single" w:sz="4" w:space="0" w:color="auto"/>
              <w:left w:val="single" w:sz="4" w:space="0" w:color="auto"/>
              <w:bottom w:val="double" w:sz="4" w:space="0" w:color="auto"/>
              <w:right w:val="single" w:sz="4" w:space="0" w:color="auto"/>
            </w:tcBorders>
          </w:tcPr>
          <w:p w14:paraId="04216B06" w14:textId="77777777" w:rsidR="00850BD8" w:rsidRPr="00060EFD" w:rsidRDefault="00850BD8" w:rsidP="009328EA">
            <w:pPr>
              <w:pStyle w:val="TableText"/>
              <w:rPr>
                <w:b/>
              </w:rPr>
            </w:pPr>
            <w:r w:rsidRPr="00060EFD">
              <w:rPr>
                <w:b/>
              </w:rPr>
              <w:t>References</w:t>
            </w:r>
          </w:p>
        </w:tc>
        <w:tc>
          <w:tcPr>
            <w:tcW w:w="1134" w:type="dxa"/>
            <w:gridSpan w:val="2"/>
            <w:tcBorders>
              <w:top w:val="single" w:sz="4" w:space="0" w:color="auto"/>
              <w:left w:val="single" w:sz="4" w:space="0" w:color="auto"/>
              <w:bottom w:val="double" w:sz="4" w:space="0" w:color="auto"/>
              <w:right w:val="single" w:sz="4" w:space="0" w:color="auto"/>
            </w:tcBorders>
          </w:tcPr>
          <w:p w14:paraId="111387A5" w14:textId="77777777" w:rsidR="00850BD8" w:rsidRPr="00060EFD" w:rsidRDefault="00850BD8" w:rsidP="009328EA">
            <w:pPr>
              <w:pStyle w:val="TableText"/>
              <w:rPr>
                <w:b/>
              </w:rPr>
            </w:pPr>
            <w:r w:rsidRPr="00060EFD">
              <w:rPr>
                <w:b/>
              </w:rPr>
              <w:t>NodeClass</w:t>
            </w:r>
          </w:p>
        </w:tc>
        <w:tc>
          <w:tcPr>
            <w:tcW w:w="2265" w:type="dxa"/>
            <w:tcBorders>
              <w:top w:val="single" w:sz="4" w:space="0" w:color="auto"/>
              <w:left w:val="single" w:sz="4" w:space="0" w:color="auto"/>
              <w:bottom w:val="double" w:sz="4" w:space="0" w:color="auto"/>
              <w:right w:val="single" w:sz="4" w:space="0" w:color="auto"/>
            </w:tcBorders>
          </w:tcPr>
          <w:p w14:paraId="35477CD7" w14:textId="77777777" w:rsidR="00850BD8" w:rsidRPr="00060EFD" w:rsidRDefault="00850BD8" w:rsidP="009328EA">
            <w:pPr>
              <w:pStyle w:val="TableText"/>
              <w:rPr>
                <w:b/>
              </w:rPr>
            </w:pPr>
            <w:r w:rsidRPr="00060EFD">
              <w:rPr>
                <w:b/>
              </w:rPr>
              <w:t>BrowseName</w:t>
            </w:r>
          </w:p>
        </w:tc>
        <w:tc>
          <w:tcPr>
            <w:tcW w:w="1559" w:type="dxa"/>
            <w:tcBorders>
              <w:top w:val="single" w:sz="4" w:space="0" w:color="auto"/>
              <w:left w:val="single" w:sz="4" w:space="0" w:color="auto"/>
              <w:bottom w:val="double" w:sz="4" w:space="0" w:color="auto"/>
              <w:right w:val="single" w:sz="4" w:space="0" w:color="auto"/>
            </w:tcBorders>
          </w:tcPr>
          <w:p w14:paraId="128D0AEA" w14:textId="77777777" w:rsidR="00850BD8" w:rsidRPr="00060EFD" w:rsidRDefault="00850BD8" w:rsidP="009328EA">
            <w:pPr>
              <w:pStyle w:val="TableText"/>
              <w:rPr>
                <w:b/>
              </w:rPr>
            </w:pPr>
            <w:r w:rsidRPr="00060EFD">
              <w:rPr>
                <w:b/>
              </w:rPr>
              <w:t>DataType</w:t>
            </w:r>
          </w:p>
        </w:tc>
        <w:tc>
          <w:tcPr>
            <w:tcW w:w="1868" w:type="dxa"/>
            <w:tcBorders>
              <w:top w:val="single" w:sz="4" w:space="0" w:color="auto"/>
              <w:left w:val="single" w:sz="4" w:space="0" w:color="auto"/>
              <w:bottom w:val="double" w:sz="4" w:space="0" w:color="auto"/>
              <w:right w:val="single" w:sz="4" w:space="0" w:color="auto"/>
            </w:tcBorders>
          </w:tcPr>
          <w:p w14:paraId="47E87F6F" w14:textId="77777777" w:rsidR="00850BD8" w:rsidRPr="00060EFD" w:rsidRDefault="00850BD8" w:rsidP="009328EA">
            <w:pPr>
              <w:pStyle w:val="TableText"/>
              <w:rPr>
                <w:b/>
              </w:rPr>
            </w:pPr>
            <w:r w:rsidRPr="00060EFD">
              <w:rPr>
                <w:b/>
              </w:rPr>
              <w:t>TypeDefinition</w:t>
            </w:r>
          </w:p>
        </w:tc>
        <w:tc>
          <w:tcPr>
            <w:tcW w:w="1105" w:type="dxa"/>
            <w:tcBorders>
              <w:top w:val="single" w:sz="4" w:space="0" w:color="auto"/>
              <w:left w:val="single" w:sz="4" w:space="0" w:color="auto"/>
              <w:bottom w:val="double" w:sz="4" w:space="0" w:color="auto"/>
              <w:right w:val="single" w:sz="4" w:space="0" w:color="auto"/>
            </w:tcBorders>
          </w:tcPr>
          <w:p w14:paraId="3D6DA9A7" w14:textId="77777777" w:rsidR="00850BD8" w:rsidRPr="00060EFD" w:rsidRDefault="00850BD8" w:rsidP="009328EA">
            <w:pPr>
              <w:pStyle w:val="TableText"/>
              <w:rPr>
                <w:b/>
              </w:rPr>
            </w:pPr>
            <w:r w:rsidRPr="00060EFD">
              <w:rPr>
                <w:b/>
              </w:rPr>
              <w:t>Modelling</w:t>
            </w:r>
            <w:r w:rsidRPr="00060EFD">
              <w:rPr>
                <w:b/>
              </w:rPr>
              <w:br/>
              <w:t>Rule</w:t>
            </w:r>
          </w:p>
        </w:tc>
      </w:tr>
      <w:tr w:rsidR="00850BD8" w:rsidRPr="00060EFD" w14:paraId="230403CF" w14:textId="77777777" w:rsidTr="009328EA">
        <w:trPr>
          <w:jc w:val="center"/>
        </w:trPr>
        <w:tc>
          <w:tcPr>
            <w:tcW w:w="9298" w:type="dxa"/>
            <w:gridSpan w:val="7"/>
            <w:tcBorders>
              <w:top w:val="single" w:sz="4" w:space="0" w:color="auto"/>
              <w:left w:val="single" w:sz="4" w:space="0" w:color="auto"/>
              <w:bottom w:val="single" w:sz="4" w:space="0" w:color="auto"/>
              <w:right w:val="single" w:sz="4" w:space="0" w:color="auto"/>
            </w:tcBorders>
          </w:tcPr>
          <w:p w14:paraId="60406F8B" w14:textId="77777777" w:rsidR="00850BD8" w:rsidRPr="00060EFD" w:rsidRDefault="00850BD8" w:rsidP="009328EA">
            <w:pPr>
              <w:pStyle w:val="TableText"/>
            </w:pPr>
            <w:r w:rsidRPr="00060EFD">
              <w:t xml:space="preserve">Subtype of the </w:t>
            </w:r>
            <w:r w:rsidRPr="00BA2A30">
              <w:rPr>
                <w:color w:val="FF0000"/>
              </w:rPr>
              <w:t xml:space="preserve">BaseDataVariableType </w:t>
            </w:r>
            <w:r w:rsidRPr="00060EFD">
              <w:t xml:space="preserve">defined in </w:t>
            </w:r>
            <w:r w:rsidRPr="00BA2A30">
              <w:rPr>
                <w:color w:val="FF0000"/>
              </w:rPr>
              <w:t>…</w:t>
            </w:r>
          </w:p>
        </w:tc>
      </w:tr>
      <w:tr w:rsidR="00850BD8" w:rsidRPr="00060EFD" w14:paraId="20F4CCAA" w14:textId="77777777" w:rsidTr="009328EA">
        <w:trPr>
          <w:jc w:val="center"/>
        </w:trPr>
        <w:tc>
          <w:tcPr>
            <w:tcW w:w="1367" w:type="dxa"/>
            <w:tcBorders>
              <w:top w:val="single" w:sz="4" w:space="0" w:color="auto"/>
              <w:left w:val="single" w:sz="4" w:space="0" w:color="auto"/>
              <w:bottom w:val="single" w:sz="4" w:space="0" w:color="auto"/>
              <w:right w:val="single" w:sz="4" w:space="0" w:color="auto"/>
            </w:tcBorders>
          </w:tcPr>
          <w:p w14:paraId="6C12EDA5" w14:textId="77777777" w:rsidR="00850BD8" w:rsidRPr="00BA2A30" w:rsidRDefault="00850BD8" w:rsidP="009328EA">
            <w:pPr>
              <w:pStyle w:val="TableText"/>
              <w:rPr>
                <w:color w:val="FF0000"/>
              </w:rPr>
            </w:pPr>
            <w:r w:rsidRPr="00BA2A30">
              <w:rPr>
                <w:color w:val="FF0000"/>
              </w:rPr>
              <w:t>HasComponent</w:t>
            </w:r>
          </w:p>
        </w:tc>
        <w:tc>
          <w:tcPr>
            <w:tcW w:w="1134" w:type="dxa"/>
            <w:gridSpan w:val="2"/>
            <w:tcBorders>
              <w:top w:val="single" w:sz="4" w:space="0" w:color="auto"/>
              <w:left w:val="single" w:sz="4" w:space="0" w:color="auto"/>
              <w:bottom w:val="single" w:sz="4" w:space="0" w:color="auto"/>
              <w:right w:val="single" w:sz="4" w:space="0" w:color="auto"/>
            </w:tcBorders>
          </w:tcPr>
          <w:p w14:paraId="2D33BDCA" w14:textId="77777777" w:rsidR="00850BD8" w:rsidRPr="00BA2A30" w:rsidRDefault="00850BD8" w:rsidP="009328EA">
            <w:pPr>
              <w:pStyle w:val="TableText"/>
              <w:rPr>
                <w:color w:val="FF0000"/>
              </w:rPr>
            </w:pPr>
            <w:r w:rsidRPr="00BA2A30">
              <w:rPr>
                <w:color w:val="FF0000"/>
              </w:rPr>
              <w:t>Variable</w:t>
            </w:r>
          </w:p>
        </w:tc>
        <w:tc>
          <w:tcPr>
            <w:tcW w:w="2265" w:type="dxa"/>
            <w:tcBorders>
              <w:top w:val="single" w:sz="4" w:space="0" w:color="auto"/>
              <w:left w:val="single" w:sz="4" w:space="0" w:color="auto"/>
              <w:bottom w:val="single" w:sz="4" w:space="0" w:color="auto"/>
              <w:right w:val="single" w:sz="4" w:space="0" w:color="auto"/>
            </w:tcBorders>
          </w:tcPr>
          <w:p w14:paraId="3504C91F" w14:textId="77777777" w:rsidR="00850BD8" w:rsidRPr="00BA2A30" w:rsidRDefault="00850BD8" w:rsidP="009328EA">
            <w:pPr>
              <w:pStyle w:val="TableTextWithTabs"/>
              <w:rPr>
                <w:color w:val="FF0000"/>
              </w:rPr>
            </w:pPr>
            <w:r w:rsidRPr="00BA2A30">
              <w:rPr>
                <w:color w:val="FF0000"/>
              </w:rPr>
              <w:t>&lt;var1&gt;</w:t>
            </w:r>
          </w:p>
        </w:tc>
        <w:tc>
          <w:tcPr>
            <w:tcW w:w="1559" w:type="dxa"/>
            <w:tcBorders>
              <w:top w:val="single" w:sz="4" w:space="0" w:color="auto"/>
              <w:left w:val="single" w:sz="4" w:space="0" w:color="auto"/>
              <w:bottom w:val="single" w:sz="4" w:space="0" w:color="auto"/>
              <w:right w:val="single" w:sz="4" w:space="0" w:color="auto"/>
            </w:tcBorders>
          </w:tcPr>
          <w:p w14:paraId="13A482D4" w14:textId="77777777" w:rsidR="00850BD8" w:rsidRPr="00BA2A30" w:rsidRDefault="00850BD8" w:rsidP="009328EA">
            <w:pPr>
              <w:pStyle w:val="TableTextWithTabs"/>
              <w:rPr>
                <w:color w:val="FF0000"/>
              </w:rPr>
            </w:pPr>
            <w:r w:rsidRPr="00BA2A30">
              <w:rPr>
                <w:color w:val="FF0000"/>
              </w:rPr>
              <w:t>UtcTime</w:t>
            </w:r>
          </w:p>
        </w:tc>
        <w:tc>
          <w:tcPr>
            <w:tcW w:w="1868" w:type="dxa"/>
            <w:tcBorders>
              <w:top w:val="single" w:sz="4" w:space="0" w:color="auto"/>
              <w:left w:val="single" w:sz="4" w:space="0" w:color="auto"/>
              <w:bottom w:val="single" w:sz="4" w:space="0" w:color="auto"/>
              <w:right w:val="single" w:sz="4" w:space="0" w:color="auto"/>
            </w:tcBorders>
          </w:tcPr>
          <w:p w14:paraId="293BCD51" w14:textId="77777777" w:rsidR="00850BD8" w:rsidRPr="00BA2A30" w:rsidRDefault="00850BD8" w:rsidP="009328EA">
            <w:pPr>
              <w:pStyle w:val="TableText"/>
              <w:rPr>
                <w:color w:val="FF0000"/>
              </w:rPr>
            </w:pPr>
            <w:r w:rsidRPr="00BA2A30">
              <w:rPr>
                <w:color w:val="FF0000"/>
              </w:rPr>
              <w:t>BaseDataVariableType</w:t>
            </w:r>
          </w:p>
        </w:tc>
        <w:tc>
          <w:tcPr>
            <w:tcW w:w="1105" w:type="dxa"/>
            <w:tcBorders>
              <w:top w:val="single" w:sz="4" w:space="0" w:color="auto"/>
              <w:left w:val="single" w:sz="4" w:space="0" w:color="auto"/>
              <w:bottom w:val="single" w:sz="4" w:space="0" w:color="auto"/>
              <w:right w:val="single" w:sz="4" w:space="0" w:color="auto"/>
            </w:tcBorders>
          </w:tcPr>
          <w:p w14:paraId="76406F25" w14:textId="77777777" w:rsidR="00850BD8" w:rsidRPr="00BA2A30" w:rsidRDefault="00850BD8" w:rsidP="009328EA">
            <w:pPr>
              <w:pStyle w:val="TableText"/>
              <w:rPr>
                <w:color w:val="FF0000"/>
              </w:rPr>
            </w:pPr>
            <w:r w:rsidRPr="00BA2A30">
              <w:rPr>
                <w:color w:val="FF0000"/>
              </w:rPr>
              <w:t>Mandatory</w:t>
            </w:r>
          </w:p>
        </w:tc>
      </w:tr>
      <w:tr w:rsidR="00850BD8" w:rsidRPr="00060EFD" w14:paraId="7DEA4EC0" w14:textId="77777777" w:rsidTr="009328EA">
        <w:trPr>
          <w:jc w:val="center"/>
        </w:trPr>
        <w:tc>
          <w:tcPr>
            <w:tcW w:w="1367" w:type="dxa"/>
            <w:tcBorders>
              <w:top w:val="single" w:sz="4" w:space="0" w:color="auto"/>
              <w:left w:val="single" w:sz="4" w:space="0" w:color="auto"/>
              <w:bottom w:val="single" w:sz="4" w:space="0" w:color="auto"/>
              <w:right w:val="single" w:sz="4" w:space="0" w:color="auto"/>
            </w:tcBorders>
          </w:tcPr>
          <w:p w14:paraId="6A5C50B9" w14:textId="77777777" w:rsidR="00850BD8" w:rsidRPr="00BA2A30" w:rsidRDefault="00850BD8" w:rsidP="009328EA">
            <w:pPr>
              <w:pStyle w:val="TableText"/>
              <w:rPr>
                <w:color w:val="FF0000"/>
              </w:rPr>
            </w:pPr>
            <w:r w:rsidRPr="00BA2A30">
              <w:rPr>
                <w:color w:val="FF0000"/>
              </w:rPr>
              <w:t>HasComponent</w:t>
            </w:r>
          </w:p>
        </w:tc>
        <w:tc>
          <w:tcPr>
            <w:tcW w:w="1134" w:type="dxa"/>
            <w:gridSpan w:val="2"/>
            <w:tcBorders>
              <w:top w:val="single" w:sz="4" w:space="0" w:color="auto"/>
              <w:left w:val="single" w:sz="4" w:space="0" w:color="auto"/>
              <w:bottom w:val="single" w:sz="4" w:space="0" w:color="auto"/>
              <w:right w:val="single" w:sz="4" w:space="0" w:color="auto"/>
            </w:tcBorders>
          </w:tcPr>
          <w:p w14:paraId="7291C789" w14:textId="77777777" w:rsidR="00850BD8" w:rsidRPr="00BA2A30" w:rsidRDefault="00850BD8" w:rsidP="009328EA">
            <w:pPr>
              <w:pStyle w:val="TableText"/>
              <w:rPr>
                <w:color w:val="FF0000"/>
              </w:rPr>
            </w:pPr>
            <w:r w:rsidRPr="00BA2A30">
              <w:rPr>
                <w:color w:val="FF0000"/>
              </w:rPr>
              <w:t>Variable</w:t>
            </w:r>
          </w:p>
        </w:tc>
        <w:tc>
          <w:tcPr>
            <w:tcW w:w="2265" w:type="dxa"/>
            <w:tcBorders>
              <w:top w:val="single" w:sz="4" w:space="0" w:color="auto"/>
              <w:left w:val="single" w:sz="4" w:space="0" w:color="auto"/>
              <w:bottom w:val="single" w:sz="4" w:space="0" w:color="auto"/>
              <w:right w:val="single" w:sz="4" w:space="0" w:color="auto"/>
            </w:tcBorders>
          </w:tcPr>
          <w:p w14:paraId="5DA0B60C" w14:textId="77777777" w:rsidR="00850BD8" w:rsidRPr="00BA2A30" w:rsidRDefault="00850BD8" w:rsidP="009328EA">
            <w:pPr>
              <w:pStyle w:val="TableTextWithTabs"/>
              <w:rPr>
                <w:color w:val="FF0000"/>
              </w:rPr>
            </w:pPr>
            <w:r w:rsidRPr="00BA2A30">
              <w:rPr>
                <w:color w:val="FF0000"/>
              </w:rPr>
              <w:t xml:space="preserve">&lt;var2&gt; </w:t>
            </w:r>
          </w:p>
        </w:tc>
        <w:tc>
          <w:tcPr>
            <w:tcW w:w="1559" w:type="dxa"/>
            <w:tcBorders>
              <w:top w:val="single" w:sz="4" w:space="0" w:color="auto"/>
              <w:left w:val="single" w:sz="4" w:space="0" w:color="auto"/>
              <w:bottom w:val="single" w:sz="4" w:space="0" w:color="auto"/>
              <w:right w:val="single" w:sz="4" w:space="0" w:color="auto"/>
            </w:tcBorders>
          </w:tcPr>
          <w:p w14:paraId="7974DE1F" w14:textId="77777777" w:rsidR="00850BD8" w:rsidRPr="00BA2A30" w:rsidRDefault="00850BD8" w:rsidP="009328EA">
            <w:pPr>
              <w:pStyle w:val="TableTextWithTabs"/>
              <w:rPr>
                <w:color w:val="FF0000"/>
              </w:rPr>
            </w:pPr>
            <w:r w:rsidRPr="00BA2A30">
              <w:rPr>
                <w:color w:val="FF0000"/>
              </w:rPr>
              <w:t>UtcTime</w:t>
            </w:r>
          </w:p>
        </w:tc>
        <w:tc>
          <w:tcPr>
            <w:tcW w:w="1868" w:type="dxa"/>
            <w:tcBorders>
              <w:top w:val="single" w:sz="4" w:space="0" w:color="auto"/>
              <w:left w:val="single" w:sz="4" w:space="0" w:color="auto"/>
              <w:bottom w:val="single" w:sz="4" w:space="0" w:color="auto"/>
              <w:right w:val="single" w:sz="4" w:space="0" w:color="auto"/>
            </w:tcBorders>
          </w:tcPr>
          <w:p w14:paraId="137A3D75" w14:textId="77777777" w:rsidR="00850BD8" w:rsidRPr="00BA2A30" w:rsidRDefault="00850BD8" w:rsidP="009328EA">
            <w:pPr>
              <w:pStyle w:val="TableText"/>
              <w:rPr>
                <w:color w:val="FF0000"/>
              </w:rPr>
            </w:pPr>
            <w:r w:rsidRPr="00BA2A30">
              <w:rPr>
                <w:color w:val="FF0000"/>
              </w:rPr>
              <w:t>BaseDataVariableType</w:t>
            </w:r>
          </w:p>
        </w:tc>
        <w:tc>
          <w:tcPr>
            <w:tcW w:w="1105" w:type="dxa"/>
            <w:tcBorders>
              <w:top w:val="single" w:sz="4" w:space="0" w:color="auto"/>
              <w:left w:val="single" w:sz="4" w:space="0" w:color="auto"/>
              <w:bottom w:val="single" w:sz="4" w:space="0" w:color="auto"/>
              <w:right w:val="single" w:sz="4" w:space="0" w:color="auto"/>
            </w:tcBorders>
          </w:tcPr>
          <w:p w14:paraId="53945E16" w14:textId="77777777" w:rsidR="00850BD8" w:rsidRPr="00BA2A30" w:rsidRDefault="00850BD8" w:rsidP="009328EA">
            <w:pPr>
              <w:pStyle w:val="TableText"/>
              <w:rPr>
                <w:color w:val="FF0000"/>
              </w:rPr>
            </w:pPr>
            <w:r w:rsidRPr="00BA2A30">
              <w:rPr>
                <w:color w:val="FF0000"/>
              </w:rPr>
              <w:t>Mandatory</w:t>
            </w:r>
          </w:p>
        </w:tc>
      </w:tr>
    </w:tbl>
    <w:p w14:paraId="20DC1702" w14:textId="77777777" w:rsidR="00850BD8" w:rsidRPr="00BA2A30" w:rsidRDefault="00850BD8" w:rsidP="00850BD8">
      <w:pPr>
        <w:pStyle w:val="spacer"/>
        <w:rPr>
          <w:lang w:eastAsia="fr-FR"/>
        </w:rPr>
      </w:pPr>
    </w:p>
    <w:p w14:paraId="366B79EC" w14:textId="77777777" w:rsidR="00850BD8" w:rsidRDefault="00850BD8" w:rsidP="006D3F0F">
      <w:pPr>
        <w:pStyle w:val="Heading1"/>
        <w:pageBreakBefore/>
        <w:numPr>
          <w:ilvl w:val="0"/>
          <w:numId w:val="29"/>
        </w:numPr>
        <w:ind w:left="397" w:hanging="397"/>
        <w:rPr>
          <w:lang w:val="en-US"/>
        </w:rPr>
      </w:pPr>
      <w:bookmarkStart w:id="354" w:name="_Toc499544593"/>
      <w:bookmarkStart w:id="355" w:name="_Toc531777590"/>
      <w:r>
        <w:rPr>
          <w:lang w:val="en-US"/>
        </w:rPr>
        <w:lastRenderedPageBreak/>
        <w:t>OPC UA DataTypes</w:t>
      </w:r>
      <w:bookmarkEnd w:id="354"/>
      <w:bookmarkEnd w:id="355"/>
    </w:p>
    <w:p w14:paraId="5431368A" w14:textId="77777777" w:rsidR="00850BD8" w:rsidRDefault="00850BD8" w:rsidP="006D3F0F">
      <w:pPr>
        <w:pStyle w:val="Heading2"/>
        <w:numPr>
          <w:ilvl w:val="1"/>
          <w:numId w:val="29"/>
        </w:numPr>
      </w:pPr>
      <w:bookmarkStart w:id="356" w:name="_Toc531777591"/>
      <w:r w:rsidRPr="00BA2A30">
        <w:rPr>
          <w:color w:val="FF0000"/>
        </w:rPr>
        <w:t>&lt;someType&gt;</w:t>
      </w:r>
      <w:bookmarkEnd w:id="356"/>
    </w:p>
    <w:p w14:paraId="7F0623DF" w14:textId="77777777" w:rsidR="00850BD8" w:rsidRPr="00B45180" w:rsidRDefault="00850BD8" w:rsidP="00850BD8">
      <w:pPr>
        <w:pStyle w:val="PARAGRAPH"/>
      </w:pPr>
      <w:r>
        <w:t>This structure contains …. The structure</w:t>
      </w:r>
      <w:r w:rsidRPr="00B45180">
        <w:t xml:space="preserve"> </w:t>
      </w:r>
      <w:r>
        <w:t>is</w:t>
      </w:r>
      <w:r w:rsidRPr="00B45180">
        <w:t xml:space="preserve"> defined in </w:t>
      </w:r>
      <w:r w:rsidRPr="00B45180">
        <w:fldChar w:fldCharType="begin"/>
      </w:r>
      <w:r w:rsidRPr="00B45180">
        <w:instrText xml:space="preserve"> REF _Ref109726409 \h </w:instrText>
      </w:r>
      <w:r w:rsidRPr="00B45180">
        <w:fldChar w:fldCharType="separate"/>
      </w:r>
      <w:r w:rsidRPr="00B45180">
        <w:t xml:space="preserve">Table </w:t>
      </w:r>
      <w:r>
        <w:rPr>
          <w:noProof/>
        </w:rPr>
        <w:t>11</w:t>
      </w:r>
      <w:r w:rsidRPr="00B45180">
        <w:fldChar w:fldCharType="end"/>
      </w:r>
      <w:r>
        <w:t>.</w:t>
      </w:r>
    </w:p>
    <w:p w14:paraId="299B16C0" w14:textId="77777777" w:rsidR="00850BD8" w:rsidRPr="00B45180" w:rsidRDefault="00850BD8" w:rsidP="00850BD8">
      <w:pPr>
        <w:pStyle w:val="TABLE-title"/>
      </w:pPr>
      <w:bookmarkStart w:id="357" w:name="_Ref109726409"/>
      <w:bookmarkStart w:id="358" w:name="_Toc115836053"/>
      <w:bookmarkStart w:id="359" w:name="_Toc129511724"/>
      <w:bookmarkStart w:id="360" w:name="_Toc182398413"/>
      <w:bookmarkStart w:id="361" w:name="_Toc199759754"/>
      <w:bookmarkStart w:id="362" w:name="_Toc200441581"/>
      <w:bookmarkStart w:id="363" w:name="_Toc200441948"/>
      <w:bookmarkStart w:id="364" w:name="_Toc200979964"/>
      <w:bookmarkStart w:id="365" w:name="_Toc202695447"/>
      <w:bookmarkStart w:id="366" w:name="_Toc265516858"/>
      <w:bookmarkStart w:id="367" w:name="_Toc332195787"/>
      <w:bookmarkStart w:id="368" w:name="_Toc396819126"/>
      <w:bookmarkStart w:id="369" w:name="_Toc499544058"/>
      <w:bookmarkStart w:id="370" w:name="_Toc531777616"/>
      <w:r w:rsidRPr="00B45180">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bookmarkEnd w:id="357"/>
      <w:r w:rsidRPr="00B45180">
        <w:t xml:space="preserve"> – </w:t>
      </w:r>
      <w:bookmarkEnd w:id="358"/>
      <w:r>
        <w:t>SetPoints</w:t>
      </w:r>
      <w:r w:rsidRPr="00B45180">
        <w:t xml:space="preserve"> Structure</w:t>
      </w:r>
      <w:bookmarkEnd w:id="359"/>
      <w:bookmarkEnd w:id="360"/>
      <w:bookmarkEnd w:id="361"/>
      <w:bookmarkEnd w:id="362"/>
      <w:bookmarkEnd w:id="363"/>
      <w:bookmarkEnd w:id="364"/>
      <w:bookmarkEnd w:id="365"/>
      <w:bookmarkEnd w:id="366"/>
      <w:bookmarkEnd w:id="367"/>
      <w:bookmarkEnd w:id="368"/>
      <w:bookmarkEnd w:id="369"/>
      <w:bookmarkEnd w:id="370"/>
    </w:p>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170"/>
        <w:gridCol w:w="5614"/>
      </w:tblGrid>
      <w:tr w:rsidR="00850BD8" w:rsidRPr="003C4C4E" w14:paraId="1D97478D" w14:textId="77777777" w:rsidTr="009328EA">
        <w:trPr>
          <w:jc w:val="center"/>
        </w:trPr>
        <w:tc>
          <w:tcPr>
            <w:tcW w:w="2340" w:type="dxa"/>
            <w:tcBorders>
              <w:bottom w:val="double" w:sz="4" w:space="0" w:color="auto"/>
            </w:tcBorders>
          </w:tcPr>
          <w:p w14:paraId="3DC49D97" w14:textId="77777777" w:rsidR="00850BD8" w:rsidRPr="00B45180" w:rsidRDefault="00850BD8" w:rsidP="009328EA">
            <w:pPr>
              <w:pStyle w:val="TableHead0"/>
              <w:rPr>
                <w:lang w:val="en-GB"/>
              </w:rPr>
            </w:pPr>
            <w:r w:rsidRPr="00B45180">
              <w:rPr>
                <w:lang w:val="en-GB"/>
              </w:rPr>
              <w:t>Name</w:t>
            </w:r>
          </w:p>
        </w:tc>
        <w:tc>
          <w:tcPr>
            <w:tcW w:w="1170" w:type="dxa"/>
            <w:tcBorders>
              <w:bottom w:val="double" w:sz="4" w:space="0" w:color="auto"/>
            </w:tcBorders>
          </w:tcPr>
          <w:p w14:paraId="3ADE7B87" w14:textId="77777777" w:rsidR="00850BD8" w:rsidRPr="00B45180" w:rsidRDefault="00850BD8" w:rsidP="009328EA">
            <w:pPr>
              <w:pStyle w:val="TableHead0"/>
              <w:rPr>
                <w:lang w:val="en-GB"/>
              </w:rPr>
            </w:pPr>
            <w:r w:rsidRPr="00B45180">
              <w:rPr>
                <w:lang w:val="en-GB"/>
              </w:rPr>
              <w:t>Type</w:t>
            </w:r>
          </w:p>
        </w:tc>
        <w:tc>
          <w:tcPr>
            <w:tcW w:w="5614" w:type="dxa"/>
            <w:tcBorders>
              <w:bottom w:val="double" w:sz="4" w:space="0" w:color="auto"/>
            </w:tcBorders>
          </w:tcPr>
          <w:p w14:paraId="0435C370" w14:textId="77777777" w:rsidR="00850BD8" w:rsidRPr="00B45180" w:rsidRDefault="00850BD8" w:rsidP="009328EA">
            <w:pPr>
              <w:pStyle w:val="TableHead0"/>
              <w:rPr>
                <w:lang w:val="en-GB"/>
              </w:rPr>
            </w:pPr>
            <w:r w:rsidRPr="00B45180">
              <w:rPr>
                <w:lang w:val="en-GB"/>
              </w:rPr>
              <w:t>Description</w:t>
            </w:r>
          </w:p>
        </w:tc>
      </w:tr>
      <w:tr w:rsidR="00850BD8" w:rsidRPr="003C4C4E" w14:paraId="1232B3CC" w14:textId="77777777" w:rsidTr="009328EA">
        <w:trPr>
          <w:jc w:val="center"/>
        </w:trPr>
        <w:tc>
          <w:tcPr>
            <w:tcW w:w="2340" w:type="dxa"/>
            <w:tcBorders>
              <w:top w:val="single" w:sz="4" w:space="0" w:color="auto"/>
              <w:left w:val="single" w:sz="4" w:space="0" w:color="auto"/>
              <w:bottom w:val="single" w:sz="4" w:space="0" w:color="auto"/>
              <w:right w:val="single" w:sz="4" w:space="0" w:color="auto"/>
            </w:tcBorders>
          </w:tcPr>
          <w:p w14:paraId="4FA0B7F9" w14:textId="77777777" w:rsidR="00850BD8" w:rsidRPr="00B45180" w:rsidRDefault="00850BD8" w:rsidP="009328EA">
            <w:pPr>
              <w:pStyle w:val="TableTextWithTabs"/>
            </w:pPr>
            <w:r w:rsidRPr="003343E2">
              <w:rPr>
                <w:color w:val="FF0000"/>
              </w:rPr>
              <w:t>&lt;someType&gt;</w:t>
            </w:r>
          </w:p>
        </w:tc>
        <w:tc>
          <w:tcPr>
            <w:tcW w:w="1170" w:type="dxa"/>
            <w:tcBorders>
              <w:top w:val="single" w:sz="4" w:space="0" w:color="auto"/>
              <w:left w:val="single" w:sz="4" w:space="0" w:color="auto"/>
              <w:bottom w:val="single" w:sz="4" w:space="0" w:color="auto"/>
              <w:right w:val="single" w:sz="4" w:space="0" w:color="auto"/>
            </w:tcBorders>
          </w:tcPr>
          <w:p w14:paraId="63BEBDCC" w14:textId="77777777" w:rsidR="00850BD8" w:rsidRPr="00B45180" w:rsidRDefault="00850BD8" w:rsidP="009328EA">
            <w:pPr>
              <w:pStyle w:val="TableTextWithTabs"/>
            </w:pPr>
            <w:r w:rsidRPr="00B45180">
              <w:t>structure</w:t>
            </w:r>
          </w:p>
        </w:tc>
        <w:tc>
          <w:tcPr>
            <w:tcW w:w="5614" w:type="dxa"/>
            <w:tcBorders>
              <w:top w:val="single" w:sz="4" w:space="0" w:color="auto"/>
              <w:left w:val="single" w:sz="4" w:space="0" w:color="auto"/>
              <w:bottom w:val="single" w:sz="4" w:space="0" w:color="auto"/>
              <w:right w:val="single" w:sz="4" w:space="0" w:color="auto"/>
            </w:tcBorders>
          </w:tcPr>
          <w:p w14:paraId="27841BFE" w14:textId="77777777" w:rsidR="00850BD8" w:rsidRPr="00B45180" w:rsidRDefault="00850BD8" w:rsidP="009328EA">
            <w:pPr>
              <w:pStyle w:val="TableTextWithTabs"/>
            </w:pPr>
          </w:p>
        </w:tc>
      </w:tr>
      <w:tr w:rsidR="00850BD8" w:rsidRPr="003C4C4E" w14:paraId="77BC5F2C" w14:textId="77777777" w:rsidTr="009328EA">
        <w:trPr>
          <w:jc w:val="center"/>
        </w:trPr>
        <w:tc>
          <w:tcPr>
            <w:tcW w:w="2340" w:type="dxa"/>
            <w:tcBorders>
              <w:top w:val="single" w:sz="4" w:space="0" w:color="auto"/>
              <w:left w:val="single" w:sz="4" w:space="0" w:color="auto"/>
              <w:bottom w:val="single" w:sz="4" w:space="0" w:color="auto"/>
              <w:right w:val="single" w:sz="4" w:space="0" w:color="auto"/>
            </w:tcBorders>
          </w:tcPr>
          <w:p w14:paraId="3E284864" w14:textId="77777777" w:rsidR="00850BD8" w:rsidRPr="00BA2A30" w:rsidRDefault="00850BD8" w:rsidP="009328EA">
            <w:pPr>
              <w:pStyle w:val="TableTextWithTabs"/>
              <w:rPr>
                <w:color w:val="FF0000"/>
              </w:rPr>
            </w:pPr>
            <w:r w:rsidRPr="00BA2A30">
              <w:rPr>
                <w:color w:val="FF0000"/>
              </w:rPr>
              <w:tab/>
              <w:t>SP1</w:t>
            </w:r>
          </w:p>
        </w:tc>
        <w:tc>
          <w:tcPr>
            <w:tcW w:w="1170" w:type="dxa"/>
            <w:tcBorders>
              <w:top w:val="single" w:sz="4" w:space="0" w:color="auto"/>
              <w:left w:val="single" w:sz="4" w:space="0" w:color="auto"/>
              <w:bottom w:val="single" w:sz="4" w:space="0" w:color="auto"/>
              <w:right w:val="single" w:sz="4" w:space="0" w:color="auto"/>
            </w:tcBorders>
          </w:tcPr>
          <w:p w14:paraId="2A6DEF68" w14:textId="77777777" w:rsidR="00850BD8" w:rsidRPr="00BA2A30" w:rsidRDefault="00850BD8" w:rsidP="009328EA">
            <w:pPr>
              <w:pStyle w:val="TableTextWithTabs"/>
              <w:rPr>
                <w:color w:val="FF0000"/>
              </w:rPr>
            </w:pPr>
            <w:r w:rsidRPr="00BA2A30">
              <w:rPr>
                <w:color w:val="FF0000"/>
              </w:rPr>
              <w:t>Byte[]</w:t>
            </w:r>
          </w:p>
        </w:tc>
        <w:tc>
          <w:tcPr>
            <w:tcW w:w="5614" w:type="dxa"/>
            <w:tcBorders>
              <w:top w:val="single" w:sz="4" w:space="0" w:color="auto"/>
              <w:left w:val="single" w:sz="4" w:space="0" w:color="auto"/>
              <w:bottom w:val="single" w:sz="4" w:space="0" w:color="auto"/>
              <w:right w:val="single" w:sz="4" w:space="0" w:color="auto"/>
            </w:tcBorders>
          </w:tcPr>
          <w:p w14:paraId="568642C5" w14:textId="77777777" w:rsidR="00850BD8" w:rsidRPr="00BA2A30" w:rsidRDefault="00850BD8" w:rsidP="009328EA">
            <w:pPr>
              <w:pStyle w:val="TableTextWithTabs"/>
              <w:rPr>
                <w:color w:val="FF0000"/>
              </w:rPr>
            </w:pPr>
            <w:r w:rsidRPr="00BA2A30">
              <w:rPr>
                <w:color w:val="FF0000"/>
              </w:rPr>
              <w:t>Setpoint 1</w:t>
            </w:r>
          </w:p>
        </w:tc>
      </w:tr>
      <w:tr w:rsidR="00850BD8" w:rsidRPr="003C4C4E" w14:paraId="36B955E9" w14:textId="77777777" w:rsidTr="009328EA">
        <w:trPr>
          <w:jc w:val="center"/>
        </w:trPr>
        <w:tc>
          <w:tcPr>
            <w:tcW w:w="2340" w:type="dxa"/>
            <w:tcBorders>
              <w:top w:val="single" w:sz="4" w:space="0" w:color="auto"/>
              <w:left w:val="single" w:sz="4" w:space="0" w:color="auto"/>
              <w:bottom w:val="single" w:sz="4" w:space="0" w:color="auto"/>
              <w:right w:val="single" w:sz="4" w:space="0" w:color="auto"/>
            </w:tcBorders>
          </w:tcPr>
          <w:p w14:paraId="109C1280" w14:textId="77777777" w:rsidR="00850BD8" w:rsidRPr="00BA2A30" w:rsidRDefault="00850BD8" w:rsidP="009328EA">
            <w:pPr>
              <w:pStyle w:val="TableTextWithTabs"/>
              <w:rPr>
                <w:color w:val="FF0000"/>
              </w:rPr>
            </w:pPr>
            <w:r w:rsidRPr="00BA2A30">
              <w:rPr>
                <w:color w:val="FF0000"/>
              </w:rPr>
              <w:tab/>
              <w:t>SP2</w:t>
            </w:r>
          </w:p>
        </w:tc>
        <w:tc>
          <w:tcPr>
            <w:tcW w:w="1170" w:type="dxa"/>
            <w:tcBorders>
              <w:top w:val="single" w:sz="4" w:space="0" w:color="auto"/>
              <w:left w:val="single" w:sz="4" w:space="0" w:color="auto"/>
              <w:bottom w:val="single" w:sz="4" w:space="0" w:color="auto"/>
              <w:right w:val="single" w:sz="4" w:space="0" w:color="auto"/>
            </w:tcBorders>
          </w:tcPr>
          <w:p w14:paraId="4E7E612F" w14:textId="77777777" w:rsidR="00850BD8" w:rsidRPr="00BA2A30" w:rsidRDefault="00850BD8" w:rsidP="009328EA">
            <w:pPr>
              <w:pStyle w:val="TableTextWithTabs"/>
              <w:rPr>
                <w:color w:val="FF0000"/>
              </w:rPr>
            </w:pPr>
            <w:r w:rsidRPr="00BA2A30">
              <w:rPr>
                <w:color w:val="FF0000"/>
              </w:rPr>
              <w:t>Byte[]</w:t>
            </w:r>
          </w:p>
        </w:tc>
        <w:tc>
          <w:tcPr>
            <w:tcW w:w="5614" w:type="dxa"/>
            <w:tcBorders>
              <w:top w:val="single" w:sz="4" w:space="0" w:color="auto"/>
              <w:left w:val="single" w:sz="4" w:space="0" w:color="auto"/>
              <w:bottom w:val="single" w:sz="4" w:space="0" w:color="auto"/>
              <w:right w:val="single" w:sz="4" w:space="0" w:color="auto"/>
            </w:tcBorders>
          </w:tcPr>
          <w:p w14:paraId="61633A1D" w14:textId="77777777" w:rsidR="00850BD8" w:rsidRPr="00BA2A30" w:rsidRDefault="00850BD8" w:rsidP="009328EA">
            <w:pPr>
              <w:pStyle w:val="TableTextWithTabs"/>
              <w:rPr>
                <w:color w:val="FF0000"/>
              </w:rPr>
            </w:pPr>
            <w:r w:rsidRPr="00BA2A30">
              <w:rPr>
                <w:color w:val="FF0000"/>
              </w:rPr>
              <w:t xml:space="preserve">Setpoint 2 </w:t>
            </w:r>
          </w:p>
        </w:tc>
      </w:tr>
    </w:tbl>
    <w:p w14:paraId="7F218A48" w14:textId="77777777" w:rsidR="00850BD8" w:rsidRPr="00B45180" w:rsidRDefault="00850BD8" w:rsidP="00850BD8">
      <w:pPr>
        <w:pStyle w:val="Spacer0"/>
      </w:pPr>
    </w:p>
    <w:p w14:paraId="44C2E6AA" w14:textId="77777777" w:rsidR="00850BD8" w:rsidRPr="00B45180" w:rsidRDefault="00850BD8" w:rsidP="00850BD8">
      <w:pPr>
        <w:pStyle w:val="PARAGRAPH"/>
      </w:pPr>
      <w:r w:rsidRPr="00B45180">
        <w:t xml:space="preserve">Its representation in the </w:t>
      </w:r>
      <w:r w:rsidRPr="00B45180">
        <w:rPr>
          <w:i/>
        </w:rPr>
        <w:t>AddressSpace</w:t>
      </w:r>
      <w:r w:rsidRPr="00B45180">
        <w:t xml:space="preserve"> is defined in </w:t>
      </w:r>
      <w:r w:rsidRPr="00B45180">
        <w:fldChar w:fldCharType="begin"/>
      </w:r>
      <w:r w:rsidRPr="00B45180">
        <w:instrText xml:space="preserve"> REF _Ref194391093 \h </w:instrText>
      </w:r>
      <w:r w:rsidRPr="00B45180">
        <w:fldChar w:fldCharType="separate"/>
      </w:r>
      <w:r w:rsidRPr="00B45180">
        <w:t xml:space="preserve">Table </w:t>
      </w:r>
      <w:r>
        <w:rPr>
          <w:noProof/>
        </w:rPr>
        <w:t>12</w:t>
      </w:r>
      <w:r w:rsidRPr="00B45180">
        <w:fldChar w:fldCharType="end"/>
      </w:r>
      <w:r w:rsidRPr="00B45180">
        <w:t>.</w:t>
      </w:r>
    </w:p>
    <w:p w14:paraId="0417E100" w14:textId="77777777" w:rsidR="00850BD8" w:rsidRPr="00B45180" w:rsidRDefault="00850BD8" w:rsidP="00850BD8">
      <w:pPr>
        <w:pStyle w:val="TABLE-title"/>
      </w:pPr>
      <w:bookmarkStart w:id="371" w:name="_Ref194391093"/>
      <w:bookmarkStart w:id="372" w:name="_Toc199759755"/>
      <w:bookmarkStart w:id="373" w:name="_Toc200441582"/>
      <w:bookmarkStart w:id="374" w:name="_Toc200441949"/>
      <w:bookmarkStart w:id="375" w:name="_Toc200979965"/>
      <w:bookmarkStart w:id="376" w:name="_Toc202695448"/>
      <w:bookmarkStart w:id="377" w:name="_Toc265516859"/>
      <w:bookmarkStart w:id="378" w:name="_Toc332195788"/>
      <w:bookmarkStart w:id="379" w:name="_Toc396819127"/>
      <w:bookmarkStart w:id="380" w:name="_Toc499544059"/>
      <w:bookmarkStart w:id="381" w:name="_Toc531777617"/>
      <w:r w:rsidRPr="00B45180">
        <w:t xml:space="preserve">Table </w:t>
      </w:r>
      <w:r>
        <w:rPr>
          <w:noProof/>
        </w:rPr>
        <w:fldChar w:fldCharType="begin"/>
      </w:r>
      <w:r>
        <w:rPr>
          <w:noProof/>
        </w:rPr>
        <w:instrText xml:space="preserve"> SEQ Table \* ARABIC </w:instrText>
      </w:r>
      <w:r>
        <w:rPr>
          <w:noProof/>
        </w:rPr>
        <w:fldChar w:fldCharType="separate"/>
      </w:r>
      <w:r>
        <w:rPr>
          <w:noProof/>
        </w:rPr>
        <w:t>12</w:t>
      </w:r>
      <w:r>
        <w:rPr>
          <w:noProof/>
        </w:rPr>
        <w:fldChar w:fldCharType="end"/>
      </w:r>
      <w:bookmarkEnd w:id="371"/>
      <w:r w:rsidRPr="00B45180">
        <w:t xml:space="preserve"> – </w:t>
      </w:r>
      <w:r w:rsidRPr="003343E2">
        <w:rPr>
          <w:color w:val="FF0000"/>
        </w:rPr>
        <w:t>&lt;someType&gt;</w:t>
      </w:r>
      <w:r>
        <w:rPr>
          <w:color w:val="FF0000"/>
        </w:rPr>
        <w:t xml:space="preserve"> </w:t>
      </w:r>
      <w:r w:rsidRPr="00B45180">
        <w:t>Definition</w:t>
      </w:r>
      <w:bookmarkEnd w:id="372"/>
      <w:bookmarkEnd w:id="373"/>
      <w:bookmarkEnd w:id="374"/>
      <w:bookmarkEnd w:id="375"/>
      <w:bookmarkEnd w:id="376"/>
      <w:bookmarkEnd w:id="377"/>
      <w:bookmarkEnd w:id="378"/>
      <w:bookmarkEnd w:id="379"/>
      <w:bookmarkEnd w:id="380"/>
      <w:bookmarkEnd w:id="381"/>
    </w:p>
    <w:tbl>
      <w:tblPr>
        <w:tblW w:w="6217"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717"/>
        <w:gridCol w:w="4500"/>
      </w:tblGrid>
      <w:tr w:rsidR="00850BD8" w:rsidRPr="003C4C4E" w14:paraId="159CA9F8" w14:textId="77777777" w:rsidTr="009328EA">
        <w:trPr>
          <w:jc w:val="center"/>
        </w:trPr>
        <w:tc>
          <w:tcPr>
            <w:tcW w:w="1717" w:type="dxa"/>
            <w:tcBorders>
              <w:top w:val="single" w:sz="4" w:space="0" w:color="auto"/>
              <w:left w:val="single" w:sz="4" w:space="0" w:color="auto"/>
              <w:bottom w:val="double" w:sz="4" w:space="0" w:color="auto"/>
              <w:right w:val="single" w:sz="4" w:space="0" w:color="auto"/>
            </w:tcBorders>
          </w:tcPr>
          <w:p w14:paraId="231F7D4A" w14:textId="77777777" w:rsidR="00850BD8" w:rsidRPr="00B45180" w:rsidRDefault="00850BD8" w:rsidP="009328EA">
            <w:pPr>
              <w:pStyle w:val="TableText"/>
              <w:rPr>
                <w:b/>
              </w:rPr>
            </w:pPr>
            <w:r w:rsidRPr="00B45180">
              <w:rPr>
                <w:b/>
              </w:rPr>
              <w:t>Attributes</w:t>
            </w:r>
          </w:p>
        </w:tc>
        <w:tc>
          <w:tcPr>
            <w:tcW w:w="4500" w:type="dxa"/>
            <w:tcBorders>
              <w:top w:val="single" w:sz="4" w:space="0" w:color="auto"/>
              <w:left w:val="single" w:sz="4" w:space="0" w:color="auto"/>
              <w:bottom w:val="double" w:sz="4" w:space="0" w:color="auto"/>
              <w:right w:val="single" w:sz="4" w:space="0" w:color="auto"/>
            </w:tcBorders>
          </w:tcPr>
          <w:p w14:paraId="0A1653E2" w14:textId="77777777" w:rsidR="00850BD8" w:rsidRPr="00B45180" w:rsidRDefault="00850BD8" w:rsidP="009328EA">
            <w:pPr>
              <w:pStyle w:val="TableText"/>
              <w:rPr>
                <w:b/>
              </w:rPr>
            </w:pPr>
            <w:r w:rsidRPr="00B45180">
              <w:rPr>
                <w:b/>
              </w:rPr>
              <w:t>Value</w:t>
            </w:r>
          </w:p>
        </w:tc>
      </w:tr>
      <w:tr w:rsidR="00850BD8" w:rsidRPr="003C4C4E" w14:paraId="414B5EF4" w14:textId="77777777" w:rsidTr="009328EA">
        <w:trPr>
          <w:jc w:val="center"/>
        </w:trPr>
        <w:tc>
          <w:tcPr>
            <w:tcW w:w="1717" w:type="dxa"/>
            <w:tcBorders>
              <w:top w:val="double" w:sz="4" w:space="0" w:color="auto"/>
              <w:left w:val="single" w:sz="4" w:space="0" w:color="auto"/>
              <w:bottom w:val="single" w:sz="4" w:space="0" w:color="auto"/>
              <w:right w:val="single" w:sz="4" w:space="0" w:color="auto"/>
            </w:tcBorders>
          </w:tcPr>
          <w:p w14:paraId="363150A8" w14:textId="77777777" w:rsidR="00850BD8" w:rsidRPr="00B45180" w:rsidRDefault="00850BD8" w:rsidP="009328EA">
            <w:pPr>
              <w:pStyle w:val="TableText"/>
            </w:pPr>
            <w:r w:rsidRPr="00B45180">
              <w:t>BrowseName</w:t>
            </w:r>
          </w:p>
        </w:tc>
        <w:tc>
          <w:tcPr>
            <w:tcW w:w="4500" w:type="dxa"/>
            <w:tcBorders>
              <w:top w:val="double" w:sz="4" w:space="0" w:color="auto"/>
              <w:left w:val="single" w:sz="4" w:space="0" w:color="auto"/>
              <w:bottom w:val="single" w:sz="4" w:space="0" w:color="auto"/>
              <w:right w:val="single" w:sz="4" w:space="0" w:color="auto"/>
            </w:tcBorders>
          </w:tcPr>
          <w:p w14:paraId="1CF01466" w14:textId="77777777" w:rsidR="00850BD8" w:rsidRPr="00B45180" w:rsidRDefault="00850BD8" w:rsidP="009328EA">
            <w:pPr>
              <w:pStyle w:val="TableText"/>
            </w:pPr>
            <w:r w:rsidRPr="003343E2">
              <w:rPr>
                <w:color w:val="FF0000"/>
              </w:rPr>
              <w:t>&lt;someType&gt;</w:t>
            </w:r>
          </w:p>
        </w:tc>
      </w:tr>
    </w:tbl>
    <w:p w14:paraId="03867E93" w14:textId="77777777" w:rsidR="00850BD8" w:rsidRDefault="00850BD8" w:rsidP="00850BD8">
      <w:pPr>
        <w:pStyle w:val="Spacer0"/>
      </w:pPr>
    </w:p>
    <w:p w14:paraId="59B28F43" w14:textId="77777777" w:rsidR="00850BD8" w:rsidRPr="00BA2A30" w:rsidRDefault="00850BD8" w:rsidP="00850BD8">
      <w:pPr>
        <w:pStyle w:val="PARAGRAPH"/>
        <w:rPr>
          <w:lang w:eastAsia="ja-JP"/>
        </w:rPr>
      </w:pPr>
    </w:p>
    <w:p w14:paraId="67BD45C8" w14:textId="77777777" w:rsidR="00850BD8" w:rsidRDefault="00850BD8" w:rsidP="00850BD8">
      <w:pPr>
        <w:pStyle w:val="PARAGRAPH"/>
        <w:rPr>
          <w:ins w:id="382" w:author="Karl Deiretsbacher (OPC)" w:date="2019-07-11T18:29:00Z"/>
        </w:rPr>
      </w:pPr>
    </w:p>
    <w:p w14:paraId="4AB2BCF1" w14:textId="77777777" w:rsidR="005B7258" w:rsidRPr="0086361F" w:rsidRDefault="005B7258" w:rsidP="0086361F">
      <w:pPr>
        <w:pStyle w:val="Heading1"/>
        <w:pageBreakBefore/>
        <w:numPr>
          <w:ilvl w:val="0"/>
          <w:numId w:val="29"/>
        </w:numPr>
        <w:ind w:left="397" w:hanging="397"/>
        <w:rPr>
          <w:lang w:val="en-US"/>
        </w:rPr>
      </w:pPr>
      <w:r w:rsidRPr="0086361F">
        <w:rPr>
          <w:lang w:val="en-US"/>
        </w:rPr>
        <w:lastRenderedPageBreak/>
        <w:t>Profiles and Namespaces</w:t>
      </w:r>
    </w:p>
    <w:p w14:paraId="46073C32" w14:textId="77777777" w:rsidR="005B7258" w:rsidRDefault="005B7258" w:rsidP="0086361F">
      <w:pPr>
        <w:pStyle w:val="Heading2"/>
        <w:numPr>
          <w:ilvl w:val="1"/>
          <w:numId w:val="29"/>
        </w:numPr>
      </w:pPr>
      <w:commentRangeStart w:id="383"/>
      <w:r>
        <w:t>Namespace Metadata</w:t>
      </w:r>
      <w:commentRangeEnd w:id="383"/>
      <w:r w:rsidRPr="0086361F">
        <w:commentReference w:id="383"/>
      </w:r>
    </w:p>
    <w:p w14:paraId="1E9D316B" w14:textId="77777777" w:rsidR="005B7258" w:rsidRDefault="005B7258" w:rsidP="005B7258">
      <w:pPr>
        <w:pStyle w:val="PARAGRAPHCompressed"/>
        <w:keepNext/>
        <w:tabs>
          <w:tab w:val="left" w:pos="1350"/>
        </w:tabs>
        <w:rPr>
          <w:lang w:eastAsia="ja-JP"/>
        </w:rPr>
      </w:pPr>
    </w:p>
    <w:p w14:paraId="0F7D94E4" w14:textId="77777777" w:rsidR="005B7258" w:rsidRPr="00B80175" w:rsidRDefault="005B7258" w:rsidP="005B725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Namespace Metadata are required for any companion standard that specifies an information model (e.g. Objects and Object Types). The metadata provide standardized information about the elements of this namespace. This information is particularly important for aggregating Servers.</w:t>
      </w:r>
    </w:p>
    <w:p w14:paraId="5FC59916" w14:textId="77777777" w:rsidR="005B7258" w:rsidRDefault="005B7258" w:rsidP="005B7258">
      <w:pPr>
        <w:pStyle w:val="PARAGRAPH"/>
      </w:pPr>
      <w:r>
        <w:fldChar w:fldCharType="begin"/>
      </w:r>
      <w:r>
        <w:instrText xml:space="preserve"> REF _Ref447784419 \h </w:instrText>
      </w:r>
      <w:r>
        <w:fldChar w:fldCharType="separate"/>
      </w:r>
      <w:r w:rsidRPr="008A327B">
        <w:t xml:space="preserve">Table </w:t>
      </w:r>
      <w:r>
        <w:rPr>
          <w:noProof/>
        </w:rPr>
        <w:t>13</w:t>
      </w:r>
      <w:r>
        <w:fldChar w:fldCharType="end"/>
      </w:r>
      <w:r>
        <w:t xml:space="preserve"> defines the namespace metadata for this specification. The </w:t>
      </w:r>
      <w:r w:rsidRPr="00CD236A">
        <w:rPr>
          <w:i/>
        </w:rPr>
        <w:t>Object</w:t>
      </w:r>
      <w:r>
        <w:t xml:space="preserve"> is used to provide version information for the namespace and an indication about static </w:t>
      </w:r>
      <w:r w:rsidRPr="00927275">
        <w:rPr>
          <w:i/>
        </w:rPr>
        <w:t>Nodes</w:t>
      </w:r>
      <w:r>
        <w:t>.</w:t>
      </w:r>
      <w:r w:rsidRPr="00927275">
        <w:t xml:space="preserve"> </w:t>
      </w:r>
      <w:r>
        <w:t xml:space="preserve">Static </w:t>
      </w:r>
      <w:r>
        <w:rPr>
          <w:i/>
          <w:iCs/>
        </w:rPr>
        <w:t xml:space="preserve">Nodes </w:t>
      </w:r>
      <w:r>
        <w:t xml:space="preserve">are identical for all </w:t>
      </w:r>
      <w:r>
        <w:rPr>
          <w:i/>
          <w:iCs/>
        </w:rPr>
        <w:t xml:space="preserve">Attributes </w:t>
      </w:r>
      <w:r>
        <w:t xml:space="preserve">in all </w:t>
      </w:r>
      <w:r>
        <w:rPr>
          <w:i/>
          <w:iCs/>
        </w:rPr>
        <w:t>Servers</w:t>
      </w:r>
      <w:r>
        <w:t xml:space="preserve">, including the </w:t>
      </w:r>
      <w:r>
        <w:rPr>
          <w:i/>
          <w:iCs/>
        </w:rPr>
        <w:t>Value Attribute</w:t>
      </w:r>
      <w:r>
        <w:t>. See Part5 for more details.</w:t>
      </w:r>
    </w:p>
    <w:p w14:paraId="3A8ECBEA" w14:textId="77777777" w:rsidR="005B7258" w:rsidRPr="00CD236A" w:rsidRDefault="005B7258" w:rsidP="005B7258">
      <w:pPr>
        <w:pStyle w:val="PARAGRAPH"/>
      </w:pPr>
      <w:r>
        <w:t xml:space="preserve">The information is provided as </w:t>
      </w:r>
      <w:r w:rsidRPr="00BB3FC1">
        <w:rPr>
          <w:i/>
        </w:rPr>
        <w:t>Object</w:t>
      </w:r>
      <w:r>
        <w:t xml:space="preserve"> of type </w:t>
      </w:r>
      <w:proofErr w:type="spellStart"/>
      <w:r w:rsidRPr="00BB3FC1">
        <w:rPr>
          <w:i/>
        </w:rPr>
        <w:t>NamespaceMetadataType</w:t>
      </w:r>
      <w:proofErr w:type="spellEnd"/>
      <w:r>
        <w:t xml:space="preserve">. This </w:t>
      </w:r>
      <w:r w:rsidRPr="00BB3FC1">
        <w:rPr>
          <w:i/>
        </w:rPr>
        <w:t>Object</w:t>
      </w:r>
      <w:r>
        <w:t xml:space="preserve"> is a component of the </w:t>
      </w:r>
      <w:r w:rsidRPr="00BB3FC1">
        <w:rPr>
          <w:i/>
        </w:rPr>
        <w:t>Namespaces</w:t>
      </w:r>
      <w:r>
        <w:t xml:space="preserve"> </w:t>
      </w:r>
      <w:r w:rsidRPr="00BB3FC1">
        <w:rPr>
          <w:i/>
        </w:rPr>
        <w:t>Object</w:t>
      </w:r>
      <w:r>
        <w:t xml:space="preserve"> that is part of the </w:t>
      </w:r>
      <w:r w:rsidRPr="00BB3FC1">
        <w:rPr>
          <w:i/>
        </w:rPr>
        <w:t>Server Object</w:t>
      </w:r>
      <w:r>
        <w:t xml:space="preserve">. The </w:t>
      </w:r>
      <w:proofErr w:type="spellStart"/>
      <w:r w:rsidRPr="00BB3FC1">
        <w:rPr>
          <w:i/>
        </w:rPr>
        <w:t>NamespaceMetadataType</w:t>
      </w:r>
      <w:proofErr w:type="spellEnd"/>
      <w:r>
        <w:rPr>
          <w:i/>
        </w:rPr>
        <w:t xml:space="preserve"> </w:t>
      </w:r>
      <w:proofErr w:type="spellStart"/>
      <w:r>
        <w:rPr>
          <w:i/>
        </w:rPr>
        <w:t>ObjectType</w:t>
      </w:r>
      <w:proofErr w:type="spellEnd"/>
      <w:r>
        <w:t xml:space="preserve"> and its </w:t>
      </w:r>
      <w:r w:rsidRPr="00927275">
        <w:rPr>
          <w:i/>
        </w:rPr>
        <w:t>Properties</w:t>
      </w:r>
      <w:r>
        <w:t xml:space="preserve"> are defined in Part5.</w:t>
      </w:r>
    </w:p>
    <w:p w14:paraId="1331B191" w14:textId="77777777" w:rsidR="005B7258" w:rsidRPr="00BB3FC1" w:rsidRDefault="005B7258" w:rsidP="005B7258">
      <w:pPr>
        <w:pStyle w:val="PARAGRAPH"/>
      </w:pPr>
      <w:r>
        <w:t xml:space="preserve">The version information is also provided as part of the </w:t>
      </w:r>
      <w:proofErr w:type="spellStart"/>
      <w:r>
        <w:t>ModelTableEntry</w:t>
      </w:r>
      <w:proofErr w:type="spellEnd"/>
      <w:r>
        <w:t xml:space="preserve"> in the </w:t>
      </w:r>
      <w:proofErr w:type="spellStart"/>
      <w:r>
        <w:t>UANodeSet</w:t>
      </w:r>
      <w:proofErr w:type="spellEnd"/>
      <w:r>
        <w:t xml:space="preserve"> XML file. The </w:t>
      </w:r>
      <w:proofErr w:type="spellStart"/>
      <w:r>
        <w:t>UANodeSet</w:t>
      </w:r>
      <w:proofErr w:type="spellEnd"/>
      <w:r>
        <w:t xml:space="preserve"> XML schema is defined in Part 6.</w:t>
      </w:r>
    </w:p>
    <w:p w14:paraId="7475CE2E" w14:textId="77777777" w:rsidR="005B7258" w:rsidRPr="008A327B" w:rsidRDefault="005B7258" w:rsidP="005B7258">
      <w:pPr>
        <w:pStyle w:val="TABLE-title"/>
      </w:pPr>
      <w:r w:rsidRPr="008A327B">
        <w:t xml:space="preserve">Table </w:t>
      </w:r>
      <w:r>
        <w:rPr>
          <w:noProof/>
        </w:rPr>
        <w:fldChar w:fldCharType="begin"/>
      </w:r>
      <w:r>
        <w:rPr>
          <w:noProof/>
        </w:rPr>
        <w:instrText xml:space="preserve"> SEQ Table \* ARABIC </w:instrText>
      </w:r>
      <w:r>
        <w:rPr>
          <w:noProof/>
        </w:rPr>
        <w:fldChar w:fldCharType="separate"/>
      </w:r>
      <w:r>
        <w:rPr>
          <w:noProof/>
        </w:rPr>
        <w:t>13</w:t>
      </w:r>
      <w:r>
        <w:rPr>
          <w:noProof/>
        </w:rPr>
        <w:fldChar w:fldCharType="end"/>
      </w:r>
      <w:r w:rsidRPr="008A327B">
        <w:t xml:space="preserve"> – </w:t>
      </w:r>
      <w:proofErr w:type="spellStart"/>
      <w:r>
        <w:t>NamespaceMetadata</w:t>
      </w:r>
      <w:proofErr w:type="spellEnd"/>
      <w:r>
        <w:t xml:space="preserve"> Object for this Specification</w:t>
      </w:r>
    </w:p>
    <w:tbl>
      <w:tblPr>
        <w:tblW w:w="9098"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1141"/>
        <w:gridCol w:w="567"/>
        <w:gridCol w:w="1843"/>
        <w:gridCol w:w="1418"/>
        <w:gridCol w:w="4129"/>
      </w:tblGrid>
      <w:tr w:rsidR="005B7258" w:rsidRPr="00060EFD" w14:paraId="718CEEDD" w14:textId="77777777" w:rsidTr="00EE7EC1">
        <w:trPr>
          <w:jc w:val="center"/>
        </w:trPr>
        <w:tc>
          <w:tcPr>
            <w:tcW w:w="1708" w:type="dxa"/>
            <w:gridSpan w:val="2"/>
            <w:tcBorders>
              <w:top w:val="single" w:sz="4" w:space="0" w:color="auto"/>
              <w:left w:val="single" w:sz="4" w:space="0" w:color="auto"/>
              <w:bottom w:val="double" w:sz="4" w:space="0" w:color="auto"/>
              <w:right w:val="single" w:sz="4" w:space="0" w:color="auto"/>
            </w:tcBorders>
          </w:tcPr>
          <w:p w14:paraId="6673B7FD" w14:textId="77777777" w:rsidR="005B7258" w:rsidRPr="00060EFD" w:rsidRDefault="005B7258" w:rsidP="00EE7EC1">
            <w:pPr>
              <w:pStyle w:val="TableText"/>
              <w:rPr>
                <w:b/>
              </w:rPr>
            </w:pPr>
            <w:r w:rsidRPr="00060EFD">
              <w:rPr>
                <w:b/>
              </w:rPr>
              <w:t>Attribute</w:t>
            </w:r>
          </w:p>
        </w:tc>
        <w:tc>
          <w:tcPr>
            <w:tcW w:w="7390" w:type="dxa"/>
            <w:gridSpan w:val="3"/>
            <w:tcBorders>
              <w:top w:val="single" w:sz="4" w:space="0" w:color="auto"/>
              <w:left w:val="single" w:sz="4" w:space="0" w:color="auto"/>
              <w:bottom w:val="double" w:sz="4" w:space="0" w:color="auto"/>
              <w:right w:val="single" w:sz="4" w:space="0" w:color="auto"/>
            </w:tcBorders>
          </w:tcPr>
          <w:p w14:paraId="006659BA" w14:textId="77777777" w:rsidR="005B7258" w:rsidRPr="00060EFD" w:rsidRDefault="005B7258" w:rsidP="00EE7EC1">
            <w:pPr>
              <w:pStyle w:val="TableText"/>
              <w:rPr>
                <w:b/>
              </w:rPr>
            </w:pPr>
            <w:r w:rsidRPr="00060EFD">
              <w:rPr>
                <w:b/>
              </w:rPr>
              <w:t>Value</w:t>
            </w:r>
          </w:p>
        </w:tc>
      </w:tr>
      <w:tr w:rsidR="005B7258" w:rsidRPr="00E00C5D" w14:paraId="23666D54" w14:textId="77777777" w:rsidTr="00EE7EC1">
        <w:trPr>
          <w:jc w:val="center"/>
        </w:trPr>
        <w:tc>
          <w:tcPr>
            <w:tcW w:w="1708" w:type="dxa"/>
            <w:gridSpan w:val="2"/>
            <w:tcBorders>
              <w:top w:val="double" w:sz="4" w:space="0" w:color="auto"/>
              <w:left w:val="single" w:sz="4" w:space="0" w:color="auto"/>
              <w:bottom w:val="single" w:sz="4" w:space="0" w:color="auto"/>
              <w:right w:val="single" w:sz="4" w:space="0" w:color="auto"/>
            </w:tcBorders>
          </w:tcPr>
          <w:p w14:paraId="46B47A44" w14:textId="77777777" w:rsidR="005B7258" w:rsidRPr="00060EFD" w:rsidRDefault="005B7258" w:rsidP="00EE7EC1">
            <w:pPr>
              <w:pStyle w:val="TableText"/>
            </w:pPr>
            <w:proofErr w:type="spellStart"/>
            <w:r w:rsidRPr="00060EFD">
              <w:t>BrowseName</w:t>
            </w:r>
            <w:proofErr w:type="spellEnd"/>
          </w:p>
        </w:tc>
        <w:tc>
          <w:tcPr>
            <w:tcW w:w="7390" w:type="dxa"/>
            <w:gridSpan w:val="3"/>
            <w:tcBorders>
              <w:top w:val="double" w:sz="4" w:space="0" w:color="auto"/>
              <w:left w:val="single" w:sz="4" w:space="0" w:color="auto"/>
              <w:bottom w:val="single" w:sz="4" w:space="0" w:color="auto"/>
              <w:right w:val="single" w:sz="4" w:space="0" w:color="auto"/>
            </w:tcBorders>
          </w:tcPr>
          <w:p w14:paraId="14C34CCF" w14:textId="77777777" w:rsidR="005B7258" w:rsidRPr="00060EFD" w:rsidRDefault="005B7258" w:rsidP="00EE7EC1">
            <w:pPr>
              <w:pStyle w:val="TableText"/>
            </w:pPr>
            <w:r w:rsidRPr="003D7B80">
              <w:rPr>
                <w:color w:val="auto"/>
              </w:rPr>
              <w:t>http://opcfoundation.org/UA/</w:t>
            </w:r>
            <w:r w:rsidRPr="000B3026">
              <w:rPr>
                <w:color w:val="FF0000"/>
              </w:rPr>
              <w:t>&lt;short name&gt;/</w:t>
            </w:r>
          </w:p>
        </w:tc>
      </w:tr>
      <w:tr w:rsidR="005B7258" w:rsidRPr="00060EFD" w14:paraId="4F4C4141" w14:textId="77777777" w:rsidTr="00EE7EC1">
        <w:trPr>
          <w:jc w:val="center"/>
        </w:trPr>
        <w:tc>
          <w:tcPr>
            <w:tcW w:w="1141" w:type="dxa"/>
            <w:tcBorders>
              <w:top w:val="single" w:sz="4" w:space="0" w:color="auto"/>
              <w:left w:val="single" w:sz="4" w:space="0" w:color="auto"/>
              <w:bottom w:val="double" w:sz="4" w:space="0" w:color="auto"/>
              <w:right w:val="single" w:sz="4" w:space="0" w:color="auto"/>
            </w:tcBorders>
          </w:tcPr>
          <w:p w14:paraId="2B7CF7F9" w14:textId="77777777" w:rsidR="005B7258" w:rsidRPr="00060EFD" w:rsidRDefault="005B7258" w:rsidP="00EE7EC1">
            <w:pPr>
              <w:pStyle w:val="TableText"/>
              <w:rPr>
                <w:b/>
              </w:rPr>
            </w:pPr>
            <w:r w:rsidRPr="00060EFD">
              <w:rPr>
                <w:b/>
              </w:rPr>
              <w:t>References</w:t>
            </w:r>
          </w:p>
        </w:tc>
        <w:tc>
          <w:tcPr>
            <w:tcW w:w="2410" w:type="dxa"/>
            <w:gridSpan w:val="2"/>
            <w:tcBorders>
              <w:top w:val="single" w:sz="4" w:space="0" w:color="auto"/>
              <w:left w:val="single" w:sz="4" w:space="0" w:color="auto"/>
              <w:bottom w:val="double" w:sz="4" w:space="0" w:color="auto"/>
              <w:right w:val="single" w:sz="4" w:space="0" w:color="auto"/>
            </w:tcBorders>
          </w:tcPr>
          <w:p w14:paraId="7441D7BB" w14:textId="77777777" w:rsidR="005B7258" w:rsidRPr="00060EFD" w:rsidRDefault="005B7258" w:rsidP="00EE7EC1">
            <w:pPr>
              <w:pStyle w:val="TableText"/>
              <w:rPr>
                <w:b/>
              </w:rPr>
            </w:pPr>
            <w:proofErr w:type="spellStart"/>
            <w:r w:rsidRPr="00060EFD">
              <w:rPr>
                <w:b/>
              </w:rPr>
              <w:t>BrowseName</w:t>
            </w:r>
            <w:proofErr w:type="spellEnd"/>
          </w:p>
        </w:tc>
        <w:tc>
          <w:tcPr>
            <w:tcW w:w="1418" w:type="dxa"/>
            <w:tcBorders>
              <w:top w:val="single" w:sz="4" w:space="0" w:color="auto"/>
              <w:left w:val="single" w:sz="4" w:space="0" w:color="auto"/>
              <w:bottom w:val="double" w:sz="4" w:space="0" w:color="auto"/>
              <w:right w:val="single" w:sz="4" w:space="0" w:color="auto"/>
            </w:tcBorders>
          </w:tcPr>
          <w:p w14:paraId="1CFE1DB1" w14:textId="77777777" w:rsidR="005B7258" w:rsidRPr="00060EFD" w:rsidRDefault="005B7258" w:rsidP="00EE7EC1">
            <w:pPr>
              <w:pStyle w:val="TableText"/>
              <w:rPr>
                <w:b/>
              </w:rPr>
            </w:pPr>
            <w:proofErr w:type="spellStart"/>
            <w:r>
              <w:rPr>
                <w:b/>
              </w:rPr>
              <w:t>DataType</w:t>
            </w:r>
            <w:proofErr w:type="spellEnd"/>
          </w:p>
        </w:tc>
        <w:tc>
          <w:tcPr>
            <w:tcW w:w="4129" w:type="dxa"/>
            <w:tcBorders>
              <w:top w:val="single" w:sz="4" w:space="0" w:color="auto"/>
              <w:left w:val="single" w:sz="4" w:space="0" w:color="auto"/>
              <w:bottom w:val="double" w:sz="4" w:space="0" w:color="auto"/>
              <w:right w:val="single" w:sz="4" w:space="0" w:color="auto"/>
            </w:tcBorders>
          </w:tcPr>
          <w:p w14:paraId="5BC5D369" w14:textId="77777777" w:rsidR="005B7258" w:rsidRPr="00060EFD" w:rsidRDefault="005B7258" w:rsidP="00EE7EC1">
            <w:pPr>
              <w:pStyle w:val="TableText"/>
              <w:rPr>
                <w:b/>
              </w:rPr>
            </w:pPr>
            <w:r>
              <w:rPr>
                <w:b/>
              </w:rPr>
              <w:t>Value</w:t>
            </w:r>
          </w:p>
        </w:tc>
      </w:tr>
      <w:tr w:rsidR="005B7258" w:rsidRPr="00E00C5D" w14:paraId="51C65FF8" w14:textId="77777777" w:rsidTr="00EE7EC1">
        <w:trPr>
          <w:jc w:val="center"/>
        </w:trPr>
        <w:tc>
          <w:tcPr>
            <w:tcW w:w="1141" w:type="dxa"/>
            <w:tcBorders>
              <w:top w:val="single" w:sz="4" w:space="0" w:color="auto"/>
              <w:left w:val="single" w:sz="4" w:space="0" w:color="auto"/>
              <w:bottom w:val="single" w:sz="4" w:space="0" w:color="auto"/>
              <w:right w:val="single" w:sz="4" w:space="0" w:color="auto"/>
            </w:tcBorders>
          </w:tcPr>
          <w:p w14:paraId="3B7039D9" w14:textId="77777777" w:rsidR="005B7258" w:rsidRPr="00060EFD" w:rsidRDefault="005B7258" w:rsidP="00EE7EC1">
            <w:pPr>
              <w:pStyle w:val="TableText"/>
            </w:pPr>
            <w:proofErr w:type="spellStart"/>
            <w:r>
              <w:t>HasProperty</w:t>
            </w:r>
            <w:proofErr w:type="spellEnd"/>
          </w:p>
        </w:tc>
        <w:tc>
          <w:tcPr>
            <w:tcW w:w="2410" w:type="dxa"/>
            <w:gridSpan w:val="2"/>
            <w:tcBorders>
              <w:top w:val="single" w:sz="4" w:space="0" w:color="auto"/>
              <w:left w:val="single" w:sz="4" w:space="0" w:color="auto"/>
              <w:bottom w:val="single" w:sz="4" w:space="0" w:color="auto"/>
              <w:right w:val="single" w:sz="4" w:space="0" w:color="auto"/>
            </w:tcBorders>
          </w:tcPr>
          <w:p w14:paraId="5B680E80" w14:textId="77777777" w:rsidR="005B7258" w:rsidRPr="008A327B" w:rsidRDefault="005B7258" w:rsidP="00EE7EC1">
            <w:pPr>
              <w:pStyle w:val="TableText"/>
            </w:pPr>
            <w:proofErr w:type="spellStart"/>
            <w:r w:rsidRPr="00491D8E">
              <w:t>NamespaceUri</w:t>
            </w:r>
            <w:proofErr w:type="spellEnd"/>
          </w:p>
        </w:tc>
        <w:tc>
          <w:tcPr>
            <w:tcW w:w="1418" w:type="dxa"/>
            <w:tcBorders>
              <w:top w:val="single" w:sz="4" w:space="0" w:color="auto"/>
              <w:left w:val="single" w:sz="4" w:space="0" w:color="auto"/>
              <w:bottom w:val="single" w:sz="4" w:space="0" w:color="auto"/>
              <w:right w:val="single" w:sz="4" w:space="0" w:color="auto"/>
            </w:tcBorders>
          </w:tcPr>
          <w:p w14:paraId="42012814" w14:textId="77777777" w:rsidR="005B7258" w:rsidRPr="008A327B" w:rsidRDefault="005B7258" w:rsidP="00EE7EC1">
            <w:pPr>
              <w:pStyle w:val="TableText"/>
            </w:pPr>
            <w:r>
              <w:t>String</w:t>
            </w:r>
          </w:p>
        </w:tc>
        <w:tc>
          <w:tcPr>
            <w:tcW w:w="4129" w:type="dxa"/>
            <w:tcBorders>
              <w:top w:val="single" w:sz="4" w:space="0" w:color="auto"/>
              <w:left w:val="single" w:sz="4" w:space="0" w:color="auto"/>
              <w:bottom w:val="single" w:sz="4" w:space="0" w:color="auto"/>
              <w:right w:val="single" w:sz="4" w:space="0" w:color="auto"/>
            </w:tcBorders>
          </w:tcPr>
          <w:p w14:paraId="416B7077" w14:textId="77777777" w:rsidR="005B7258" w:rsidRPr="008A327B" w:rsidRDefault="005B7258" w:rsidP="00EE7EC1">
            <w:pPr>
              <w:pStyle w:val="TableText"/>
            </w:pPr>
            <w:r w:rsidRPr="003D7B80">
              <w:rPr>
                <w:color w:val="auto"/>
              </w:rPr>
              <w:t>http://opcfoundation.org/UA/</w:t>
            </w:r>
            <w:r w:rsidRPr="000B3026">
              <w:rPr>
                <w:color w:val="FF0000"/>
              </w:rPr>
              <w:t>&lt;short name&gt;/</w:t>
            </w:r>
          </w:p>
        </w:tc>
      </w:tr>
      <w:tr w:rsidR="005B7258" w:rsidRPr="00060EFD" w14:paraId="54DA538C" w14:textId="77777777" w:rsidTr="00EE7EC1">
        <w:trPr>
          <w:jc w:val="center"/>
        </w:trPr>
        <w:tc>
          <w:tcPr>
            <w:tcW w:w="1141" w:type="dxa"/>
            <w:tcBorders>
              <w:top w:val="single" w:sz="4" w:space="0" w:color="auto"/>
              <w:left w:val="single" w:sz="4" w:space="0" w:color="auto"/>
              <w:bottom w:val="single" w:sz="4" w:space="0" w:color="auto"/>
              <w:right w:val="single" w:sz="4" w:space="0" w:color="auto"/>
            </w:tcBorders>
          </w:tcPr>
          <w:p w14:paraId="425C85A9" w14:textId="77777777" w:rsidR="005B7258" w:rsidRPr="00060EFD" w:rsidRDefault="005B7258" w:rsidP="00EE7EC1">
            <w:pPr>
              <w:pStyle w:val="TableText"/>
            </w:pPr>
            <w:proofErr w:type="spellStart"/>
            <w:r>
              <w:t>HasProperty</w:t>
            </w:r>
            <w:proofErr w:type="spellEnd"/>
          </w:p>
        </w:tc>
        <w:tc>
          <w:tcPr>
            <w:tcW w:w="2410" w:type="dxa"/>
            <w:gridSpan w:val="2"/>
            <w:tcBorders>
              <w:top w:val="single" w:sz="4" w:space="0" w:color="auto"/>
              <w:left w:val="single" w:sz="4" w:space="0" w:color="auto"/>
              <w:bottom w:val="single" w:sz="4" w:space="0" w:color="auto"/>
              <w:right w:val="single" w:sz="4" w:space="0" w:color="auto"/>
            </w:tcBorders>
          </w:tcPr>
          <w:p w14:paraId="728072B1" w14:textId="77777777" w:rsidR="005B7258" w:rsidRPr="008A327B" w:rsidRDefault="005B7258" w:rsidP="00EE7EC1">
            <w:pPr>
              <w:pStyle w:val="TableText"/>
            </w:pPr>
            <w:proofErr w:type="spellStart"/>
            <w:r w:rsidRPr="00491D8E">
              <w:t>NamespaceVersion</w:t>
            </w:r>
            <w:proofErr w:type="spellEnd"/>
          </w:p>
        </w:tc>
        <w:tc>
          <w:tcPr>
            <w:tcW w:w="1418" w:type="dxa"/>
            <w:tcBorders>
              <w:top w:val="single" w:sz="4" w:space="0" w:color="auto"/>
              <w:left w:val="single" w:sz="4" w:space="0" w:color="auto"/>
              <w:bottom w:val="single" w:sz="4" w:space="0" w:color="auto"/>
              <w:right w:val="single" w:sz="4" w:space="0" w:color="auto"/>
            </w:tcBorders>
          </w:tcPr>
          <w:p w14:paraId="44BCE963" w14:textId="77777777" w:rsidR="005B7258" w:rsidRPr="008A327B" w:rsidDel="007D3385" w:rsidRDefault="005B7258" w:rsidP="00EE7EC1">
            <w:pPr>
              <w:pStyle w:val="TableText"/>
            </w:pPr>
            <w:r w:rsidRPr="00491D8E">
              <w:t>String</w:t>
            </w:r>
          </w:p>
        </w:tc>
        <w:tc>
          <w:tcPr>
            <w:tcW w:w="4129" w:type="dxa"/>
            <w:tcBorders>
              <w:top w:val="single" w:sz="4" w:space="0" w:color="auto"/>
              <w:left w:val="single" w:sz="4" w:space="0" w:color="auto"/>
              <w:bottom w:val="single" w:sz="4" w:space="0" w:color="auto"/>
              <w:right w:val="single" w:sz="4" w:space="0" w:color="auto"/>
            </w:tcBorders>
          </w:tcPr>
          <w:p w14:paraId="1E5242D3" w14:textId="77777777" w:rsidR="005B7258" w:rsidRPr="008A327B" w:rsidRDefault="005B7258" w:rsidP="00EE7EC1">
            <w:pPr>
              <w:pStyle w:val="TableText"/>
              <w:jc w:val="both"/>
            </w:pPr>
            <w:proofErr w:type="spellStart"/>
            <w:r w:rsidRPr="000B3026">
              <w:rPr>
                <w:color w:val="FF0000"/>
              </w:rPr>
              <w:t>x.y</w:t>
            </w:r>
            <w:proofErr w:type="spellEnd"/>
          </w:p>
        </w:tc>
      </w:tr>
      <w:tr w:rsidR="005B7258" w:rsidRPr="00060EFD" w14:paraId="5A568B4B" w14:textId="77777777" w:rsidTr="00EE7EC1">
        <w:trPr>
          <w:jc w:val="center"/>
        </w:trPr>
        <w:tc>
          <w:tcPr>
            <w:tcW w:w="1141" w:type="dxa"/>
            <w:tcBorders>
              <w:top w:val="single" w:sz="4" w:space="0" w:color="auto"/>
              <w:left w:val="single" w:sz="4" w:space="0" w:color="auto"/>
              <w:bottom w:val="single" w:sz="4" w:space="0" w:color="auto"/>
              <w:right w:val="single" w:sz="4" w:space="0" w:color="auto"/>
            </w:tcBorders>
          </w:tcPr>
          <w:p w14:paraId="56C3F2DB" w14:textId="77777777" w:rsidR="005B7258" w:rsidRDefault="005B7258" w:rsidP="00EE7EC1">
            <w:pPr>
              <w:pStyle w:val="TableText"/>
            </w:pPr>
            <w:proofErr w:type="spellStart"/>
            <w:r>
              <w:t>HasProperty</w:t>
            </w:r>
            <w:proofErr w:type="spellEnd"/>
          </w:p>
        </w:tc>
        <w:tc>
          <w:tcPr>
            <w:tcW w:w="2410" w:type="dxa"/>
            <w:gridSpan w:val="2"/>
            <w:tcBorders>
              <w:top w:val="single" w:sz="4" w:space="0" w:color="auto"/>
              <w:left w:val="single" w:sz="4" w:space="0" w:color="auto"/>
              <w:bottom w:val="single" w:sz="4" w:space="0" w:color="auto"/>
              <w:right w:val="single" w:sz="4" w:space="0" w:color="auto"/>
            </w:tcBorders>
          </w:tcPr>
          <w:p w14:paraId="3648A2F6" w14:textId="77777777" w:rsidR="005B7258" w:rsidRPr="008A327B" w:rsidRDefault="005B7258" w:rsidP="00EE7EC1">
            <w:pPr>
              <w:pStyle w:val="TableText"/>
            </w:pPr>
            <w:proofErr w:type="spellStart"/>
            <w:r w:rsidRPr="00491D8E">
              <w:t>NamespacePublicationDate</w:t>
            </w:r>
            <w:proofErr w:type="spellEnd"/>
          </w:p>
        </w:tc>
        <w:tc>
          <w:tcPr>
            <w:tcW w:w="1418" w:type="dxa"/>
            <w:tcBorders>
              <w:top w:val="single" w:sz="4" w:space="0" w:color="auto"/>
              <w:left w:val="single" w:sz="4" w:space="0" w:color="auto"/>
              <w:bottom w:val="single" w:sz="4" w:space="0" w:color="auto"/>
              <w:right w:val="single" w:sz="4" w:space="0" w:color="auto"/>
            </w:tcBorders>
          </w:tcPr>
          <w:p w14:paraId="1BA08452" w14:textId="77777777" w:rsidR="005B7258" w:rsidRPr="008A327B" w:rsidRDefault="005B7258" w:rsidP="00EE7EC1">
            <w:pPr>
              <w:pStyle w:val="TableText"/>
            </w:pPr>
            <w:proofErr w:type="spellStart"/>
            <w:r w:rsidRPr="00491D8E">
              <w:t>DateTime</w:t>
            </w:r>
            <w:proofErr w:type="spellEnd"/>
          </w:p>
        </w:tc>
        <w:tc>
          <w:tcPr>
            <w:tcW w:w="4129" w:type="dxa"/>
            <w:tcBorders>
              <w:top w:val="single" w:sz="4" w:space="0" w:color="auto"/>
              <w:left w:val="single" w:sz="4" w:space="0" w:color="auto"/>
              <w:bottom w:val="single" w:sz="4" w:space="0" w:color="auto"/>
              <w:right w:val="single" w:sz="4" w:space="0" w:color="auto"/>
            </w:tcBorders>
          </w:tcPr>
          <w:p w14:paraId="7801062B" w14:textId="77777777" w:rsidR="005B7258" w:rsidRPr="008A327B" w:rsidRDefault="005B7258" w:rsidP="00EE7EC1">
            <w:pPr>
              <w:pStyle w:val="TableText"/>
            </w:pPr>
            <w:proofErr w:type="spellStart"/>
            <w:r w:rsidRPr="000B3026">
              <w:rPr>
                <w:color w:val="FF0000"/>
              </w:rPr>
              <w:t>yyyy</w:t>
            </w:r>
            <w:proofErr w:type="spellEnd"/>
            <w:r w:rsidRPr="000B3026">
              <w:rPr>
                <w:color w:val="FF0000"/>
              </w:rPr>
              <w:t>-mm-</w:t>
            </w:r>
            <w:proofErr w:type="spellStart"/>
            <w:r w:rsidRPr="000B3026">
              <w:rPr>
                <w:color w:val="FF0000"/>
              </w:rPr>
              <w:t>dd</w:t>
            </w:r>
            <w:proofErr w:type="spellEnd"/>
          </w:p>
        </w:tc>
      </w:tr>
      <w:tr w:rsidR="005B7258" w:rsidRPr="00060EFD" w14:paraId="5A841A59" w14:textId="77777777" w:rsidTr="00EE7EC1">
        <w:trPr>
          <w:jc w:val="center"/>
        </w:trPr>
        <w:tc>
          <w:tcPr>
            <w:tcW w:w="1141" w:type="dxa"/>
            <w:tcBorders>
              <w:top w:val="single" w:sz="4" w:space="0" w:color="auto"/>
              <w:left w:val="single" w:sz="4" w:space="0" w:color="auto"/>
              <w:bottom w:val="single" w:sz="4" w:space="0" w:color="auto"/>
              <w:right w:val="single" w:sz="4" w:space="0" w:color="auto"/>
            </w:tcBorders>
          </w:tcPr>
          <w:p w14:paraId="452A96D6" w14:textId="77777777" w:rsidR="005B7258" w:rsidRDefault="005B7258" w:rsidP="00EE7EC1">
            <w:pPr>
              <w:pStyle w:val="TableText"/>
            </w:pPr>
            <w:proofErr w:type="spellStart"/>
            <w:r>
              <w:t>HasProperty</w:t>
            </w:r>
            <w:proofErr w:type="spellEnd"/>
          </w:p>
        </w:tc>
        <w:tc>
          <w:tcPr>
            <w:tcW w:w="2410" w:type="dxa"/>
            <w:gridSpan w:val="2"/>
            <w:tcBorders>
              <w:top w:val="single" w:sz="4" w:space="0" w:color="auto"/>
              <w:left w:val="single" w:sz="4" w:space="0" w:color="auto"/>
              <w:bottom w:val="single" w:sz="4" w:space="0" w:color="auto"/>
              <w:right w:val="single" w:sz="4" w:space="0" w:color="auto"/>
            </w:tcBorders>
          </w:tcPr>
          <w:p w14:paraId="0DE95A60" w14:textId="77777777" w:rsidR="005B7258" w:rsidRPr="008A327B" w:rsidRDefault="005B7258" w:rsidP="00EE7EC1">
            <w:pPr>
              <w:pStyle w:val="TableText"/>
            </w:pPr>
            <w:proofErr w:type="spellStart"/>
            <w:r w:rsidRPr="00FA69BD">
              <w:t>IsNamespaceSubset</w:t>
            </w:r>
            <w:proofErr w:type="spellEnd"/>
          </w:p>
        </w:tc>
        <w:tc>
          <w:tcPr>
            <w:tcW w:w="1418" w:type="dxa"/>
            <w:tcBorders>
              <w:top w:val="single" w:sz="4" w:space="0" w:color="auto"/>
              <w:left w:val="single" w:sz="4" w:space="0" w:color="auto"/>
              <w:bottom w:val="single" w:sz="4" w:space="0" w:color="auto"/>
              <w:right w:val="single" w:sz="4" w:space="0" w:color="auto"/>
            </w:tcBorders>
          </w:tcPr>
          <w:p w14:paraId="4C3CC50E" w14:textId="77777777" w:rsidR="005B7258" w:rsidRPr="008A327B" w:rsidRDefault="005B7258" w:rsidP="00EE7EC1">
            <w:pPr>
              <w:pStyle w:val="TableText"/>
            </w:pPr>
            <w:r w:rsidRPr="00FA69BD">
              <w:t>Boolean</w:t>
            </w:r>
          </w:p>
        </w:tc>
        <w:tc>
          <w:tcPr>
            <w:tcW w:w="4129" w:type="dxa"/>
            <w:tcBorders>
              <w:top w:val="single" w:sz="4" w:space="0" w:color="auto"/>
              <w:left w:val="single" w:sz="4" w:space="0" w:color="auto"/>
              <w:bottom w:val="single" w:sz="4" w:space="0" w:color="auto"/>
              <w:right w:val="single" w:sz="4" w:space="0" w:color="auto"/>
            </w:tcBorders>
          </w:tcPr>
          <w:p w14:paraId="52607C0F" w14:textId="77777777" w:rsidR="005B7258" w:rsidRPr="008A327B" w:rsidRDefault="005B7258" w:rsidP="00EE7EC1">
            <w:pPr>
              <w:pStyle w:val="TableText"/>
            </w:pPr>
            <w:r w:rsidRPr="000B3026">
              <w:rPr>
                <w:color w:val="FF0000"/>
              </w:rPr>
              <w:t>True or False</w:t>
            </w:r>
          </w:p>
        </w:tc>
      </w:tr>
      <w:tr w:rsidR="005B7258" w:rsidRPr="00060EFD" w14:paraId="0D0EAA2D" w14:textId="77777777" w:rsidTr="00EE7EC1">
        <w:trPr>
          <w:jc w:val="center"/>
        </w:trPr>
        <w:tc>
          <w:tcPr>
            <w:tcW w:w="1141" w:type="dxa"/>
            <w:tcBorders>
              <w:top w:val="single" w:sz="4" w:space="0" w:color="auto"/>
              <w:left w:val="single" w:sz="4" w:space="0" w:color="auto"/>
              <w:bottom w:val="single" w:sz="4" w:space="0" w:color="auto"/>
              <w:right w:val="single" w:sz="4" w:space="0" w:color="auto"/>
            </w:tcBorders>
          </w:tcPr>
          <w:p w14:paraId="18F3AC70" w14:textId="77777777" w:rsidR="005B7258" w:rsidRDefault="005B7258" w:rsidP="00EE7EC1">
            <w:pPr>
              <w:pStyle w:val="TableText"/>
            </w:pPr>
            <w:proofErr w:type="spellStart"/>
            <w:r>
              <w:t>HasProperty</w:t>
            </w:r>
            <w:proofErr w:type="spellEnd"/>
          </w:p>
        </w:tc>
        <w:tc>
          <w:tcPr>
            <w:tcW w:w="2410" w:type="dxa"/>
            <w:gridSpan w:val="2"/>
            <w:tcBorders>
              <w:top w:val="single" w:sz="4" w:space="0" w:color="auto"/>
              <w:left w:val="single" w:sz="4" w:space="0" w:color="auto"/>
              <w:bottom w:val="single" w:sz="4" w:space="0" w:color="auto"/>
              <w:right w:val="single" w:sz="4" w:space="0" w:color="auto"/>
            </w:tcBorders>
          </w:tcPr>
          <w:p w14:paraId="572B11F0" w14:textId="77777777" w:rsidR="005B7258" w:rsidRPr="00FA69BD" w:rsidRDefault="005B7258" w:rsidP="00EE7EC1">
            <w:pPr>
              <w:pStyle w:val="TableText"/>
            </w:pPr>
            <w:proofErr w:type="spellStart"/>
            <w:r w:rsidRPr="00FA69BD">
              <w:t>StaticNodeIdTypes</w:t>
            </w:r>
            <w:proofErr w:type="spellEnd"/>
          </w:p>
        </w:tc>
        <w:tc>
          <w:tcPr>
            <w:tcW w:w="1418" w:type="dxa"/>
            <w:tcBorders>
              <w:top w:val="single" w:sz="4" w:space="0" w:color="auto"/>
              <w:left w:val="single" w:sz="4" w:space="0" w:color="auto"/>
              <w:bottom w:val="single" w:sz="4" w:space="0" w:color="auto"/>
              <w:right w:val="single" w:sz="4" w:space="0" w:color="auto"/>
            </w:tcBorders>
          </w:tcPr>
          <w:p w14:paraId="2A5C0871" w14:textId="77777777" w:rsidR="005B7258" w:rsidRPr="00FA69BD" w:rsidRDefault="005B7258" w:rsidP="00EE7EC1">
            <w:pPr>
              <w:pStyle w:val="TableText"/>
            </w:pPr>
            <w:proofErr w:type="spellStart"/>
            <w:r w:rsidRPr="00FA69BD">
              <w:t>IdType</w:t>
            </w:r>
            <w:proofErr w:type="spellEnd"/>
            <w:r w:rsidRPr="00FA69BD">
              <w:t>[]</w:t>
            </w:r>
          </w:p>
        </w:tc>
        <w:tc>
          <w:tcPr>
            <w:tcW w:w="4129" w:type="dxa"/>
            <w:tcBorders>
              <w:top w:val="single" w:sz="4" w:space="0" w:color="auto"/>
              <w:left w:val="single" w:sz="4" w:space="0" w:color="auto"/>
              <w:bottom w:val="single" w:sz="4" w:space="0" w:color="auto"/>
              <w:right w:val="single" w:sz="4" w:space="0" w:color="auto"/>
            </w:tcBorders>
          </w:tcPr>
          <w:p w14:paraId="27BCB23E" w14:textId="77777777" w:rsidR="005B7258" w:rsidRDefault="005B7258" w:rsidP="00EE7EC1">
            <w:pPr>
              <w:pStyle w:val="TableText"/>
            </w:pPr>
          </w:p>
        </w:tc>
      </w:tr>
      <w:tr w:rsidR="005B7258" w:rsidRPr="00060EFD" w14:paraId="1AE3114B" w14:textId="77777777" w:rsidTr="00EE7EC1">
        <w:trPr>
          <w:jc w:val="center"/>
        </w:trPr>
        <w:tc>
          <w:tcPr>
            <w:tcW w:w="1141" w:type="dxa"/>
            <w:tcBorders>
              <w:top w:val="single" w:sz="4" w:space="0" w:color="auto"/>
              <w:left w:val="single" w:sz="4" w:space="0" w:color="auto"/>
              <w:bottom w:val="single" w:sz="4" w:space="0" w:color="auto"/>
              <w:right w:val="single" w:sz="4" w:space="0" w:color="auto"/>
            </w:tcBorders>
          </w:tcPr>
          <w:p w14:paraId="06A335ED" w14:textId="77777777" w:rsidR="005B7258" w:rsidRDefault="005B7258" w:rsidP="00EE7EC1">
            <w:pPr>
              <w:pStyle w:val="TableText"/>
            </w:pPr>
            <w:proofErr w:type="spellStart"/>
            <w:r>
              <w:t>HasProperty</w:t>
            </w:r>
            <w:proofErr w:type="spellEnd"/>
          </w:p>
        </w:tc>
        <w:tc>
          <w:tcPr>
            <w:tcW w:w="2410" w:type="dxa"/>
            <w:gridSpan w:val="2"/>
            <w:tcBorders>
              <w:top w:val="single" w:sz="4" w:space="0" w:color="auto"/>
              <w:left w:val="single" w:sz="4" w:space="0" w:color="auto"/>
              <w:bottom w:val="single" w:sz="4" w:space="0" w:color="auto"/>
              <w:right w:val="single" w:sz="4" w:space="0" w:color="auto"/>
            </w:tcBorders>
          </w:tcPr>
          <w:p w14:paraId="3E5873B4" w14:textId="77777777" w:rsidR="005B7258" w:rsidRPr="008A327B" w:rsidRDefault="005B7258" w:rsidP="00EE7EC1">
            <w:pPr>
              <w:pStyle w:val="TableText"/>
            </w:pPr>
            <w:proofErr w:type="spellStart"/>
            <w:r w:rsidRPr="00FA69BD">
              <w:t>StaticNumericNodeIdRange</w:t>
            </w:r>
            <w:proofErr w:type="spellEnd"/>
          </w:p>
        </w:tc>
        <w:tc>
          <w:tcPr>
            <w:tcW w:w="1418" w:type="dxa"/>
            <w:tcBorders>
              <w:top w:val="single" w:sz="4" w:space="0" w:color="auto"/>
              <w:left w:val="single" w:sz="4" w:space="0" w:color="auto"/>
              <w:bottom w:val="single" w:sz="4" w:space="0" w:color="auto"/>
              <w:right w:val="single" w:sz="4" w:space="0" w:color="auto"/>
            </w:tcBorders>
          </w:tcPr>
          <w:p w14:paraId="625B997B" w14:textId="77777777" w:rsidR="005B7258" w:rsidRPr="008A327B" w:rsidRDefault="005B7258" w:rsidP="00EE7EC1">
            <w:pPr>
              <w:pStyle w:val="TableText"/>
            </w:pPr>
            <w:proofErr w:type="spellStart"/>
            <w:r w:rsidRPr="00FA69BD">
              <w:t>NumericRange</w:t>
            </w:r>
            <w:proofErr w:type="spellEnd"/>
            <w:r w:rsidRPr="00FA69BD">
              <w:t>[]</w:t>
            </w:r>
          </w:p>
        </w:tc>
        <w:tc>
          <w:tcPr>
            <w:tcW w:w="4129" w:type="dxa"/>
            <w:tcBorders>
              <w:top w:val="single" w:sz="4" w:space="0" w:color="auto"/>
              <w:left w:val="single" w:sz="4" w:space="0" w:color="auto"/>
              <w:bottom w:val="single" w:sz="4" w:space="0" w:color="auto"/>
              <w:right w:val="single" w:sz="4" w:space="0" w:color="auto"/>
            </w:tcBorders>
          </w:tcPr>
          <w:p w14:paraId="6F1BDC65" w14:textId="77777777" w:rsidR="005B7258" w:rsidRPr="008A327B" w:rsidRDefault="005B7258" w:rsidP="00EE7EC1">
            <w:pPr>
              <w:pStyle w:val="TableText"/>
            </w:pPr>
          </w:p>
        </w:tc>
      </w:tr>
      <w:tr w:rsidR="005B7258" w:rsidRPr="00060EFD" w14:paraId="5892FF41" w14:textId="77777777" w:rsidTr="00EE7EC1">
        <w:trPr>
          <w:jc w:val="center"/>
        </w:trPr>
        <w:tc>
          <w:tcPr>
            <w:tcW w:w="1141" w:type="dxa"/>
            <w:tcBorders>
              <w:top w:val="single" w:sz="4" w:space="0" w:color="auto"/>
              <w:left w:val="single" w:sz="4" w:space="0" w:color="auto"/>
              <w:bottom w:val="single" w:sz="4" w:space="0" w:color="auto"/>
              <w:right w:val="single" w:sz="4" w:space="0" w:color="auto"/>
            </w:tcBorders>
          </w:tcPr>
          <w:p w14:paraId="141B34CE" w14:textId="77777777" w:rsidR="005B7258" w:rsidRDefault="005B7258" w:rsidP="00EE7EC1">
            <w:pPr>
              <w:pStyle w:val="TableText"/>
            </w:pPr>
            <w:proofErr w:type="spellStart"/>
            <w:r>
              <w:t>HasProperty</w:t>
            </w:r>
            <w:proofErr w:type="spellEnd"/>
          </w:p>
        </w:tc>
        <w:tc>
          <w:tcPr>
            <w:tcW w:w="2410" w:type="dxa"/>
            <w:gridSpan w:val="2"/>
            <w:tcBorders>
              <w:top w:val="single" w:sz="4" w:space="0" w:color="auto"/>
              <w:left w:val="single" w:sz="4" w:space="0" w:color="auto"/>
              <w:bottom w:val="single" w:sz="4" w:space="0" w:color="auto"/>
              <w:right w:val="single" w:sz="4" w:space="0" w:color="auto"/>
            </w:tcBorders>
          </w:tcPr>
          <w:p w14:paraId="72C56C0B" w14:textId="77777777" w:rsidR="005B7258" w:rsidRPr="00FA69BD" w:rsidRDefault="005B7258" w:rsidP="00EE7EC1">
            <w:pPr>
              <w:pStyle w:val="TableText"/>
            </w:pPr>
            <w:proofErr w:type="spellStart"/>
            <w:r w:rsidRPr="00FA69BD">
              <w:t>StaticStringNodeIdPattern</w:t>
            </w:r>
            <w:proofErr w:type="spellEnd"/>
          </w:p>
        </w:tc>
        <w:tc>
          <w:tcPr>
            <w:tcW w:w="1418" w:type="dxa"/>
            <w:tcBorders>
              <w:top w:val="single" w:sz="4" w:space="0" w:color="auto"/>
              <w:left w:val="single" w:sz="4" w:space="0" w:color="auto"/>
              <w:bottom w:val="single" w:sz="4" w:space="0" w:color="auto"/>
              <w:right w:val="single" w:sz="4" w:space="0" w:color="auto"/>
            </w:tcBorders>
          </w:tcPr>
          <w:p w14:paraId="1ACEDE74" w14:textId="77777777" w:rsidR="005B7258" w:rsidRPr="00FA69BD" w:rsidRDefault="005B7258" w:rsidP="00EE7EC1">
            <w:pPr>
              <w:pStyle w:val="TableText"/>
            </w:pPr>
            <w:r w:rsidRPr="00FA69BD">
              <w:t>String</w:t>
            </w:r>
          </w:p>
        </w:tc>
        <w:tc>
          <w:tcPr>
            <w:tcW w:w="4129" w:type="dxa"/>
            <w:tcBorders>
              <w:top w:val="single" w:sz="4" w:space="0" w:color="auto"/>
              <w:left w:val="single" w:sz="4" w:space="0" w:color="auto"/>
              <w:bottom w:val="single" w:sz="4" w:space="0" w:color="auto"/>
              <w:right w:val="single" w:sz="4" w:space="0" w:color="auto"/>
            </w:tcBorders>
          </w:tcPr>
          <w:p w14:paraId="0D38D6BE" w14:textId="77777777" w:rsidR="005B7258" w:rsidRPr="008A327B" w:rsidRDefault="005B7258" w:rsidP="00EE7EC1">
            <w:pPr>
              <w:pStyle w:val="TableText"/>
            </w:pPr>
          </w:p>
        </w:tc>
      </w:tr>
    </w:tbl>
    <w:p w14:paraId="1A573E5A" w14:textId="77777777" w:rsidR="005B7258" w:rsidRPr="00060EFD" w:rsidRDefault="005B7258" w:rsidP="005B7258">
      <w:pPr>
        <w:pStyle w:val="spacer"/>
        <w:rPr>
          <w:rFonts w:eastAsia="平成明朝"/>
          <w:lang w:eastAsia="fr-FR"/>
        </w:rPr>
      </w:pPr>
    </w:p>
    <w:p w14:paraId="1FFFBF17" w14:textId="77777777" w:rsidR="005B7258" w:rsidRDefault="005B7258" w:rsidP="0086361F">
      <w:pPr>
        <w:pStyle w:val="Heading2"/>
        <w:numPr>
          <w:ilvl w:val="1"/>
          <w:numId w:val="29"/>
        </w:numPr>
      </w:pPr>
      <w:r>
        <w:t>Conformance Units and Profiles</w:t>
      </w:r>
    </w:p>
    <w:p w14:paraId="31529845" w14:textId="77777777" w:rsidR="005B7258" w:rsidRDefault="005B7258" w:rsidP="005B7258">
      <w:pPr>
        <w:pStyle w:val="PARAGRAPH"/>
        <w:rPr>
          <w:iCs/>
          <w:spacing w:val="0"/>
          <w:lang w:eastAsia="de-DE"/>
        </w:rPr>
      </w:pPr>
      <w:r w:rsidRPr="008A327B">
        <w:t xml:space="preserve">This chapter defines the corresponding </w:t>
      </w:r>
      <w:r w:rsidRPr="00E13BAE">
        <w:rPr>
          <w:i/>
        </w:rPr>
        <w:t>Profiles</w:t>
      </w:r>
      <w:r w:rsidRPr="008A327B">
        <w:t xml:space="preserve"> and </w:t>
      </w:r>
      <w:r w:rsidRPr="00E13BAE">
        <w:rPr>
          <w:i/>
        </w:rPr>
        <w:t>Conformance Units</w:t>
      </w:r>
      <w:r w:rsidRPr="008A327B">
        <w:t xml:space="preserve"> for the OPC UA Information Model for </w:t>
      </w:r>
      <w:r w:rsidRPr="00B80175">
        <w:rPr>
          <w:color w:val="FF0000"/>
        </w:rPr>
        <w:t>&lt;title&gt;</w:t>
      </w:r>
      <w:r>
        <w:t>.</w:t>
      </w:r>
      <w:r w:rsidRPr="008A327B">
        <w:t xml:space="preserve"> </w:t>
      </w:r>
      <w:r w:rsidRPr="00F37F22">
        <w:rPr>
          <w:i/>
        </w:rPr>
        <w:t>Profiles</w:t>
      </w:r>
      <w:r w:rsidRPr="008A327B">
        <w:t xml:space="preserve"> are named groupings of </w:t>
      </w:r>
      <w:r w:rsidRPr="00E13BAE">
        <w:rPr>
          <w:i/>
        </w:rPr>
        <w:t>Conformance Units</w:t>
      </w:r>
      <w:r w:rsidRPr="008A327B">
        <w:t xml:space="preserve">. </w:t>
      </w:r>
      <w:r w:rsidRPr="00E13BAE">
        <w:rPr>
          <w:i/>
        </w:rPr>
        <w:t>Facets</w:t>
      </w:r>
      <w:r w:rsidRPr="008A327B">
        <w:t xml:space="preserve"> are </w:t>
      </w:r>
      <w:r w:rsidRPr="00E13BAE">
        <w:rPr>
          <w:i/>
        </w:rPr>
        <w:t>Profiles</w:t>
      </w:r>
      <w:r w:rsidRPr="008A327B">
        <w:t xml:space="preserve"> that will be </w:t>
      </w:r>
      <w:r w:rsidRPr="008A327B">
        <w:rPr>
          <w:spacing w:val="0"/>
          <w:lang w:eastAsia="de-DE"/>
        </w:rPr>
        <w:t xml:space="preserve">combined with other </w:t>
      </w:r>
      <w:r w:rsidRPr="008A327B">
        <w:rPr>
          <w:i/>
          <w:iCs/>
          <w:spacing w:val="0"/>
          <w:lang w:eastAsia="de-DE"/>
        </w:rPr>
        <w:t xml:space="preserve">Profiles </w:t>
      </w:r>
      <w:r w:rsidRPr="008A327B">
        <w:rPr>
          <w:spacing w:val="0"/>
          <w:lang w:eastAsia="de-DE"/>
        </w:rPr>
        <w:t xml:space="preserve">to define the complete functionality of an OPC UA </w:t>
      </w:r>
      <w:r w:rsidRPr="008A327B">
        <w:rPr>
          <w:i/>
          <w:iCs/>
          <w:spacing w:val="0"/>
          <w:lang w:eastAsia="de-DE"/>
        </w:rPr>
        <w:t xml:space="preserve">Server </w:t>
      </w:r>
      <w:r w:rsidRPr="008A327B">
        <w:rPr>
          <w:spacing w:val="0"/>
          <w:lang w:eastAsia="de-DE"/>
        </w:rPr>
        <w:t xml:space="preserve">or </w:t>
      </w:r>
      <w:r w:rsidRPr="008A327B">
        <w:rPr>
          <w:i/>
          <w:iCs/>
          <w:spacing w:val="0"/>
          <w:lang w:eastAsia="de-DE"/>
        </w:rPr>
        <w:t>Client.</w:t>
      </w:r>
    </w:p>
    <w:p w14:paraId="48A84A69" w14:textId="77777777" w:rsidR="005B7258" w:rsidRDefault="005B7258" w:rsidP="0086361F">
      <w:pPr>
        <w:pStyle w:val="Heading2"/>
        <w:numPr>
          <w:ilvl w:val="1"/>
          <w:numId w:val="29"/>
        </w:numPr>
      </w:pPr>
      <w:r>
        <w:t>Server Facets</w:t>
      </w:r>
    </w:p>
    <w:p w14:paraId="7B3B7296" w14:textId="77777777" w:rsidR="005B7258" w:rsidRDefault="005B7258" w:rsidP="005B7258">
      <w:pPr>
        <w:pStyle w:val="PARAGRAPH"/>
      </w:pPr>
      <w:r w:rsidRPr="008A327B">
        <w:t xml:space="preserve">The following tables specify the </w:t>
      </w:r>
      <w:r w:rsidRPr="00E13BAE">
        <w:rPr>
          <w:i/>
        </w:rPr>
        <w:t>Facets</w:t>
      </w:r>
      <w:r w:rsidRPr="008A327B">
        <w:t xml:space="preserve"> available for </w:t>
      </w:r>
      <w:r w:rsidRPr="008A327B">
        <w:rPr>
          <w:i/>
        </w:rPr>
        <w:t>Servers</w:t>
      </w:r>
      <w:r w:rsidRPr="008A327B">
        <w:t xml:space="preserve"> that implement the </w:t>
      </w:r>
      <w:r w:rsidRPr="00B80175">
        <w:rPr>
          <w:color w:val="FF0000"/>
        </w:rPr>
        <w:t>&lt;title&gt;</w:t>
      </w:r>
      <w:r w:rsidRPr="008A327B">
        <w:t xml:space="preserve"> Inform</w:t>
      </w:r>
      <w:r>
        <w:t>ation Model companion specification.</w:t>
      </w:r>
    </w:p>
    <w:p w14:paraId="32A7D988" w14:textId="77777777" w:rsidR="005B7258" w:rsidRDefault="005B7258" w:rsidP="005B7258">
      <w:pPr>
        <w:pStyle w:val="PARAGRAPHCompressed"/>
        <w:keepNext/>
        <w:tabs>
          <w:tab w:val="left" w:pos="1350"/>
        </w:tabs>
        <w:rPr>
          <w:lang w:eastAsia="ja-JP"/>
        </w:rPr>
      </w:pPr>
    </w:p>
    <w:p w14:paraId="6C5105C1" w14:textId="77777777" w:rsidR="005B7258" w:rsidRDefault="005B7258" w:rsidP="005B725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A specification can define multiple facets if not all features are to be implemented by all servers and clients</w:t>
      </w:r>
      <w:r w:rsidRPr="00B80175">
        <w:rPr>
          <w:color w:val="CC3300"/>
          <w:lang w:eastAsia="ja-JP"/>
        </w:rPr>
        <w:t>.</w:t>
      </w:r>
      <w:r>
        <w:rPr>
          <w:color w:val="CC3300"/>
          <w:lang w:eastAsia="ja-JP"/>
        </w:rPr>
        <w:t xml:space="preserve"> The name of the facet shall give a hint of the subset. An overall description shall be provided that explains the subset and it potential use.</w:t>
      </w:r>
    </w:p>
    <w:p w14:paraId="7B56A4A9" w14:textId="77777777" w:rsidR="005B7258" w:rsidRPr="00B80175" w:rsidRDefault="005B7258" w:rsidP="005B725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The following table is a template for a facet.</w:t>
      </w:r>
    </w:p>
    <w:p w14:paraId="45F7E8CC" w14:textId="77777777" w:rsidR="005B7258" w:rsidRDefault="005B7258" w:rsidP="005B7258">
      <w:pPr>
        <w:pStyle w:val="PARAGRAPH"/>
      </w:pPr>
    </w:p>
    <w:p w14:paraId="52AAA842" w14:textId="77777777" w:rsidR="005B7258" w:rsidRPr="008A327B" w:rsidRDefault="005B7258" w:rsidP="005B7258">
      <w:pPr>
        <w:pStyle w:val="PARAGRAPH"/>
      </w:pPr>
      <w:r>
        <w:fldChar w:fldCharType="begin"/>
      </w:r>
      <w:r>
        <w:instrText xml:space="preserve"> REF _Ref240949650 \h </w:instrText>
      </w:r>
      <w:r>
        <w:fldChar w:fldCharType="separate"/>
      </w:r>
      <w:r w:rsidRPr="008A327B">
        <w:t xml:space="preserve">Table </w:t>
      </w:r>
      <w:r>
        <w:rPr>
          <w:noProof/>
        </w:rPr>
        <w:t>14</w:t>
      </w:r>
      <w:r>
        <w:fldChar w:fldCharType="end"/>
      </w:r>
      <w:r>
        <w:t xml:space="preserve"> </w:t>
      </w:r>
      <w:r w:rsidRPr="008A327B">
        <w:t>defines a</w:t>
      </w:r>
      <w:r w:rsidRPr="008A327B">
        <w:rPr>
          <w:i/>
        </w:rPr>
        <w:t xml:space="preserve"> </w:t>
      </w:r>
      <w:r w:rsidRPr="008A327B">
        <w:t>facet for the</w:t>
      </w:r>
      <w:r>
        <w:t xml:space="preserve"> minimum functionality necessary …</w:t>
      </w:r>
      <w:r w:rsidRPr="008A327B">
        <w:t>.</w:t>
      </w:r>
    </w:p>
    <w:p w14:paraId="7805D71F" w14:textId="77777777" w:rsidR="005B7258" w:rsidRPr="008A327B" w:rsidRDefault="005B7258" w:rsidP="005B7258">
      <w:pPr>
        <w:pStyle w:val="TABLE-title"/>
      </w:pPr>
      <w:r w:rsidRPr="008A327B">
        <w:t xml:space="preserve">Table </w:t>
      </w:r>
      <w:r>
        <w:rPr>
          <w:noProof/>
        </w:rPr>
        <w:fldChar w:fldCharType="begin"/>
      </w:r>
      <w:r>
        <w:rPr>
          <w:noProof/>
        </w:rPr>
        <w:instrText xml:space="preserve"> SEQ Table \* ARABIC </w:instrText>
      </w:r>
      <w:r>
        <w:rPr>
          <w:noProof/>
        </w:rPr>
        <w:fldChar w:fldCharType="separate"/>
      </w:r>
      <w:r>
        <w:rPr>
          <w:noProof/>
        </w:rPr>
        <w:t>14</w:t>
      </w:r>
      <w:r>
        <w:rPr>
          <w:noProof/>
        </w:rPr>
        <w:fldChar w:fldCharType="end"/>
      </w:r>
      <w:r w:rsidRPr="008A327B">
        <w:t xml:space="preserve"> – </w:t>
      </w:r>
      <w:r>
        <w:rPr>
          <w:i/>
        </w:rPr>
        <w:t>Template</w:t>
      </w:r>
      <w:r w:rsidRPr="008A327B">
        <w:rPr>
          <w:i/>
        </w:rPr>
        <w:t xml:space="preserve"> Server Facet</w:t>
      </w:r>
      <w:r w:rsidRPr="008A327B">
        <w:t xml:space="preserve"> Definition</w:t>
      </w:r>
      <w:r w:rsidRPr="008A327B">
        <w:rPr>
          <w: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123"/>
        <w:gridCol w:w="5878"/>
        <w:gridCol w:w="1299"/>
      </w:tblGrid>
      <w:tr w:rsidR="005B7258" w:rsidRPr="008A327B" w14:paraId="149A5A16" w14:textId="77777777" w:rsidTr="00EE7EC1">
        <w:trPr>
          <w:cantSplit/>
          <w:tblHeader/>
        </w:trPr>
        <w:tc>
          <w:tcPr>
            <w:tcW w:w="2123"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131AB6BA" w14:textId="77777777" w:rsidR="005B7258" w:rsidRPr="008A327B" w:rsidRDefault="005B7258" w:rsidP="00EE7EC1">
            <w:pPr>
              <w:rPr>
                <w:b/>
                <w:bCs/>
                <w:sz w:val="16"/>
                <w:szCs w:val="16"/>
              </w:rPr>
            </w:pPr>
            <w:r w:rsidRPr="008A327B">
              <w:rPr>
                <w:b/>
                <w:bCs/>
                <w:sz w:val="16"/>
                <w:szCs w:val="16"/>
              </w:rPr>
              <w:t>Conformance Unit</w:t>
            </w:r>
          </w:p>
        </w:tc>
        <w:tc>
          <w:tcPr>
            <w:tcW w:w="5878"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02E0B7CB" w14:textId="77777777" w:rsidR="005B7258" w:rsidRPr="008A327B" w:rsidRDefault="005B7258" w:rsidP="00EE7EC1">
            <w:pPr>
              <w:rPr>
                <w:b/>
                <w:bCs/>
                <w:sz w:val="16"/>
                <w:szCs w:val="16"/>
              </w:rPr>
            </w:pPr>
            <w:r w:rsidRPr="008A327B">
              <w:rPr>
                <w:b/>
                <w:bCs/>
                <w:sz w:val="16"/>
                <w:szCs w:val="16"/>
              </w:rPr>
              <w:t>Description</w:t>
            </w:r>
          </w:p>
        </w:tc>
        <w:tc>
          <w:tcPr>
            <w:tcW w:w="1299"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01F79F65" w14:textId="77777777" w:rsidR="005B7258" w:rsidRPr="008A327B" w:rsidRDefault="005B7258" w:rsidP="00EE7EC1">
            <w:pPr>
              <w:pStyle w:val="TableText"/>
              <w:jc w:val="center"/>
              <w:rPr>
                <w:b/>
                <w:szCs w:val="16"/>
              </w:rPr>
            </w:pPr>
            <w:r w:rsidRPr="008A327B">
              <w:rPr>
                <w:b/>
                <w:szCs w:val="16"/>
              </w:rPr>
              <w:t>Optional/</w:t>
            </w:r>
          </w:p>
          <w:p w14:paraId="13AAA576" w14:textId="77777777" w:rsidR="005B7258" w:rsidRPr="008A327B" w:rsidRDefault="005B7258" w:rsidP="00EE7EC1">
            <w:pPr>
              <w:jc w:val="center"/>
              <w:rPr>
                <w:b/>
                <w:bCs/>
                <w:sz w:val="16"/>
                <w:szCs w:val="16"/>
              </w:rPr>
            </w:pPr>
            <w:r w:rsidRPr="008A327B">
              <w:rPr>
                <w:b/>
                <w:sz w:val="16"/>
                <w:szCs w:val="16"/>
              </w:rPr>
              <w:t>Mandatory</w:t>
            </w:r>
          </w:p>
        </w:tc>
      </w:tr>
      <w:tr w:rsidR="005B7258" w:rsidRPr="008A327B" w14:paraId="6D313BCD" w14:textId="77777777" w:rsidTr="00EE7EC1">
        <w:trPr>
          <w:cantSplit/>
        </w:trPr>
        <w:tc>
          <w:tcPr>
            <w:tcW w:w="2123" w:type="dxa"/>
          </w:tcPr>
          <w:p w14:paraId="007EAF05" w14:textId="77777777" w:rsidR="005B7258" w:rsidRPr="00E13BAE" w:rsidRDefault="005B7258" w:rsidP="00EE7EC1">
            <w:pPr>
              <w:jc w:val="left"/>
              <w:rPr>
                <w:color w:val="FF0000"/>
                <w:sz w:val="16"/>
                <w:szCs w:val="16"/>
              </w:rPr>
            </w:pPr>
            <w:r w:rsidRPr="00E13BAE">
              <w:rPr>
                <w:color w:val="FF0000"/>
                <w:sz w:val="16"/>
                <w:szCs w:val="16"/>
              </w:rPr>
              <w:t>CU 1</w:t>
            </w:r>
          </w:p>
        </w:tc>
        <w:tc>
          <w:tcPr>
            <w:tcW w:w="5878" w:type="dxa"/>
          </w:tcPr>
          <w:p w14:paraId="170CF681" w14:textId="77777777" w:rsidR="005B7258" w:rsidRPr="00E13BAE" w:rsidRDefault="005B7258" w:rsidP="00EE7EC1">
            <w:pPr>
              <w:jc w:val="left"/>
              <w:rPr>
                <w:color w:val="FF0000"/>
                <w:sz w:val="16"/>
                <w:szCs w:val="16"/>
              </w:rPr>
            </w:pPr>
            <w:r w:rsidRPr="00E13BAE">
              <w:rPr>
                <w:color w:val="FF0000"/>
                <w:sz w:val="16"/>
                <w:szCs w:val="16"/>
              </w:rPr>
              <w:t>Supports ….</w:t>
            </w:r>
          </w:p>
        </w:tc>
        <w:tc>
          <w:tcPr>
            <w:tcW w:w="1299" w:type="dxa"/>
          </w:tcPr>
          <w:p w14:paraId="6759702C" w14:textId="77777777" w:rsidR="005B7258" w:rsidRPr="00E13BAE" w:rsidRDefault="005B7258" w:rsidP="00EE7EC1">
            <w:pPr>
              <w:jc w:val="center"/>
              <w:rPr>
                <w:color w:val="FF0000"/>
                <w:sz w:val="16"/>
                <w:szCs w:val="16"/>
              </w:rPr>
            </w:pPr>
            <w:r w:rsidRPr="00E13BAE">
              <w:rPr>
                <w:color w:val="FF0000"/>
                <w:sz w:val="16"/>
                <w:szCs w:val="16"/>
              </w:rPr>
              <w:t>M</w:t>
            </w:r>
          </w:p>
        </w:tc>
      </w:tr>
      <w:tr w:rsidR="005B7258" w:rsidRPr="008A327B" w14:paraId="2DA86FFE" w14:textId="77777777" w:rsidTr="00EE7EC1">
        <w:trPr>
          <w:cantSplit/>
        </w:trPr>
        <w:tc>
          <w:tcPr>
            <w:tcW w:w="2123" w:type="dxa"/>
          </w:tcPr>
          <w:p w14:paraId="14D02881" w14:textId="77777777" w:rsidR="005B7258" w:rsidRPr="00E13BAE" w:rsidRDefault="005B7258" w:rsidP="00EE7EC1">
            <w:pPr>
              <w:jc w:val="left"/>
              <w:rPr>
                <w:color w:val="FF0000"/>
                <w:sz w:val="16"/>
                <w:szCs w:val="16"/>
              </w:rPr>
            </w:pPr>
            <w:r w:rsidRPr="00E13BAE">
              <w:rPr>
                <w:color w:val="FF0000"/>
                <w:sz w:val="16"/>
                <w:szCs w:val="16"/>
              </w:rPr>
              <w:t>CU 2</w:t>
            </w:r>
          </w:p>
        </w:tc>
        <w:tc>
          <w:tcPr>
            <w:tcW w:w="5878" w:type="dxa"/>
          </w:tcPr>
          <w:p w14:paraId="10AE8840" w14:textId="77777777" w:rsidR="005B7258" w:rsidRPr="00E13BAE" w:rsidRDefault="005B7258" w:rsidP="00EE7EC1">
            <w:pPr>
              <w:jc w:val="left"/>
              <w:rPr>
                <w:color w:val="FF0000"/>
                <w:sz w:val="16"/>
                <w:szCs w:val="16"/>
              </w:rPr>
            </w:pPr>
            <w:r w:rsidRPr="00E13BAE">
              <w:rPr>
                <w:color w:val="FF0000"/>
                <w:sz w:val="16"/>
                <w:szCs w:val="16"/>
              </w:rPr>
              <w:t>Supports ….</w:t>
            </w:r>
          </w:p>
        </w:tc>
        <w:tc>
          <w:tcPr>
            <w:tcW w:w="1299" w:type="dxa"/>
          </w:tcPr>
          <w:p w14:paraId="12ADB93F" w14:textId="77777777" w:rsidR="005B7258" w:rsidRPr="00E13BAE" w:rsidRDefault="005B7258" w:rsidP="00EE7EC1">
            <w:pPr>
              <w:jc w:val="center"/>
              <w:rPr>
                <w:color w:val="FF0000"/>
                <w:sz w:val="16"/>
                <w:szCs w:val="16"/>
              </w:rPr>
            </w:pPr>
            <w:r w:rsidRPr="00E13BAE">
              <w:rPr>
                <w:color w:val="FF0000"/>
                <w:sz w:val="16"/>
                <w:szCs w:val="16"/>
              </w:rPr>
              <w:t>M</w:t>
            </w:r>
          </w:p>
        </w:tc>
      </w:tr>
      <w:tr w:rsidR="005B7258" w:rsidRPr="008A327B" w14:paraId="0697C010" w14:textId="77777777" w:rsidTr="00EE7EC1">
        <w:trPr>
          <w:cantSplit/>
        </w:trPr>
        <w:tc>
          <w:tcPr>
            <w:tcW w:w="2123" w:type="dxa"/>
          </w:tcPr>
          <w:p w14:paraId="31DD2F67" w14:textId="77777777" w:rsidR="005B7258" w:rsidRPr="00E13BAE" w:rsidRDefault="005B7258" w:rsidP="00EE7EC1">
            <w:pPr>
              <w:jc w:val="left"/>
              <w:rPr>
                <w:color w:val="FF0000"/>
                <w:sz w:val="16"/>
                <w:szCs w:val="16"/>
              </w:rPr>
            </w:pPr>
            <w:r w:rsidRPr="00E13BAE">
              <w:rPr>
                <w:color w:val="FF0000"/>
                <w:sz w:val="16"/>
                <w:szCs w:val="16"/>
              </w:rPr>
              <w:t>CU 3</w:t>
            </w:r>
          </w:p>
        </w:tc>
        <w:tc>
          <w:tcPr>
            <w:tcW w:w="5878" w:type="dxa"/>
          </w:tcPr>
          <w:p w14:paraId="0D704AE1" w14:textId="77777777" w:rsidR="005B7258" w:rsidRPr="00E13BAE" w:rsidRDefault="005B7258" w:rsidP="00EE7EC1">
            <w:pPr>
              <w:jc w:val="left"/>
              <w:rPr>
                <w:color w:val="FF0000"/>
                <w:sz w:val="16"/>
                <w:szCs w:val="16"/>
              </w:rPr>
            </w:pPr>
            <w:r w:rsidRPr="00E13BAE">
              <w:rPr>
                <w:color w:val="FF0000"/>
                <w:sz w:val="16"/>
                <w:szCs w:val="16"/>
              </w:rPr>
              <w:t>Supports ….</w:t>
            </w:r>
          </w:p>
        </w:tc>
        <w:tc>
          <w:tcPr>
            <w:tcW w:w="1299" w:type="dxa"/>
          </w:tcPr>
          <w:p w14:paraId="27F53FA7" w14:textId="77777777" w:rsidR="005B7258" w:rsidRPr="00E13BAE" w:rsidRDefault="005B7258" w:rsidP="00EE7EC1">
            <w:pPr>
              <w:jc w:val="center"/>
              <w:rPr>
                <w:color w:val="FF0000"/>
                <w:sz w:val="16"/>
                <w:szCs w:val="16"/>
              </w:rPr>
            </w:pPr>
            <w:r w:rsidRPr="00E13BAE">
              <w:rPr>
                <w:color w:val="FF0000"/>
                <w:sz w:val="16"/>
                <w:szCs w:val="16"/>
              </w:rPr>
              <w:t>O</w:t>
            </w:r>
          </w:p>
        </w:tc>
      </w:tr>
      <w:tr w:rsidR="005B7258" w:rsidRPr="008A327B" w14:paraId="25AB00FA" w14:textId="77777777" w:rsidTr="00EE7EC1">
        <w:trPr>
          <w:cantSplit/>
        </w:trPr>
        <w:tc>
          <w:tcPr>
            <w:tcW w:w="9300" w:type="dxa"/>
            <w:gridSpan w:val="3"/>
          </w:tcPr>
          <w:p w14:paraId="06AFE9DA" w14:textId="77777777" w:rsidR="005B7258" w:rsidRDefault="005B7258" w:rsidP="00EE7EC1">
            <w:pPr>
              <w:jc w:val="left"/>
              <w:rPr>
                <w:sz w:val="16"/>
                <w:szCs w:val="16"/>
              </w:rPr>
            </w:pPr>
            <w:commentRangeStart w:id="384"/>
            <w:r>
              <w:rPr>
                <w:b/>
                <w:bCs/>
                <w:sz w:val="16"/>
                <w:szCs w:val="16"/>
              </w:rPr>
              <w:t>Profile</w:t>
            </w:r>
            <w:commentRangeEnd w:id="384"/>
            <w:r>
              <w:rPr>
                <w:rStyle w:val="CommentReference"/>
                <w:rFonts w:eastAsia="MS Mincho" w:cs="Times New Roman"/>
              </w:rPr>
              <w:commentReference w:id="384"/>
            </w:r>
          </w:p>
        </w:tc>
      </w:tr>
      <w:tr w:rsidR="005B7258" w:rsidRPr="008A327B" w14:paraId="4D6B66A9" w14:textId="77777777" w:rsidTr="00EE7EC1">
        <w:trPr>
          <w:cantSplit/>
        </w:trPr>
        <w:tc>
          <w:tcPr>
            <w:tcW w:w="8001" w:type="dxa"/>
            <w:gridSpan w:val="2"/>
          </w:tcPr>
          <w:p w14:paraId="2C5133D0" w14:textId="77777777" w:rsidR="005B7258" w:rsidRPr="00E13BAE" w:rsidRDefault="005B7258" w:rsidP="00EE7EC1">
            <w:pPr>
              <w:jc w:val="left"/>
              <w:rPr>
                <w:color w:val="FF0000"/>
                <w:sz w:val="16"/>
                <w:szCs w:val="16"/>
                <w:lang w:val="en-US"/>
              </w:rPr>
            </w:pPr>
            <w:proofErr w:type="spellStart"/>
            <w:r w:rsidRPr="00E13BAE">
              <w:rPr>
                <w:color w:val="FF0000"/>
                <w:sz w:val="16"/>
                <w:szCs w:val="16"/>
                <w:lang w:val="en-US"/>
              </w:rPr>
              <w:t>ComplexType</w:t>
            </w:r>
            <w:proofErr w:type="spellEnd"/>
            <w:r w:rsidRPr="00E13BAE">
              <w:rPr>
                <w:color w:val="FF0000"/>
                <w:sz w:val="16"/>
                <w:szCs w:val="16"/>
                <w:lang w:val="en-US"/>
              </w:rPr>
              <w:t xml:space="preserve"> Server Facet (defined in</w:t>
            </w:r>
            <w:r>
              <w:rPr>
                <w:color w:val="FF0000"/>
                <w:sz w:val="16"/>
                <w:szCs w:val="16"/>
                <w:lang w:val="en-US"/>
              </w:rPr>
              <w:t xml:space="preserve"> OPC UA Part 7</w:t>
            </w:r>
            <w:r w:rsidRPr="00E13BAE">
              <w:rPr>
                <w:color w:val="FF0000"/>
                <w:sz w:val="16"/>
                <w:szCs w:val="16"/>
                <w:lang w:val="en-US"/>
              </w:rPr>
              <w:t>)</w:t>
            </w:r>
          </w:p>
        </w:tc>
        <w:tc>
          <w:tcPr>
            <w:tcW w:w="1299" w:type="dxa"/>
          </w:tcPr>
          <w:p w14:paraId="423D86DB" w14:textId="77777777" w:rsidR="005B7258" w:rsidRPr="00E13BAE" w:rsidRDefault="005B7258" w:rsidP="00EE7EC1">
            <w:pPr>
              <w:jc w:val="center"/>
              <w:rPr>
                <w:color w:val="FF0000"/>
                <w:sz w:val="16"/>
                <w:szCs w:val="16"/>
              </w:rPr>
            </w:pPr>
            <w:commentRangeStart w:id="385"/>
            <w:r w:rsidRPr="00E13BAE">
              <w:rPr>
                <w:color w:val="FF0000"/>
                <w:sz w:val="16"/>
                <w:szCs w:val="16"/>
              </w:rPr>
              <w:t>M</w:t>
            </w:r>
            <w:commentRangeEnd w:id="385"/>
            <w:r>
              <w:rPr>
                <w:rStyle w:val="CommentReference"/>
                <w:rFonts w:eastAsia="MS Mincho" w:cs="Times New Roman"/>
              </w:rPr>
              <w:commentReference w:id="385"/>
            </w:r>
          </w:p>
        </w:tc>
      </w:tr>
      <w:tr w:rsidR="005B7258" w:rsidRPr="008A327B" w14:paraId="75F31E7B" w14:textId="77777777" w:rsidTr="00EE7EC1">
        <w:trPr>
          <w:cantSplit/>
        </w:trPr>
        <w:tc>
          <w:tcPr>
            <w:tcW w:w="8001" w:type="dxa"/>
            <w:gridSpan w:val="2"/>
          </w:tcPr>
          <w:p w14:paraId="2C4E38D6" w14:textId="77777777" w:rsidR="005B7258" w:rsidRPr="00E13BAE" w:rsidRDefault="005B7258" w:rsidP="00EE7EC1">
            <w:pPr>
              <w:jc w:val="left"/>
              <w:rPr>
                <w:color w:val="FF0000"/>
                <w:sz w:val="16"/>
                <w:szCs w:val="16"/>
                <w:lang w:val="en-US"/>
              </w:rPr>
            </w:pPr>
            <w:proofErr w:type="spellStart"/>
            <w:r w:rsidRPr="00E13BAE">
              <w:rPr>
                <w:color w:val="FF0000"/>
                <w:sz w:val="16"/>
                <w:szCs w:val="16"/>
              </w:rPr>
              <w:t>BaseDevice_Server_Facet</w:t>
            </w:r>
            <w:proofErr w:type="spellEnd"/>
            <w:r w:rsidRPr="00E13BAE">
              <w:rPr>
                <w:color w:val="FF0000"/>
                <w:sz w:val="16"/>
                <w:szCs w:val="16"/>
              </w:rPr>
              <w:t xml:space="preserve"> (defined in</w:t>
            </w:r>
            <w:r>
              <w:rPr>
                <w:color w:val="FF0000"/>
                <w:sz w:val="16"/>
                <w:szCs w:val="16"/>
              </w:rPr>
              <w:t xml:space="preserve"> </w:t>
            </w:r>
            <w:r>
              <w:rPr>
                <w:color w:val="FF0000"/>
                <w:sz w:val="16"/>
                <w:szCs w:val="16"/>
                <w:lang w:val="en-US"/>
              </w:rPr>
              <w:t>OPC UA Part 100</w:t>
            </w:r>
            <w:r w:rsidRPr="00E13BAE">
              <w:rPr>
                <w:color w:val="FF0000"/>
                <w:sz w:val="16"/>
                <w:szCs w:val="16"/>
              </w:rPr>
              <w:t>)</w:t>
            </w:r>
          </w:p>
        </w:tc>
        <w:tc>
          <w:tcPr>
            <w:tcW w:w="1299" w:type="dxa"/>
          </w:tcPr>
          <w:p w14:paraId="4FE7429B" w14:textId="77777777" w:rsidR="005B7258" w:rsidRPr="00E13BAE" w:rsidRDefault="005B7258" w:rsidP="00EE7EC1">
            <w:pPr>
              <w:jc w:val="center"/>
              <w:rPr>
                <w:color w:val="FF0000"/>
                <w:sz w:val="16"/>
                <w:szCs w:val="16"/>
                <w:lang w:val="en-US"/>
              </w:rPr>
            </w:pPr>
            <w:r w:rsidRPr="00E13BAE">
              <w:rPr>
                <w:color w:val="FF0000"/>
                <w:sz w:val="16"/>
                <w:szCs w:val="16"/>
                <w:lang w:val="en-US"/>
              </w:rPr>
              <w:t>M</w:t>
            </w:r>
          </w:p>
        </w:tc>
      </w:tr>
    </w:tbl>
    <w:p w14:paraId="0AE53D49" w14:textId="77777777" w:rsidR="005B7258" w:rsidRPr="008415FC" w:rsidRDefault="005B7258" w:rsidP="005B7258">
      <w:pPr>
        <w:pStyle w:val="spacer"/>
        <w:rPr>
          <w:rFonts w:eastAsia="平成明朝"/>
          <w:lang w:val="en-US" w:eastAsia="fr-FR"/>
        </w:rPr>
      </w:pPr>
    </w:p>
    <w:p w14:paraId="176CE2E1" w14:textId="77777777" w:rsidR="005B7258" w:rsidRDefault="005B7258" w:rsidP="0086361F">
      <w:pPr>
        <w:pStyle w:val="Heading2"/>
        <w:numPr>
          <w:ilvl w:val="1"/>
          <w:numId w:val="29"/>
        </w:numPr>
      </w:pPr>
      <w:r>
        <w:lastRenderedPageBreak/>
        <w:t>Client Facets</w:t>
      </w:r>
    </w:p>
    <w:p w14:paraId="47487E8C" w14:textId="77777777" w:rsidR="005B7258" w:rsidRDefault="005B7258" w:rsidP="005B7258">
      <w:pPr>
        <w:pStyle w:val="PARAGRAPH"/>
      </w:pPr>
      <w:r w:rsidRPr="008A327B">
        <w:t xml:space="preserve">The following tables specify the </w:t>
      </w:r>
      <w:r w:rsidRPr="00E13BAE">
        <w:rPr>
          <w:i/>
        </w:rPr>
        <w:t>Facets</w:t>
      </w:r>
      <w:r w:rsidRPr="008A327B">
        <w:t xml:space="preserve"> available for </w:t>
      </w:r>
      <w:r>
        <w:rPr>
          <w:i/>
        </w:rPr>
        <w:t>Client</w:t>
      </w:r>
      <w:r w:rsidRPr="008A327B">
        <w:rPr>
          <w:i/>
        </w:rPr>
        <w:t>s</w:t>
      </w:r>
      <w:r w:rsidRPr="008A327B">
        <w:t xml:space="preserve"> that implement the </w:t>
      </w:r>
      <w:r w:rsidRPr="00B80175">
        <w:rPr>
          <w:color w:val="FF0000"/>
        </w:rPr>
        <w:t>&lt;title&gt;</w:t>
      </w:r>
      <w:r w:rsidRPr="008A327B">
        <w:t xml:space="preserve"> Inform</w:t>
      </w:r>
      <w:r>
        <w:t>ation Model companion specification.</w:t>
      </w:r>
    </w:p>
    <w:p w14:paraId="432B8C2A" w14:textId="77777777" w:rsidR="005B7258" w:rsidRDefault="005B7258" w:rsidP="005B7258">
      <w:pPr>
        <w:pStyle w:val="PARAGRAPHCompressed"/>
        <w:keepNext/>
        <w:tabs>
          <w:tab w:val="left" w:pos="1350"/>
        </w:tabs>
        <w:rPr>
          <w:lang w:eastAsia="ja-JP"/>
        </w:rPr>
      </w:pPr>
    </w:p>
    <w:p w14:paraId="78ACEFC9" w14:textId="77777777" w:rsidR="005B7258" w:rsidRDefault="005B7258" w:rsidP="005B725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A specification can define multiple facets if not all features are to be implemented by all servers and clients</w:t>
      </w:r>
      <w:r w:rsidRPr="00B80175">
        <w:rPr>
          <w:color w:val="CC3300"/>
          <w:lang w:eastAsia="ja-JP"/>
        </w:rPr>
        <w:t>.</w:t>
      </w:r>
      <w:r>
        <w:rPr>
          <w:color w:val="CC3300"/>
          <w:lang w:eastAsia="ja-JP"/>
        </w:rPr>
        <w:t xml:space="preserve"> The name of the facet shall give a hint of the subset. An overall description shall be provided that explains the subset and it potential use.</w:t>
      </w:r>
    </w:p>
    <w:p w14:paraId="1D77EBA1" w14:textId="77777777" w:rsidR="005B7258" w:rsidRPr="00B80175" w:rsidRDefault="005B7258" w:rsidP="005B725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The following table is a template for a facet.</w:t>
      </w:r>
    </w:p>
    <w:p w14:paraId="1C9751D6" w14:textId="77777777" w:rsidR="005B7258" w:rsidRDefault="005B7258" w:rsidP="005B7258">
      <w:pPr>
        <w:pStyle w:val="PARAGRAPH"/>
      </w:pPr>
    </w:p>
    <w:p w14:paraId="742B4A1E" w14:textId="77777777" w:rsidR="005B7258" w:rsidRPr="008A327B" w:rsidRDefault="005B7258" w:rsidP="005B7258">
      <w:pPr>
        <w:pStyle w:val="PARAGRAPH"/>
      </w:pPr>
      <w:r>
        <w:fldChar w:fldCharType="begin"/>
      </w:r>
      <w:r>
        <w:instrText xml:space="preserve"> REF _Ref495484800 \h </w:instrText>
      </w:r>
      <w:r>
        <w:fldChar w:fldCharType="separate"/>
      </w:r>
      <w:r w:rsidRPr="008A327B">
        <w:t xml:space="preserve">Table </w:t>
      </w:r>
      <w:r>
        <w:rPr>
          <w:noProof/>
        </w:rPr>
        <w:t>15</w:t>
      </w:r>
      <w:r>
        <w:fldChar w:fldCharType="end"/>
      </w:r>
      <w:r>
        <w:t xml:space="preserve"> </w:t>
      </w:r>
      <w:r w:rsidRPr="008A327B">
        <w:t>defines a</w:t>
      </w:r>
      <w:r w:rsidRPr="008A327B">
        <w:rPr>
          <w:i/>
        </w:rPr>
        <w:t xml:space="preserve"> </w:t>
      </w:r>
      <w:r w:rsidRPr="008A327B">
        <w:t>facet for the</w:t>
      </w:r>
      <w:r>
        <w:t xml:space="preserve"> minimum functionality necessary for …</w:t>
      </w:r>
      <w:r w:rsidRPr="008A327B">
        <w:t>.</w:t>
      </w:r>
    </w:p>
    <w:p w14:paraId="3BC756C3" w14:textId="77777777" w:rsidR="005B7258" w:rsidRPr="008A327B" w:rsidRDefault="005B7258" w:rsidP="005B7258">
      <w:pPr>
        <w:pStyle w:val="TABLE-title"/>
      </w:pPr>
      <w:r w:rsidRPr="008A327B">
        <w:t xml:space="preserve">Table </w:t>
      </w:r>
      <w:r>
        <w:rPr>
          <w:noProof/>
        </w:rPr>
        <w:fldChar w:fldCharType="begin"/>
      </w:r>
      <w:r>
        <w:rPr>
          <w:noProof/>
        </w:rPr>
        <w:instrText xml:space="preserve"> SEQ Table \* ARABIC </w:instrText>
      </w:r>
      <w:r>
        <w:rPr>
          <w:noProof/>
        </w:rPr>
        <w:fldChar w:fldCharType="separate"/>
      </w:r>
      <w:r>
        <w:rPr>
          <w:noProof/>
        </w:rPr>
        <w:t>15</w:t>
      </w:r>
      <w:r>
        <w:rPr>
          <w:noProof/>
        </w:rPr>
        <w:fldChar w:fldCharType="end"/>
      </w:r>
      <w:r w:rsidRPr="008A327B">
        <w:t xml:space="preserve"> – </w:t>
      </w:r>
      <w:r>
        <w:rPr>
          <w:i/>
        </w:rPr>
        <w:t>Template</w:t>
      </w:r>
      <w:r w:rsidRPr="008A327B">
        <w:rPr>
          <w:i/>
        </w:rPr>
        <w:t xml:space="preserve"> </w:t>
      </w:r>
      <w:r>
        <w:rPr>
          <w:i/>
        </w:rPr>
        <w:t>Client</w:t>
      </w:r>
      <w:r w:rsidRPr="008A327B">
        <w:rPr>
          <w:i/>
        </w:rPr>
        <w:t xml:space="preserve"> Facet</w:t>
      </w:r>
      <w:r w:rsidRPr="008A327B">
        <w:t xml:space="preserve"> Definition</w:t>
      </w:r>
      <w:r w:rsidRPr="008A327B">
        <w:rPr>
          <w:i/>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123"/>
        <w:gridCol w:w="5878"/>
        <w:gridCol w:w="1299"/>
      </w:tblGrid>
      <w:tr w:rsidR="005B7258" w:rsidRPr="008A327B" w14:paraId="396F983A" w14:textId="77777777" w:rsidTr="00EE7EC1">
        <w:trPr>
          <w:cantSplit/>
          <w:tblHeader/>
        </w:trPr>
        <w:tc>
          <w:tcPr>
            <w:tcW w:w="2123"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69584609" w14:textId="77777777" w:rsidR="005B7258" w:rsidRPr="008A327B" w:rsidRDefault="005B7258" w:rsidP="00EE7EC1">
            <w:pPr>
              <w:rPr>
                <w:b/>
                <w:bCs/>
                <w:sz w:val="16"/>
                <w:szCs w:val="16"/>
              </w:rPr>
            </w:pPr>
            <w:r w:rsidRPr="008A327B">
              <w:rPr>
                <w:b/>
                <w:bCs/>
                <w:sz w:val="16"/>
                <w:szCs w:val="16"/>
              </w:rPr>
              <w:t>Conformance Unit</w:t>
            </w:r>
          </w:p>
        </w:tc>
        <w:tc>
          <w:tcPr>
            <w:tcW w:w="5878"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7A83C73E" w14:textId="77777777" w:rsidR="005B7258" w:rsidRPr="008A327B" w:rsidRDefault="005B7258" w:rsidP="00EE7EC1">
            <w:pPr>
              <w:rPr>
                <w:b/>
                <w:bCs/>
                <w:sz w:val="16"/>
                <w:szCs w:val="16"/>
              </w:rPr>
            </w:pPr>
            <w:r w:rsidRPr="008A327B">
              <w:rPr>
                <w:b/>
                <w:bCs/>
                <w:sz w:val="16"/>
                <w:szCs w:val="16"/>
              </w:rPr>
              <w:t>Description</w:t>
            </w:r>
          </w:p>
        </w:tc>
        <w:tc>
          <w:tcPr>
            <w:tcW w:w="1299"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2C7F9F05" w14:textId="77777777" w:rsidR="005B7258" w:rsidRPr="008A327B" w:rsidRDefault="005B7258" w:rsidP="00EE7EC1">
            <w:pPr>
              <w:pStyle w:val="TableText"/>
              <w:jc w:val="center"/>
              <w:rPr>
                <w:b/>
                <w:szCs w:val="16"/>
              </w:rPr>
            </w:pPr>
            <w:r w:rsidRPr="008A327B">
              <w:rPr>
                <w:b/>
                <w:szCs w:val="16"/>
              </w:rPr>
              <w:t>Optional/</w:t>
            </w:r>
          </w:p>
          <w:p w14:paraId="37044248" w14:textId="77777777" w:rsidR="005B7258" w:rsidRPr="008A327B" w:rsidRDefault="005B7258" w:rsidP="00EE7EC1">
            <w:pPr>
              <w:jc w:val="center"/>
              <w:rPr>
                <w:b/>
                <w:bCs/>
                <w:sz w:val="16"/>
                <w:szCs w:val="16"/>
              </w:rPr>
            </w:pPr>
            <w:r w:rsidRPr="008A327B">
              <w:rPr>
                <w:b/>
                <w:sz w:val="16"/>
                <w:szCs w:val="16"/>
              </w:rPr>
              <w:t>Mandatory</w:t>
            </w:r>
          </w:p>
        </w:tc>
      </w:tr>
      <w:tr w:rsidR="005B7258" w:rsidRPr="008A327B" w14:paraId="16051D79" w14:textId="77777777" w:rsidTr="00EE7EC1">
        <w:trPr>
          <w:cantSplit/>
        </w:trPr>
        <w:tc>
          <w:tcPr>
            <w:tcW w:w="2123" w:type="dxa"/>
          </w:tcPr>
          <w:p w14:paraId="092FBB45" w14:textId="77777777" w:rsidR="005B7258" w:rsidRPr="00E13BAE" w:rsidRDefault="005B7258" w:rsidP="00EE7EC1">
            <w:pPr>
              <w:jc w:val="left"/>
              <w:rPr>
                <w:color w:val="FF0000"/>
                <w:sz w:val="16"/>
                <w:szCs w:val="16"/>
              </w:rPr>
            </w:pPr>
            <w:r w:rsidRPr="00E13BAE">
              <w:rPr>
                <w:color w:val="FF0000"/>
                <w:sz w:val="16"/>
                <w:szCs w:val="16"/>
              </w:rPr>
              <w:t>CU 1</w:t>
            </w:r>
          </w:p>
        </w:tc>
        <w:tc>
          <w:tcPr>
            <w:tcW w:w="5878" w:type="dxa"/>
          </w:tcPr>
          <w:p w14:paraId="07300383" w14:textId="77777777" w:rsidR="005B7258" w:rsidRPr="00E13BAE" w:rsidRDefault="005B7258" w:rsidP="00EE7EC1">
            <w:pPr>
              <w:jc w:val="left"/>
              <w:rPr>
                <w:color w:val="FF0000"/>
                <w:sz w:val="16"/>
                <w:szCs w:val="16"/>
              </w:rPr>
            </w:pPr>
            <w:r>
              <w:rPr>
                <w:color w:val="FF0000"/>
                <w:sz w:val="16"/>
                <w:szCs w:val="16"/>
              </w:rPr>
              <w:t>Uses</w:t>
            </w:r>
            <w:r w:rsidRPr="00E13BAE">
              <w:rPr>
                <w:color w:val="FF0000"/>
                <w:sz w:val="16"/>
                <w:szCs w:val="16"/>
              </w:rPr>
              <w:t xml:space="preserve"> ….</w:t>
            </w:r>
          </w:p>
        </w:tc>
        <w:tc>
          <w:tcPr>
            <w:tcW w:w="1299" w:type="dxa"/>
          </w:tcPr>
          <w:p w14:paraId="580369F7" w14:textId="77777777" w:rsidR="005B7258" w:rsidRPr="00E13BAE" w:rsidRDefault="005B7258" w:rsidP="00EE7EC1">
            <w:pPr>
              <w:jc w:val="center"/>
              <w:rPr>
                <w:color w:val="FF0000"/>
                <w:sz w:val="16"/>
                <w:szCs w:val="16"/>
              </w:rPr>
            </w:pPr>
            <w:r w:rsidRPr="00E13BAE">
              <w:rPr>
                <w:color w:val="FF0000"/>
                <w:sz w:val="16"/>
                <w:szCs w:val="16"/>
              </w:rPr>
              <w:t>M</w:t>
            </w:r>
          </w:p>
        </w:tc>
      </w:tr>
      <w:tr w:rsidR="005B7258" w:rsidRPr="008A327B" w14:paraId="35422B5D" w14:textId="77777777" w:rsidTr="00EE7EC1">
        <w:trPr>
          <w:cantSplit/>
        </w:trPr>
        <w:tc>
          <w:tcPr>
            <w:tcW w:w="2123" w:type="dxa"/>
          </w:tcPr>
          <w:p w14:paraId="5D485E48" w14:textId="77777777" w:rsidR="005B7258" w:rsidRPr="00E13BAE" w:rsidRDefault="005B7258" w:rsidP="00EE7EC1">
            <w:pPr>
              <w:jc w:val="left"/>
              <w:rPr>
                <w:color w:val="FF0000"/>
                <w:sz w:val="16"/>
                <w:szCs w:val="16"/>
              </w:rPr>
            </w:pPr>
            <w:r w:rsidRPr="00E13BAE">
              <w:rPr>
                <w:color w:val="FF0000"/>
                <w:sz w:val="16"/>
                <w:szCs w:val="16"/>
              </w:rPr>
              <w:t>CU 2</w:t>
            </w:r>
          </w:p>
        </w:tc>
        <w:tc>
          <w:tcPr>
            <w:tcW w:w="5878" w:type="dxa"/>
          </w:tcPr>
          <w:p w14:paraId="3C55DA41" w14:textId="77777777" w:rsidR="005B7258" w:rsidRPr="00E13BAE" w:rsidRDefault="005B7258" w:rsidP="00EE7EC1">
            <w:pPr>
              <w:jc w:val="left"/>
              <w:rPr>
                <w:color w:val="FF0000"/>
                <w:sz w:val="16"/>
                <w:szCs w:val="16"/>
              </w:rPr>
            </w:pPr>
            <w:r>
              <w:rPr>
                <w:color w:val="FF0000"/>
                <w:sz w:val="16"/>
                <w:szCs w:val="16"/>
              </w:rPr>
              <w:t>Uses</w:t>
            </w:r>
            <w:r w:rsidRPr="00E13BAE">
              <w:rPr>
                <w:color w:val="FF0000"/>
                <w:sz w:val="16"/>
                <w:szCs w:val="16"/>
              </w:rPr>
              <w:t xml:space="preserve"> ….</w:t>
            </w:r>
          </w:p>
        </w:tc>
        <w:tc>
          <w:tcPr>
            <w:tcW w:w="1299" w:type="dxa"/>
          </w:tcPr>
          <w:p w14:paraId="44A2D13F" w14:textId="77777777" w:rsidR="005B7258" w:rsidRPr="00E13BAE" w:rsidRDefault="005B7258" w:rsidP="00EE7EC1">
            <w:pPr>
              <w:jc w:val="center"/>
              <w:rPr>
                <w:color w:val="FF0000"/>
                <w:sz w:val="16"/>
                <w:szCs w:val="16"/>
              </w:rPr>
            </w:pPr>
            <w:r w:rsidRPr="00E13BAE">
              <w:rPr>
                <w:color w:val="FF0000"/>
                <w:sz w:val="16"/>
                <w:szCs w:val="16"/>
              </w:rPr>
              <w:t>M</w:t>
            </w:r>
          </w:p>
        </w:tc>
      </w:tr>
      <w:tr w:rsidR="005B7258" w:rsidRPr="008A327B" w14:paraId="3E64D3AA" w14:textId="77777777" w:rsidTr="00EE7EC1">
        <w:trPr>
          <w:cantSplit/>
        </w:trPr>
        <w:tc>
          <w:tcPr>
            <w:tcW w:w="2123" w:type="dxa"/>
          </w:tcPr>
          <w:p w14:paraId="46866195" w14:textId="77777777" w:rsidR="005B7258" w:rsidRPr="00E13BAE" w:rsidRDefault="005B7258" w:rsidP="00EE7EC1">
            <w:pPr>
              <w:jc w:val="left"/>
              <w:rPr>
                <w:color w:val="FF0000"/>
                <w:sz w:val="16"/>
                <w:szCs w:val="16"/>
              </w:rPr>
            </w:pPr>
            <w:r w:rsidRPr="00E13BAE">
              <w:rPr>
                <w:color w:val="FF0000"/>
                <w:sz w:val="16"/>
                <w:szCs w:val="16"/>
              </w:rPr>
              <w:t>CU 3</w:t>
            </w:r>
          </w:p>
        </w:tc>
        <w:tc>
          <w:tcPr>
            <w:tcW w:w="5878" w:type="dxa"/>
          </w:tcPr>
          <w:p w14:paraId="2C5A5FF4" w14:textId="77777777" w:rsidR="005B7258" w:rsidRPr="00E13BAE" w:rsidRDefault="005B7258" w:rsidP="00EE7EC1">
            <w:pPr>
              <w:jc w:val="left"/>
              <w:rPr>
                <w:color w:val="FF0000"/>
                <w:sz w:val="16"/>
                <w:szCs w:val="16"/>
              </w:rPr>
            </w:pPr>
            <w:r>
              <w:rPr>
                <w:color w:val="FF0000"/>
                <w:sz w:val="16"/>
                <w:szCs w:val="16"/>
              </w:rPr>
              <w:t>Uses</w:t>
            </w:r>
            <w:r w:rsidRPr="00E13BAE">
              <w:rPr>
                <w:color w:val="FF0000"/>
                <w:sz w:val="16"/>
                <w:szCs w:val="16"/>
              </w:rPr>
              <w:t xml:space="preserve"> ….</w:t>
            </w:r>
          </w:p>
        </w:tc>
        <w:tc>
          <w:tcPr>
            <w:tcW w:w="1299" w:type="dxa"/>
          </w:tcPr>
          <w:p w14:paraId="221FF0C7" w14:textId="77777777" w:rsidR="005B7258" w:rsidRPr="00E13BAE" w:rsidRDefault="005B7258" w:rsidP="00EE7EC1">
            <w:pPr>
              <w:jc w:val="center"/>
              <w:rPr>
                <w:color w:val="FF0000"/>
                <w:sz w:val="16"/>
                <w:szCs w:val="16"/>
              </w:rPr>
            </w:pPr>
            <w:r w:rsidRPr="00E13BAE">
              <w:rPr>
                <w:color w:val="FF0000"/>
                <w:sz w:val="16"/>
                <w:szCs w:val="16"/>
              </w:rPr>
              <w:t>O</w:t>
            </w:r>
          </w:p>
        </w:tc>
      </w:tr>
      <w:tr w:rsidR="005B7258" w:rsidRPr="008A327B" w14:paraId="03D3BFEE" w14:textId="77777777" w:rsidTr="00EE7EC1">
        <w:trPr>
          <w:cantSplit/>
        </w:trPr>
        <w:tc>
          <w:tcPr>
            <w:tcW w:w="9300" w:type="dxa"/>
            <w:gridSpan w:val="3"/>
          </w:tcPr>
          <w:p w14:paraId="3D1904A3" w14:textId="77777777" w:rsidR="005B7258" w:rsidRDefault="005B7258" w:rsidP="00EE7EC1">
            <w:pPr>
              <w:jc w:val="left"/>
              <w:rPr>
                <w:sz w:val="16"/>
                <w:szCs w:val="16"/>
              </w:rPr>
            </w:pPr>
            <w:commentRangeStart w:id="387"/>
            <w:r>
              <w:rPr>
                <w:b/>
                <w:bCs/>
                <w:sz w:val="16"/>
                <w:szCs w:val="16"/>
              </w:rPr>
              <w:t>Profile</w:t>
            </w:r>
            <w:commentRangeEnd w:id="387"/>
            <w:r>
              <w:rPr>
                <w:rStyle w:val="CommentReference"/>
                <w:rFonts w:eastAsia="MS Mincho" w:cs="Times New Roman"/>
              </w:rPr>
              <w:commentReference w:id="387"/>
            </w:r>
          </w:p>
        </w:tc>
      </w:tr>
      <w:tr w:rsidR="005B7258" w:rsidRPr="008A327B" w14:paraId="7E5D3033" w14:textId="77777777" w:rsidTr="00EE7EC1">
        <w:trPr>
          <w:cantSplit/>
        </w:trPr>
        <w:tc>
          <w:tcPr>
            <w:tcW w:w="8001" w:type="dxa"/>
            <w:gridSpan w:val="2"/>
          </w:tcPr>
          <w:p w14:paraId="6D76B159" w14:textId="77777777" w:rsidR="005B7258" w:rsidRPr="00E13BAE" w:rsidRDefault="005B7258" w:rsidP="00EE7EC1">
            <w:pPr>
              <w:jc w:val="left"/>
              <w:rPr>
                <w:color w:val="FF0000"/>
                <w:sz w:val="16"/>
                <w:szCs w:val="16"/>
                <w:lang w:val="en-US"/>
              </w:rPr>
            </w:pPr>
            <w:r>
              <w:rPr>
                <w:color w:val="FF0000"/>
                <w:sz w:val="16"/>
                <w:szCs w:val="16"/>
                <w:lang w:val="en-US"/>
              </w:rPr>
              <w:t>Method Client</w:t>
            </w:r>
            <w:r w:rsidRPr="00E13BAE">
              <w:rPr>
                <w:color w:val="FF0000"/>
                <w:sz w:val="16"/>
                <w:szCs w:val="16"/>
                <w:lang w:val="en-US"/>
              </w:rPr>
              <w:t xml:space="preserve"> Facet (defined in</w:t>
            </w:r>
            <w:r>
              <w:rPr>
                <w:color w:val="FF0000"/>
                <w:sz w:val="16"/>
                <w:szCs w:val="16"/>
                <w:lang w:val="en-US"/>
              </w:rPr>
              <w:t xml:space="preserve"> OPC UA Part 7</w:t>
            </w:r>
            <w:r w:rsidRPr="00E13BAE">
              <w:rPr>
                <w:color w:val="FF0000"/>
                <w:sz w:val="16"/>
                <w:szCs w:val="16"/>
                <w:lang w:val="en-US"/>
              </w:rPr>
              <w:t>)</w:t>
            </w:r>
          </w:p>
        </w:tc>
        <w:tc>
          <w:tcPr>
            <w:tcW w:w="1299" w:type="dxa"/>
          </w:tcPr>
          <w:p w14:paraId="7D7EA3C1" w14:textId="77777777" w:rsidR="005B7258" w:rsidRPr="00E13BAE" w:rsidRDefault="005B7258" w:rsidP="00EE7EC1">
            <w:pPr>
              <w:jc w:val="center"/>
              <w:rPr>
                <w:color w:val="FF0000"/>
                <w:sz w:val="16"/>
                <w:szCs w:val="16"/>
              </w:rPr>
            </w:pPr>
            <w:r w:rsidRPr="00E13BAE">
              <w:rPr>
                <w:color w:val="FF0000"/>
                <w:sz w:val="16"/>
                <w:szCs w:val="16"/>
              </w:rPr>
              <w:t>M</w:t>
            </w:r>
          </w:p>
        </w:tc>
      </w:tr>
      <w:tr w:rsidR="005B7258" w:rsidRPr="008A327B" w14:paraId="1EE860D2" w14:textId="77777777" w:rsidTr="00EE7EC1">
        <w:trPr>
          <w:cantSplit/>
        </w:trPr>
        <w:tc>
          <w:tcPr>
            <w:tcW w:w="8001" w:type="dxa"/>
            <w:gridSpan w:val="2"/>
          </w:tcPr>
          <w:p w14:paraId="580F15ED" w14:textId="77777777" w:rsidR="005B7258" w:rsidRPr="00E13BAE" w:rsidRDefault="005B7258" w:rsidP="00EE7EC1">
            <w:pPr>
              <w:jc w:val="left"/>
              <w:rPr>
                <w:color w:val="FF0000"/>
                <w:sz w:val="16"/>
                <w:szCs w:val="16"/>
                <w:lang w:val="en-US"/>
              </w:rPr>
            </w:pPr>
            <w:proofErr w:type="spellStart"/>
            <w:r w:rsidRPr="00E13BAE">
              <w:rPr>
                <w:color w:val="FF0000"/>
                <w:sz w:val="16"/>
                <w:szCs w:val="16"/>
              </w:rPr>
              <w:t>BaseDevice_</w:t>
            </w:r>
            <w:r>
              <w:rPr>
                <w:color w:val="FF0000"/>
                <w:sz w:val="16"/>
                <w:szCs w:val="16"/>
              </w:rPr>
              <w:t>Client</w:t>
            </w:r>
            <w:r w:rsidRPr="00E13BAE">
              <w:rPr>
                <w:color w:val="FF0000"/>
                <w:sz w:val="16"/>
                <w:szCs w:val="16"/>
              </w:rPr>
              <w:t>_Facet</w:t>
            </w:r>
            <w:proofErr w:type="spellEnd"/>
            <w:r w:rsidRPr="00E13BAE">
              <w:rPr>
                <w:color w:val="FF0000"/>
                <w:sz w:val="16"/>
                <w:szCs w:val="16"/>
              </w:rPr>
              <w:t xml:space="preserve"> (defined in</w:t>
            </w:r>
            <w:r>
              <w:rPr>
                <w:color w:val="FF0000"/>
                <w:sz w:val="16"/>
                <w:szCs w:val="16"/>
              </w:rPr>
              <w:t xml:space="preserve"> </w:t>
            </w:r>
            <w:r>
              <w:rPr>
                <w:color w:val="FF0000"/>
                <w:sz w:val="16"/>
                <w:szCs w:val="16"/>
                <w:lang w:val="en-US"/>
              </w:rPr>
              <w:t>OPC UA Part 100</w:t>
            </w:r>
            <w:r w:rsidRPr="00E13BAE">
              <w:rPr>
                <w:color w:val="FF0000"/>
                <w:sz w:val="16"/>
                <w:szCs w:val="16"/>
              </w:rPr>
              <w:t>)</w:t>
            </w:r>
          </w:p>
        </w:tc>
        <w:tc>
          <w:tcPr>
            <w:tcW w:w="1299" w:type="dxa"/>
          </w:tcPr>
          <w:p w14:paraId="55C9199C" w14:textId="77777777" w:rsidR="005B7258" w:rsidRPr="00E13BAE" w:rsidRDefault="005B7258" w:rsidP="00EE7EC1">
            <w:pPr>
              <w:jc w:val="center"/>
              <w:rPr>
                <w:color w:val="FF0000"/>
                <w:sz w:val="16"/>
                <w:szCs w:val="16"/>
                <w:lang w:val="en-US"/>
              </w:rPr>
            </w:pPr>
            <w:r w:rsidRPr="00E13BAE">
              <w:rPr>
                <w:color w:val="FF0000"/>
                <w:sz w:val="16"/>
                <w:szCs w:val="16"/>
                <w:lang w:val="en-US"/>
              </w:rPr>
              <w:t>M</w:t>
            </w:r>
          </w:p>
        </w:tc>
      </w:tr>
    </w:tbl>
    <w:p w14:paraId="53D72863" w14:textId="77777777" w:rsidR="005B7258" w:rsidRPr="008415FC" w:rsidRDefault="005B7258" w:rsidP="005B7258">
      <w:pPr>
        <w:pStyle w:val="spacer"/>
        <w:rPr>
          <w:rFonts w:eastAsia="平成明朝"/>
          <w:lang w:val="en-US" w:eastAsia="fr-FR"/>
        </w:rPr>
      </w:pPr>
    </w:p>
    <w:p w14:paraId="00353E7A" w14:textId="77777777" w:rsidR="005B7258" w:rsidRPr="008A327B" w:rsidRDefault="005B7258" w:rsidP="005B7258">
      <w:pPr>
        <w:pStyle w:val="spacer"/>
        <w:rPr>
          <w:rFonts w:eastAsia="平成明朝"/>
          <w:lang w:eastAsia="fr-FR"/>
        </w:rPr>
      </w:pPr>
    </w:p>
    <w:p w14:paraId="15AA8000" w14:textId="77777777" w:rsidR="005B7258" w:rsidRPr="008A327B" w:rsidRDefault="005B7258" w:rsidP="0086361F">
      <w:pPr>
        <w:pStyle w:val="Heading2"/>
        <w:numPr>
          <w:ilvl w:val="1"/>
          <w:numId w:val="29"/>
        </w:numPr>
      </w:pPr>
      <w:r w:rsidRPr="008A327B">
        <w:t xml:space="preserve">Handling of OPC UA </w:t>
      </w:r>
      <w:r>
        <w:t>N</w:t>
      </w:r>
      <w:r w:rsidRPr="008A327B">
        <w:t>amespaces</w:t>
      </w:r>
    </w:p>
    <w:p w14:paraId="48FD43E3" w14:textId="77777777" w:rsidR="005B7258" w:rsidRPr="008A327B" w:rsidRDefault="005B7258" w:rsidP="005B7258">
      <w:pPr>
        <w:pStyle w:val="PARAGRAPH"/>
      </w:pPr>
      <w:r w:rsidRPr="008A327B">
        <w:t xml:space="preserve">Namespaces are used by OPC UA to create unique identifiers across different naming authorities. The </w:t>
      </w:r>
      <w:r w:rsidRPr="008A327B">
        <w:rPr>
          <w:i/>
        </w:rPr>
        <w:t>Attributes</w:t>
      </w:r>
      <w:r w:rsidRPr="008A327B">
        <w:t xml:space="preserve"> </w:t>
      </w:r>
      <w:proofErr w:type="spellStart"/>
      <w:r w:rsidRPr="008A327B">
        <w:rPr>
          <w:i/>
        </w:rPr>
        <w:t>NodeId</w:t>
      </w:r>
      <w:proofErr w:type="spellEnd"/>
      <w:r w:rsidRPr="008A327B">
        <w:t xml:space="preserve"> and </w:t>
      </w:r>
      <w:proofErr w:type="spellStart"/>
      <w:r w:rsidRPr="008A327B">
        <w:rPr>
          <w:i/>
        </w:rPr>
        <w:t>BrowseName</w:t>
      </w:r>
      <w:proofErr w:type="spellEnd"/>
      <w:r w:rsidRPr="008A327B">
        <w:t xml:space="preserve"> are identifiers. A </w:t>
      </w:r>
      <w:r w:rsidRPr="00BA2A30">
        <w:rPr>
          <w:i/>
        </w:rPr>
        <w:t>Node</w:t>
      </w:r>
      <w:r w:rsidRPr="008A327B">
        <w:t xml:space="preserve"> in the UA </w:t>
      </w:r>
      <w:proofErr w:type="spellStart"/>
      <w:r w:rsidRPr="008A327B">
        <w:rPr>
          <w:i/>
        </w:rPr>
        <w:t>AddressSpace</w:t>
      </w:r>
      <w:proofErr w:type="spellEnd"/>
      <w:r w:rsidRPr="008A327B">
        <w:t xml:space="preserve"> is unambiguously identified using a </w:t>
      </w:r>
      <w:proofErr w:type="spellStart"/>
      <w:r w:rsidRPr="008A327B">
        <w:rPr>
          <w:i/>
        </w:rPr>
        <w:t>NodeId</w:t>
      </w:r>
      <w:proofErr w:type="spellEnd"/>
      <w:r w:rsidRPr="008A327B">
        <w:t xml:space="preserve">. Unlike </w:t>
      </w:r>
      <w:proofErr w:type="spellStart"/>
      <w:r w:rsidRPr="008A327B">
        <w:rPr>
          <w:i/>
        </w:rPr>
        <w:t>NodeIds</w:t>
      </w:r>
      <w:proofErr w:type="spellEnd"/>
      <w:r w:rsidRPr="008A327B">
        <w:t xml:space="preserve">, the </w:t>
      </w:r>
      <w:proofErr w:type="spellStart"/>
      <w:r w:rsidRPr="008A327B">
        <w:rPr>
          <w:i/>
        </w:rPr>
        <w:t>BrowseName</w:t>
      </w:r>
      <w:proofErr w:type="spellEnd"/>
      <w:r w:rsidRPr="008A327B">
        <w:t xml:space="preserve"> cannot be used to unambiguously identify a </w:t>
      </w:r>
      <w:r w:rsidRPr="00BA2A30">
        <w:rPr>
          <w:i/>
        </w:rPr>
        <w:t>Node</w:t>
      </w:r>
      <w:r w:rsidRPr="008A327B">
        <w:t xml:space="preserve">. Different </w:t>
      </w:r>
      <w:r w:rsidRPr="009E4211">
        <w:rPr>
          <w:i/>
        </w:rPr>
        <w:t>Nodes</w:t>
      </w:r>
      <w:r w:rsidRPr="008A327B">
        <w:t xml:space="preserve"> may have the same </w:t>
      </w:r>
      <w:proofErr w:type="spellStart"/>
      <w:r w:rsidRPr="008A327B">
        <w:rPr>
          <w:i/>
        </w:rPr>
        <w:t>BrowseName</w:t>
      </w:r>
      <w:proofErr w:type="spellEnd"/>
      <w:r w:rsidRPr="008A327B">
        <w:t xml:space="preserve">. They are used to build a browse path between two </w:t>
      </w:r>
      <w:r w:rsidRPr="00BA2A30">
        <w:rPr>
          <w:i/>
        </w:rPr>
        <w:t>Nodes</w:t>
      </w:r>
      <w:r w:rsidRPr="008A327B">
        <w:t xml:space="preserve"> or to define a standard </w:t>
      </w:r>
      <w:r w:rsidRPr="008A327B">
        <w:rPr>
          <w:i/>
        </w:rPr>
        <w:t>Property</w:t>
      </w:r>
      <w:r w:rsidRPr="008A327B">
        <w:t>.</w:t>
      </w:r>
    </w:p>
    <w:p w14:paraId="3722330A" w14:textId="77777777" w:rsidR="005B7258" w:rsidRPr="008A327B" w:rsidRDefault="005B7258" w:rsidP="005B7258">
      <w:pPr>
        <w:pStyle w:val="PARAGRAPH"/>
      </w:pPr>
      <w:r w:rsidRPr="009E4211">
        <w:rPr>
          <w:i/>
        </w:rPr>
        <w:t>Servers</w:t>
      </w:r>
      <w:r w:rsidRPr="008A327B">
        <w:t xml:space="preserve"> may often choose to use the same namespace for the </w:t>
      </w:r>
      <w:proofErr w:type="spellStart"/>
      <w:r w:rsidRPr="008A327B">
        <w:rPr>
          <w:i/>
        </w:rPr>
        <w:t>NodeId</w:t>
      </w:r>
      <w:proofErr w:type="spellEnd"/>
      <w:r w:rsidRPr="008A327B">
        <w:t xml:space="preserve"> and the </w:t>
      </w:r>
      <w:proofErr w:type="spellStart"/>
      <w:r w:rsidRPr="008A327B">
        <w:rPr>
          <w:i/>
        </w:rPr>
        <w:t>BrowseName</w:t>
      </w:r>
      <w:proofErr w:type="spellEnd"/>
      <w:r w:rsidRPr="008A327B">
        <w:t xml:space="preserve">. However, if they want to provide a standard </w:t>
      </w:r>
      <w:r w:rsidRPr="008A327B">
        <w:rPr>
          <w:i/>
        </w:rPr>
        <w:t>Property</w:t>
      </w:r>
      <w:r w:rsidRPr="008A327B">
        <w:t xml:space="preserve">, its </w:t>
      </w:r>
      <w:proofErr w:type="spellStart"/>
      <w:r w:rsidRPr="008A327B">
        <w:rPr>
          <w:i/>
        </w:rPr>
        <w:t>BrowseName</w:t>
      </w:r>
      <w:proofErr w:type="spellEnd"/>
      <w:r w:rsidRPr="008A327B">
        <w:t xml:space="preserve"> shall have the namespace of the standards body although the namespace of the </w:t>
      </w:r>
      <w:proofErr w:type="spellStart"/>
      <w:r w:rsidRPr="008A327B">
        <w:rPr>
          <w:i/>
        </w:rPr>
        <w:t>NodeId</w:t>
      </w:r>
      <w:proofErr w:type="spellEnd"/>
      <w:r w:rsidRPr="008A327B">
        <w:t xml:space="preserve"> reflects something else, for example the </w:t>
      </w:r>
      <w:proofErr w:type="spellStart"/>
      <w:r w:rsidRPr="009E4211">
        <w:rPr>
          <w:i/>
        </w:rPr>
        <w:t>EngineeringUnits</w:t>
      </w:r>
      <w:proofErr w:type="spellEnd"/>
      <w:r w:rsidRPr="008A327B">
        <w:t xml:space="preserve"> </w:t>
      </w:r>
      <w:r w:rsidRPr="009E4211">
        <w:rPr>
          <w:i/>
        </w:rPr>
        <w:t>Property</w:t>
      </w:r>
      <w:r w:rsidRPr="008A327B">
        <w:t xml:space="preserve">. All </w:t>
      </w:r>
      <w:proofErr w:type="spellStart"/>
      <w:r w:rsidRPr="008A327B">
        <w:rPr>
          <w:i/>
        </w:rPr>
        <w:t>NodeIds</w:t>
      </w:r>
      <w:proofErr w:type="spellEnd"/>
      <w:r w:rsidRPr="008A327B">
        <w:t xml:space="preserve"> of </w:t>
      </w:r>
      <w:r w:rsidRPr="009E4211">
        <w:rPr>
          <w:i/>
        </w:rPr>
        <w:t>Nodes</w:t>
      </w:r>
      <w:r w:rsidRPr="008A327B">
        <w:t xml:space="preserve"> not defined in this specification shall not use the standard namespaces.</w:t>
      </w:r>
    </w:p>
    <w:p w14:paraId="360CCEF1" w14:textId="77777777" w:rsidR="005B7258" w:rsidRDefault="005B7258" w:rsidP="005B7258">
      <w:pPr>
        <w:pStyle w:val="PARAGRAPH"/>
      </w:pPr>
      <w:r w:rsidRPr="008A327B">
        <w:fldChar w:fldCharType="begin"/>
      </w:r>
      <w:r w:rsidRPr="008A327B">
        <w:instrText xml:space="preserve"> REF _Ref252866620 \h </w:instrText>
      </w:r>
      <w:r w:rsidRPr="008A327B">
        <w:fldChar w:fldCharType="separate"/>
      </w:r>
      <w:r w:rsidRPr="008A327B">
        <w:t xml:space="preserve">Table </w:t>
      </w:r>
      <w:r>
        <w:rPr>
          <w:noProof/>
        </w:rPr>
        <w:t>16</w:t>
      </w:r>
      <w:r w:rsidRPr="008A327B">
        <w:fldChar w:fldCharType="end"/>
      </w:r>
      <w:r w:rsidRPr="008A327B">
        <w:t xml:space="preserve"> provides a list of mandatory and optional namespaces used in an </w:t>
      </w:r>
      <w:r w:rsidRPr="009E4211">
        <w:rPr>
          <w:color w:val="FF0000"/>
        </w:rPr>
        <w:t>&lt;title&gt;</w:t>
      </w:r>
      <w:r w:rsidRPr="008A327B">
        <w:t xml:space="preserve"> OPC UA</w:t>
      </w:r>
      <w:r w:rsidRPr="008A327B">
        <w:rPr>
          <w:i/>
        </w:rPr>
        <w:t xml:space="preserve"> Server</w:t>
      </w:r>
      <w:r w:rsidRPr="008A327B">
        <w:t>.</w:t>
      </w:r>
    </w:p>
    <w:p w14:paraId="246BB1E5" w14:textId="77777777" w:rsidR="005B7258" w:rsidRPr="008A327B" w:rsidRDefault="005B7258" w:rsidP="005B7258">
      <w:pPr>
        <w:pStyle w:val="TABLE-title"/>
      </w:pPr>
      <w:r w:rsidRPr="008A327B">
        <w:t xml:space="preserve">Table </w:t>
      </w:r>
      <w:r>
        <w:rPr>
          <w:noProof/>
        </w:rPr>
        <w:fldChar w:fldCharType="begin"/>
      </w:r>
      <w:r>
        <w:rPr>
          <w:noProof/>
        </w:rPr>
        <w:instrText xml:space="preserve"> SEQ Table \* ARABIC </w:instrText>
      </w:r>
      <w:r>
        <w:rPr>
          <w:noProof/>
        </w:rPr>
        <w:fldChar w:fldCharType="separate"/>
      </w:r>
      <w:r>
        <w:rPr>
          <w:noProof/>
        </w:rPr>
        <w:t>16</w:t>
      </w:r>
      <w:r>
        <w:rPr>
          <w:noProof/>
        </w:rPr>
        <w:fldChar w:fldCharType="end"/>
      </w:r>
      <w:r w:rsidRPr="008A327B">
        <w:t xml:space="preserve"> – Namespaces used in a </w:t>
      </w:r>
      <w:r w:rsidRPr="009E4211">
        <w:rPr>
          <w:color w:val="FF0000"/>
        </w:rPr>
        <w:t>&lt;title&gt;</w:t>
      </w:r>
      <w:r w:rsidRPr="008A327B">
        <w:t xml:space="preserv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085"/>
        <w:gridCol w:w="5154"/>
        <w:gridCol w:w="1061"/>
      </w:tblGrid>
      <w:tr w:rsidR="005B7258" w:rsidRPr="008A327B" w14:paraId="79E578EA" w14:textId="77777777" w:rsidTr="00EE7EC1">
        <w:trPr>
          <w:cantSplit/>
          <w:tblHeader/>
        </w:trPr>
        <w:tc>
          <w:tcPr>
            <w:tcW w:w="3085"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52945676" w14:textId="77777777" w:rsidR="005B7258" w:rsidRPr="008A327B" w:rsidRDefault="005B7258" w:rsidP="00EE7EC1">
            <w:pPr>
              <w:rPr>
                <w:b/>
                <w:bCs/>
                <w:sz w:val="16"/>
                <w:szCs w:val="16"/>
              </w:rPr>
            </w:pPr>
            <w:proofErr w:type="spellStart"/>
            <w:r w:rsidRPr="008A327B">
              <w:rPr>
                <w:b/>
                <w:bCs/>
                <w:sz w:val="16"/>
                <w:szCs w:val="16"/>
              </w:rPr>
              <w:t>Namespace</w:t>
            </w:r>
            <w:r>
              <w:rPr>
                <w:b/>
                <w:bCs/>
                <w:sz w:val="16"/>
                <w:szCs w:val="16"/>
              </w:rPr>
              <w:t>URI</w:t>
            </w:r>
            <w:proofErr w:type="spellEnd"/>
          </w:p>
        </w:tc>
        <w:tc>
          <w:tcPr>
            <w:tcW w:w="5154"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1FC5D685" w14:textId="77777777" w:rsidR="005B7258" w:rsidRPr="008A327B" w:rsidRDefault="005B7258" w:rsidP="00EE7EC1">
            <w:pPr>
              <w:rPr>
                <w:b/>
                <w:bCs/>
                <w:sz w:val="16"/>
                <w:szCs w:val="16"/>
              </w:rPr>
            </w:pPr>
            <w:r w:rsidRPr="008A327B">
              <w:rPr>
                <w:b/>
                <w:bCs/>
                <w:sz w:val="16"/>
                <w:szCs w:val="16"/>
              </w:rPr>
              <w:t>Description</w:t>
            </w:r>
          </w:p>
        </w:tc>
        <w:tc>
          <w:tcPr>
            <w:tcW w:w="1061"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03C36424" w14:textId="77777777" w:rsidR="005B7258" w:rsidRPr="008A327B" w:rsidRDefault="005B7258" w:rsidP="00EE7EC1">
            <w:pPr>
              <w:jc w:val="center"/>
              <w:rPr>
                <w:b/>
                <w:bCs/>
                <w:sz w:val="16"/>
                <w:szCs w:val="16"/>
              </w:rPr>
            </w:pPr>
            <w:r w:rsidRPr="008A327B">
              <w:rPr>
                <w:b/>
                <w:bCs/>
                <w:sz w:val="16"/>
                <w:szCs w:val="16"/>
              </w:rPr>
              <w:t>Use</w:t>
            </w:r>
          </w:p>
        </w:tc>
      </w:tr>
      <w:tr w:rsidR="005B7258" w:rsidRPr="008A327B" w14:paraId="50032A46" w14:textId="77777777" w:rsidTr="00EE7EC1">
        <w:trPr>
          <w:cantSplit/>
        </w:trPr>
        <w:tc>
          <w:tcPr>
            <w:tcW w:w="3085" w:type="dxa"/>
          </w:tcPr>
          <w:p w14:paraId="735C9FEB" w14:textId="77777777" w:rsidR="005B7258" w:rsidRPr="008A327B" w:rsidRDefault="005B7258" w:rsidP="00EE7EC1">
            <w:pPr>
              <w:jc w:val="left"/>
              <w:rPr>
                <w:sz w:val="16"/>
                <w:szCs w:val="16"/>
              </w:rPr>
            </w:pPr>
            <w:r w:rsidRPr="008A327B">
              <w:rPr>
                <w:sz w:val="16"/>
                <w:szCs w:val="16"/>
              </w:rPr>
              <w:t>http://opcfoundation.org/UA/</w:t>
            </w:r>
          </w:p>
        </w:tc>
        <w:tc>
          <w:tcPr>
            <w:tcW w:w="5154" w:type="dxa"/>
          </w:tcPr>
          <w:p w14:paraId="436FDE67" w14:textId="77777777" w:rsidR="005B7258" w:rsidRPr="008A327B" w:rsidRDefault="005B7258" w:rsidP="00EE7EC1">
            <w:pPr>
              <w:jc w:val="left"/>
              <w:rPr>
                <w:sz w:val="16"/>
                <w:szCs w:val="16"/>
              </w:rPr>
            </w:pPr>
            <w:r w:rsidRPr="008A327B">
              <w:rPr>
                <w:sz w:val="16"/>
                <w:szCs w:val="16"/>
              </w:rPr>
              <w:t xml:space="preserve">Namespace for </w:t>
            </w:r>
            <w:proofErr w:type="spellStart"/>
            <w:r w:rsidRPr="008A327B">
              <w:rPr>
                <w:i/>
                <w:sz w:val="16"/>
                <w:szCs w:val="16"/>
              </w:rPr>
              <w:t>NodeIds</w:t>
            </w:r>
            <w:proofErr w:type="spellEnd"/>
            <w:r w:rsidRPr="008A327B">
              <w:rPr>
                <w:sz w:val="16"/>
                <w:szCs w:val="16"/>
              </w:rPr>
              <w:t xml:space="preserve"> and </w:t>
            </w:r>
            <w:proofErr w:type="spellStart"/>
            <w:r w:rsidRPr="008A327B">
              <w:rPr>
                <w:i/>
                <w:sz w:val="16"/>
                <w:szCs w:val="16"/>
              </w:rPr>
              <w:t>Brows</w:t>
            </w:r>
            <w:r>
              <w:rPr>
                <w:i/>
                <w:sz w:val="16"/>
                <w:szCs w:val="16"/>
              </w:rPr>
              <w:t>e</w:t>
            </w:r>
            <w:r w:rsidRPr="008A327B">
              <w:rPr>
                <w:i/>
                <w:sz w:val="16"/>
                <w:szCs w:val="16"/>
              </w:rPr>
              <w:t>Names</w:t>
            </w:r>
            <w:proofErr w:type="spellEnd"/>
            <w:r w:rsidRPr="008A327B">
              <w:rPr>
                <w:sz w:val="16"/>
                <w:szCs w:val="16"/>
              </w:rPr>
              <w:t xml:space="preserve"> defined in the OPC UA specification. This namespace shall have namespace index 0.</w:t>
            </w:r>
          </w:p>
        </w:tc>
        <w:tc>
          <w:tcPr>
            <w:tcW w:w="1061" w:type="dxa"/>
          </w:tcPr>
          <w:p w14:paraId="35B3DBC7" w14:textId="77777777" w:rsidR="005B7258" w:rsidRPr="008A327B" w:rsidRDefault="005B7258" w:rsidP="00EE7EC1">
            <w:pPr>
              <w:jc w:val="center"/>
              <w:rPr>
                <w:sz w:val="16"/>
                <w:szCs w:val="16"/>
              </w:rPr>
            </w:pPr>
            <w:r w:rsidRPr="008A327B">
              <w:rPr>
                <w:sz w:val="16"/>
                <w:szCs w:val="16"/>
              </w:rPr>
              <w:t>Mandatory</w:t>
            </w:r>
          </w:p>
        </w:tc>
      </w:tr>
      <w:tr w:rsidR="005B7258" w:rsidRPr="008A327B" w14:paraId="11A4F96F" w14:textId="77777777" w:rsidTr="00EE7EC1">
        <w:trPr>
          <w:cantSplit/>
        </w:trPr>
        <w:tc>
          <w:tcPr>
            <w:tcW w:w="3085" w:type="dxa"/>
          </w:tcPr>
          <w:p w14:paraId="24799620" w14:textId="77777777" w:rsidR="005B7258" w:rsidRPr="008A327B" w:rsidRDefault="005B7258" w:rsidP="00EE7EC1">
            <w:pPr>
              <w:jc w:val="left"/>
              <w:rPr>
                <w:sz w:val="16"/>
                <w:szCs w:val="16"/>
              </w:rPr>
            </w:pPr>
            <w:r w:rsidRPr="008A327B">
              <w:rPr>
                <w:sz w:val="16"/>
                <w:szCs w:val="16"/>
              </w:rPr>
              <w:t>Local Server URI</w:t>
            </w:r>
          </w:p>
        </w:tc>
        <w:tc>
          <w:tcPr>
            <w:tcW w:w="5154" w:type="dxa"/>
          </w:tcPr>
          <w:p w14:paraId="6781032B" w14:textId="77777777" w:rsidR="005B7258" w:rsidRPr="008A327B" w:rsidRDefault="005B7258" w:rsidP="00EE7EC1">
            <w:pPr>
              <w:jc w:val="left"/>
              <w:rPr>
                <w:sz w:val="16"/>
                <w:szCs w:val="16"/>
              </w:rPr>
            </w:pPr>
            <w:r w:rsidRPr="008A327B">
              <w:rPr>
                <w:sz w:val="16"/>
                <w:szCs w:val="16"/>
              </w:rPr>
              <w:t>Namespace for nodes defined in the local server. This may include types and instances used in a</w:t>
            </w:r>
            <w:r>
              <w:rPr>
                <w:sz w:val="16"/>
                <w:szCs w:val="16"/>
              </w:rPr>
              <w:t>n</w:t>
            </w:r>
            <w:r w:rsidRPr="008A327B">
              <w:rPr>
                <w:sz w:val="16"/>
                <w:szCs w:val="16"/>
              </w:rPr>
              <w:t xml:space="preserve"> </w:t>
            </w:r>
            <w:r w:rsidRPr="00F42FBD">
              <w:rPr>
                <w:sz w:val="16"/>
                <w:szCs w:val="16"/>
              </w:rPr>
              <w:t>AutoID Device</w:t>
            </w:r>
            <w:r w:rsidRPr="008A327B">
              <w:rPr>
                <w:sz w:val="16"/>
                <w:szCs w:val="16"/>
              </w:rPr>
              <w:t xml:space="preserve"> represented by the </w:t>
            </w:r>
            <w:r>
              <w:rPr>
                <w:sz w:val="16"/>
                <w:szCs w:val="16"/>
              </w:rPr>
              <w:t>S</w:t>
            </w:r>
            <w:r w:rsidRPr="008A327B">
              <w:rPr>
                <w:sz w:val="16"/>
                <w:szCs w:val="16"/>
              </w:rPr>
              <w:t>erver. This namespace shall have namespace index 1.</w:t>
            </w:r>
          </w:p>
        </w:tc>
        <w:tc>
          <w:tcPr>
            <w:tcW w:w="1061" w:type="dxa"/>
          </w:tcPr>
          <w:p w14:paraId="5B6375A4" w14:textId="77777777" w:rsidR="005B7258" w:rsidRPr="008A327B" w:rsidRDefault="005B7258" w:rsidP="00EE7EC1">
            <w:pPr>
              <w:jc w:val="center"/>
              <w:rPr>
                <w:sz w:val="16"/>
                <w:szCs w:val="16"/>
              </w:rPr>
            </w:pPr>
            <w:r w:rsidRPr="008A327B">
              <w:rPr>
                <w:sz w:val="16"/>
                <w:szCs w:val="16"/>
              </w:rPr>
              <w:t>Mandatory</w:t>
            </w:r>
          </w:p>
        </w:tc>
      </w:tr>
      <w:tr w:rsidR="005B7258" w:rsidRPr="008A327B" w14:paraId="3D23B7C3" w14:textId="77777777" w:rsidTr="00EE7EC1">
        <w:trPr>
          <w:cantSplit/>
        </w:trPr>
        <w:tc>
          <w:tcPr>
            <w:tcW w:w="3085" w:type="dxa"/>
          </w:tcPr>
          <w:p w14:paraId="0101DD89" w14:textId="77777777" w:rsidR="005B7258" w:rsidRPr="008A327B" w:rsidRDefault="005B7258" w:rsidP="00EE7EC1">
            <w:pPr>
              <w:jc w:val="left"/>
              <w:rPr>
                <w:sz w:val="16"/>
                <w:szCs w:val="16"/>
              </w:rPr>
            </w:pPr>
            <w:commentRangeStart w:id="388"/>
            <w:r w:rsidRPr="008A327B">
              <w:rPr>
                <w:sz w:val="16"/>
                <w:szCs w:val="16"/>
              </w:rPr>
              <w:t>http://opcfoundation.org/UA/DI/</w:t>
            </w:r>
            <w:commentRangeEnd w:id="388"/>
            <w:r>
              <w:rPr>
                <w:rStyle w:val="CommentReference"/>
                <w:rFonts w:eastAsia="MS Mincho" w:cs="Times New Roman"/>
              </w:rPr>
              <w:commentReference w:id="388"/>
            </w:r>
          </w:p>
        </w:tc>
        <w:tc>
          <w:tcPr>
            <w:tcW w:w="5154" w:type="dxa"/>
          </w:tcPr>
          <w:p w14:paraId="3F9C8BD0" w14:textId="77777777" w:rsidR="005B7258" w:rsidRPr="008A327B" w:rsidRDefault="005B7258" w:rsidP="00EE7EC1">
            <w:pPr>
              <w:jc w:val="left"/>
              <w:rPr>
                <w:sz w:val="16"/>
                <w:szCs w:val="16"/>
              </w:rPr>
            </w:pPr>
            <w:r w:rsidRPr="008A327B">
              <w:rPr>
                <w:sz w:val="16"/>
                <w:szCs w:val="16"/>
              </w:rPr>
              <w:t xml:space="preserve">Namespace for </w:t>
            </w:r>
            <w:proofErr w:type="spellStart"/>
            <w:r w:rsidRPr="008A327B">
              <w:rPr>
                <w:i/>
                <w:sz w:val="16"/>
                <w:szCs w:val="16"/>
              </w:rPr>
              <w:t>NodeIds</w:t>
            </w:r>
            <w:proofErr w:type="spellEnd"/>
            <w:r w:rsidRPr="008A327B">
              <w:rPr>
                <w:sz w:val="16"/>
                <w:szCs w:val="16"/>
              </w:rPr>
              <w:t xml:space="preserve"> and </w:t>
            </w:r>
            <w:proofErr w:type="spellStart"/>
            <w:r w:rsidRPr="008A327B">
              <w:rPr>
                <w:i/>
                <w:sz w:val="16"/>
                <w:szCs w:val="16"/>
              </w:rPr>
              <w:t>Brows</w:t>
            </w:r>
            <w:r>
              <w:rPr>
                <w:i/>
                <w:sz w:val="16"/>
                <w:szCs w:val="16"/>
              </w:rPr>
              <w:t>e</w:t>
            </w:r>
            <w:r w:rsidRPr="008A327B">
              <w:rPr>
                <w:i/>
                <w:sz w:val="16"/>
                <w:szCs w:val="16"/>
              </w:rPr>
              <w:t>Names</w:t>
            </w:r>
            <w:proofErr w:type="spellEnd"/>
            <w:r w:rsidRPr="008A327B">
              <w:rPr>
                <w:sz w:val="16"/>
                <w:szCs w:val="16"/>
              </w:rPr>
              <w:t xml:space="preserve"> defined in</w:t>
            </w:r>
            <w:r>
              <w:rPr>
                <w:sz w:val="16"/>
                <w:szCs w:val="16"/>
              </w:rPr>
              <w:t xml:space="preserve"> OPC UA Part 100</w:t>
            </w:r>
            <w:r w:rsidRPr="008A327B">
              <w:rPr>
                <w:sz w:val="16"/>
                <w:szCs w:val="16"/>
              </w:rPr>
              <w:t xml:space="preserve">. The namespace index is </w:t>
            </w:r>
            <w:r w:rsidRPr="003320A6">
              <w:rPr>
                <w:i/>
                <w:sz w:val="16"/>
                <w:szCs w:val="16"/>
              </w:rPr>
              <w:t>Server</w:t>
            </w:r>
            <w:r w:rsidRPr="008A327B">
              <w:rPr>
                <w:sz w:val="16"/>
                <w:szCs w:val="16"/>
              </w:rPr>
              <w:t xml:space="preserve"> specific.</w:t>
            </w:r>
          </w:p>
        </w:tc>
        <w:tc>
          <w:tcPr>
            <w:tcW w:w="1061" w:type="dxa"/>
          </w:tcPr>
          <w:p w14:paraId="73AC897F" w14:textId="77777777" w:rsidR="005B7258" w:rsidRPr="008A327B" w:rsidRDefault="005B7258" w:rsidP="00EE7EC1">
            <w:pPr>
              <w:jc w:val="center"/>
              <w:rPr>
                <w:sz w:val="16"/>
                <w:szCs w:val="16"/>
              </w:rPr>
            </w:pPr>
            <w:r w:rsidRPr="008A327B">
              <w:rPr>
                <w:sz w:val="16"/>
                <w:szCs w:val="16"/>
              </w:rPr>
              <w:t>Mandatory</w:t>
            </w:r>
          </w:p>
        </w:tc>
      </w:tr>
      <w:tr w:rsidR="005B7258" w:rsidRPr="008A327B" w14:paraId="7EE6F9A7" w14:textId="77777777" w:rsidTr="00EE7EC1">
        <w:trPr>
          <w:cantSplit/>
        </w:trPr>
        <w:tc>
          <w:tcPr>
            <w:tcW w:w="3085" w:type="dxa"/>
          </w:tcPr>
          <w:p w14:paraId="1E4D799A" w14:textId="77777777" w:rsidR="005B7258" w:rsidRPr="008A327B" w:rsidRDefault="005B7258" w:rsidP="00EE7EC1">
            <w:pPr>
              <w:jc w:val="left"/>
              <w:rPr>
                <w:sz w:val="16"/>
                <w:szCs w:val="16"/>
              </w:rPr>
            </w:pPr>
            <w:r w:rsidRPr="008A327B">
              <w:rPr>
                <w:sz w:val="16"/>
                <w:szCs w:val="16"/>
              </w:rPr>
              <w:t>http://opcfoundation.org/UA/</w:t>
            </w:r>
            <w:r w:rsidRPr="009E4211">
              <w:rPr>
                <w:color w:val="FF0000"/>
                <w:sz w:val="16"/>
                <w:szCs w:val="16"/>
              </w:rPr>
              <w:t>&lt;title&gt;</w:t>
            </w:r>
            <w:r w:rsidRPr="008A327B">
              <w:rPr>
                <w:sz w:val="16"/>
                <w:szCs w:val="16"/>
              </w:rPr>
              <w:t>/</w:t>
            </w:r>
          </w:p>
        </w:tc>
        <w:tc>
          <w:tcPr>
            <w:tcW w:w="5154" w:type="dxa"/>
          </w:tcPr>
          <w:p w14:paraId="1D3EC08B" w14:textId="77777777" w:rsidR="005B7258" w:rsidRPr="008A327B" w:rsidRDefault="005B7258" w:rsidP="00EE7EC1">
            <w:pPr>
              <w:jc w:val="left"/>
              <w:rPr>
                <w:sz w:val="16"/>
                <w:szCs w:val="16"/>
              </w:rPr>
            </w:pPr>
            <w:r w:rsidRPr="008A327B">
              <w:rPr>
                <w:sz w:val="16"/>
                <w:szCs w:val="16"/>
              </w:rPr>
              <w:t xml:space="preserve">Namespace for </w:t>
            </w:r>
            <w:proofErr w:type="spellStart"/>
            <w:r w:rsidRPr="008A327B">
              <w:rPr>
                <w:i/>
                <w:sz w:val="16"/>
                <w:szCs w:val="16"/>
              </w:rPr>
              <w:t>NodeIds</w:t>
            </w:r>
            <w:proofErr w:type="spellEnd"/>
            <w:r w:rsidRPr="008A327B">
              <w:rPr>
                <w:sz w:val="16"/>
                <w:szCs w:val="16"/>
              </w:rPr>
              <w:t xml:space="preserve"> and </w:t>
            </w:r>
            <w:proofErr w:type="spellStart"/>
            <w:r w:rsidRPr="008A327B">
              <w:rPr>
                <w:i/>
                <w:sz w:val="16"/>
                <w:szCs w:val="16"/>
              </w:rPr>
              <w:t>Brows</w:t>
            </w:r>
            <w:r>
              <w:rPr>
                <w:i/>
                <w:sz w:val="16"/>
                <w:szCs w:val="16"/>
              </w:rPr>
              <w:t>e</w:t>
            </w:r>
            <w:r w:rsidRPr="008A327B">
              <w:rPr>
                <w:i/>
                <w:sz w:val="16"/>
                <w:szCs w:val="16"/>
              </w:rPr>
              <w:t>Names</w:t>
            </w:r>
            <w:proofErr w:type="spellEnd"/>
            <w:r w:rsidRPr="008A327B">
              <w:rPr>
                <w:sz w:val="16"/>
                <w:szCs w:val="16"/>
              </w:rPr>
              <w:t xml:space="preserve"> defined in this specification. The namespace index is </w:t>
            </w:r>
            <w:r w:rsidRPr="003320A6">
              <w:rPr>
                <w:i/>
                <w:sz w:val="16"/>
                <w:szCs w:val="16"/>
              </w:rPr>
              <w:t>Server</w:t>
            </w:r>
            <w:r w:rsidRPr="008A327B">
              <w:rPr>
                <w:sz w:val="16"/>
                <w:szCs w:val="16"/>
              </w:rPr>
              <w:t xml:space="preserve"> specific.</w:t>
            </w:r>
          </w:p>
        </w:tc>
        <w:tc>
          <w:tcPr>
            <w:tcW w:w="1061" w:type="dxa"/>
          </w:tcPr>
          <w:p w14:paraId="0B6D65CC" w14:textId="77777777" w:rsidR="005B7258" w:rsidRPr="008A327B" w:rsidRDefault="005B7258" w:rsidP="00EE7EC1">
            <w:pPr>
              <w:jc w:val="center"/>
              <w:rPr>
                <w:sz w:val="16"/>
                <w:szCs w:val="16"/>
              </w:rPr>
            </w:pPr>
            <w:r w:rsidRPr="008A327B">
              <w:rPr>
                <w:sz w:val="16"/>
                <w:szCs w:val="16"/>
              </w:rPr>
              <w:t>Mandatory</w:t>
            </w:r>
          </w:p>
        </w:tc>
      </w:tr>
      <w:tr w:rsidR="005B7258" w:rsidRPr="008A327B" w14:paraId="53E5C10C" w14:textId="77777777" w:rsidTr="00EE7EC1">
        <w:trPr>
          <w:cantSplit/>
        </w:trPr>
        <w:tc>
          <w:tcPr>
            <w:tcW w:w="3085" w:type="dxa"/>
          </w:tcPr>
          <w:p w14:paraId="7E0484DC" w14:textId="77777777" w:rsidR="005B7258" w:rsidRPr="008A327B" w:rsidRDefault="005B7258" w:rsidP="00EE7EC1">
            <w:pPr>
              <w:jc w:val="left"/>
              <w:rPr>
                <w:sz w:val="16"/>
                <w:szCs w:val="16"/>
              </w:rPr>
            </w:pPr>
            <w:r w:rsidRPr="008A327B">
              <w:rPr>
                <w:sz w:val="16"/>
                <w:szCs w:val="16"/>
              </w:rPr>
              <w:t>Vendor specific types</w:t>
            </w:r>
          </w:p>
        </w:tc>
        <w:tc>
          <w:tcPr>
            <w:tcW w:w="5154" w:type="dxa"/>
          </w:tcPr>
          <w:p w14:paraId="0E69DC3E" w14:textId="77777777" w:rsidR="005B7258" w:rsidRPr="008A327B" w:rsidRDefault="005B7258" w:rsidP="00EE7EC1">
            <w:pPr>
              <w:jc w:val="left"/>
              <w:rPr>
                <w:sz w:val="16"/>
                <w:szCs w:val="16"/>
              </w:rPr>
            </w:pPr>
            <w:r w:rsidRPr="008A327B">
              <w:rPr>
                <w:sz w:val="16"/>
                <w:szCs w:val="16"/>
              </w:rPr>
              <w:t xml:space="preserve">A </w:t>
            </w:r>
            <w:r w:rsidRPr="003320A6">
              <w:rPr>
                <w:i/>
                <w:sz w:val="16"/>
                <w:szCs w:val="16"/>
              </w:rPr>
              <w:t>Server</w:t>
            </w:r>
            <w:r w:rsidRPr="008A327B">
              <w:rPr>
                <w:sz w:val="16"/>
                <w:szCs w:val="16"/>
              </w:rPr>
              <w:t xml:space="preserve"> may provide vendor</w:t>
            </w:r>
            <w:r>
              <w:rPr>
                <w:sz w:val="16"/>
                <w:szCs w:val="16"/>
              </w:rPr>
              <w:t>-</w:t>
            </w:r>
            <w:r w:rsidRPr="008A327B">
              <w:rPr>
                <w:sz w:val="16"/>
                <w:szCs w:val="16"/>
              </w:rPr>
              <w:t xml:space="preserve">specific types like types derived from </w:t>
            </w:r>
            <w:proofErr w:type="spellStart"/>
            <w:r>
              <w:rPr>
                <w:i/>
                <w:sz w:val="16"/>
                <w:szCs w:val="16"/>
              </w:rPr>
              <w:t>Object</w:t>
            </w:r>
            <w:r w:rsidRPr="00BE1E01">
              <w:rPr>
                <w:i/>
                <w:sz w:val="16"/>
                <w:szCs w:val="16"/>
              </w:rPr>
              <w:t>Type</w:t>
            </w:r>
            <w:r>
              <w:rPr>
                <w:i/>
                <w:sz w:val="16"/>
                <w:szCs w:val="16"/>
              </w:rPr>
              <w:t>s</w:t>
            </w:r>
            <w:proofErr w:type="spellEnd"/>
            <w:r>
              <w:rPr>
                <w:i/>
                <w:sz w:val="16"/>
                <w:szCs w:val="16"/>
              </w:rPr>
              <w:t xml:space="preserve"> </w:t>
            </w:r>
            <w:r w:rsidRPr="00BA2A30">
              <w:rPr>
                <w:sz w:val="16"/>
                <w:szCs w:val="16"/>
              </w:rPr>
              <w:t>defined in this specification</w:t>
            </w:r>
            <w:r w:rsidRPr="008A327B">
              <w:rPr>
                <w:sz w:val="16"/>
                <w:szCs w:val="16"/>
              </w:rPr>
              <w:t xml:space="preserve"> in a vendor</w:t>
            </w:r>
            <w:r>
              <w:rPr>
                <w:sz w:val="16"/>
                <w:szCs w:val="16"/>
              </w:rPr>
              <w:t>-</w:t>
            </w:r>
            <w:r w:rsidRPr="008A327B">
              <w:rPr>
                <w:sz w:val="16"/>
                <w:szCs w:val="16"/>
              </w:rPr>
              <w:t>specific namespace.</w:t>
            </w:r>
          </w:p>
        </w:tc>
        <w:tc>
          <w:tcPr>
            <w:tcW w:w="1061" w:type="dxa"/>
          </w:tcPr>
          <w:p w14:paraId="0E32F4CB" w14:textId="77777777" w:rsidR="005B7258" w:rsidRPr="008A327B" w:rsidRDefault="005B7258" w:rsidP="00EE7EC1">
            <w:pPr>
              <w:jc w:val="center"/>
              <w:rPr>
                <w:sz w:val="16"/>
                <w:szCs w:val="16"/>
              </w:rPr>
            </w:pPr>
            <w:r w:rsidRPr="008A327B">
              <w:rPr>
                <w:sz w:val="16"/>
                <w:szCs w:val="16"/>
              </w:rPr>
              <w:t>Optional</w:t>
            </w:r>
          </w:p>
        </w:tc>
      </w:tr>
      <w:tr w:rsidR="005B7258" w:rsidRPr="008A327B" w14:paraId="3A97F87D" w14:textId="77777777" w:rsidTr="00EE7EC1">
        <w:trPr>
          <w:cantSplit/>
        </w:trPr>
        <w:tc>
          <w:tcPr>
            <w:tcW w:w="3085" w:type="dxa"/>
          </w:tcPr>
          <w:p w14:paraId="302BD721" w14:textId="77777777" w:rsidR="005B7258" w:rsidRPr="008A327B" w:rsidRDefault="005B7258" w:rsidP="00EE7EC1">
            <w:pPr>
              <w:jc w:val="left"/>
              <w:rPr>
                <w:sz w:val="16"/>
                <w:szCs w:val="16"/>
              </w:rPr>
            </w:pPr>
            <w:r w:rsidRPr="008A327B">
              <w:rPr>
                <w:sz w:val="16"/>
                <w:szCs w:val="16"/>
              </w:rPr>
              <w:t>Vendor specific instances</w:t>
            </w:r>
          </w:p>
        </w:tc>
        <w:tc>
          <w:tcPr>
            <w:tcW w:w="5154" w:type="dxa"/>
          </w:tcPr>
          <w:p w14:paraId="1CE8EACD" w14:textId="77777777" w:rsidR="005B7258" w:rsidRDefault="005B7258" w:rsidP="00EE7EC1">
            <w:pPr>
              <w:jc w:val="left"/>
              <w:rPr>
                <w:sz w:val="16"/>
                <w:szCs w:val="16"/>
              </w:rPr>
            </w:pPr>
            <w:r w:rsidRPr="008A327B">
              <w:rPr>
                <w:sz w:val="16"/>
                <w:szCs w:val="16"/>
              </w:rPr>
              <w:t xml:space="preserve">A </w:t>
            </w:r>
            <w:r w:rsidRPr="003320A6">
              <w:rPr>
                <w:i/>
                <w:sz w:val="16"/>
                <w:szCs w:val="16"/>
              </w:rPr>
              <w:t>Server</w:t>
            </w:r>
            <w:r w:rsidRPr="008A327B">
              <w:rPr>
                <w:sz w:val="16"/>
                <w:szCs w:val="16"/>
              </w:rPr>
              <w:t xml:space="preserve"> provide</w:t>
            </w:r>
            <w:r>
              <w:rPr>
                <w:sz w:val="16"/>
                <w:szCs w:val="16"/>
              </w:rPr>
              <w:t>s</w:t>
            </w:r>
            <w:r w:rsidRPr="008A327B">
              <w:rPr>
                <w:sz w:val="16"/>
                <w:szCs w:val="16"/>
              </w:rPr>
              <w:t xml:space="preserve"> vendor</w:t>
            </w:r>
            <w:r>
              <w:rPr>
                <w:sz w:val="16"/>
                <w:szCs w:val="16"/>
              </w:rPr>
              <w:t>-</w:t>
            </w:r>
            <w:r w:rsidRPr="008A327B">
              <w:rPr>
                <w:sz w:val="16"/>
                <w:szCs w:val="16"/>
              </w:rPr>
              <w:t xml:space="preserve">specific instances of </w:t>
            </w:r>
            <w:r>
              <w:rPr>
                <w:sz w:val="16"/>
                <w:szCs w:val="16"/>
              </w:rPr>
              <w:t xml:space="preserve">the standard types or </w:t>
            </w:r>
            <w:r w:rsidRPr="008A327B">
              <w:rPr>
                <w:sz w:val="16"/>
                <w:szCs w:val="16"/>
              </w:rPr>
              <w:t>vendor</w:t>
            </w:r>
            <w:r>
              <w:rPr>
                <w:sz w:val="16"/>
                <w:szCs w:val="16"/>
              </w:rPr>
              <w:t>-</w:t>
            </w:r>
            <w:r w:rsidRPr="008A327B">
              <w:rPr>
                <w:sz w:val="16"/>
                <w:szCs w:val="16"/>
              </w:rPr>
              <w:t xml:space="preserve">specific instances of </w:t>
            </w:r>
            <w:r>
              <w:rPr>
                <w:sz w:val="16"/>
                <w:szCs w:val="16"/>
              </w:rPr>
              <w:t>vendor-specific types</w:t>
            </w:r>
            <w:r w:rsidRPr="008A327B">
              <w:rPr>
                <w:sz w:val="16"/>
                <w:szCs w:val="16"/>
              </w:rPr>
              <w:t xml:space="preserve"> in a vendor</w:t>
            </w:r>
            <w:r>
              <w:rPr>
                <w:sz w:val="16"/>
                <w:szCs w:val="16"/>
              </w:rPr>
              <w:t>-</w:t>
            </w:r>
            <w:r w:rsidRPr="008A327B">
              <w:rPr>
                <w:sz w:val="16"/>
                <w:szCs w:val="16"/>
              </w:rPr>
              <w:t>specific namespace.</w:t>
            </w:r>
          </w:p>
          <w:p w14:paraId="2E847DD6" w14:textId="77777777" w:rsidR="005B7258" w:rsidRPr="008A327B" w:rsidRDefault="005B7258" w:rsidP="00EE7EC1">
            <w:pPr>
              <w:jc w:val="left"/>
              <w:rPr>
                <w:sz w:val="16"/>
                <w:szCs w:val="16"/>
              </w:rPr>
            </w:pPr>
            <w:r>
              <w:rPr>
                <w:sz w:val="16"/>
                <w:szCs w:val="16"/>
              </w:rPr>
              <w:t>It is recommended to separate vendor specific types and vendor specific instances into two or more namespaces.</w:t>
            </w:r>
          </w:p>
        </w:tc>
        <w:tc>
          <w:tcPr>
            <w:tcW w:w="1061" w:type="dxa"/>
          </w:tcPr>
          <w:p w14:paraId="2BDC3989" w14:textId="77777777" w:rsidR="005B7258" w:rsidRPr="008A327B" w:rsidRDefault="005B7258" w:rsidP="00EE7EC1">
            <w:pPr>
              <w:jc w:val="center"/>
              <w:rPr>
                <w:sz w:val="16"/>
                <w:szCs w:val="16"/>
              </w:rPr>
            </w:pPr>
            <w:r w:rsidRPr="008A327B">
              <w:rPr>
                <w:sz w:val="16"/>
                <w:szCs w:val="16"/>
              </w:rPr>
              <w:t>Mandatory</w:t>
            </w:r>
          </w:p>
        </w:tc>
      </w:tr>
    </w:tbl>
    <w:p w14:paraId="7324A454" w14:textId="77777777" w:rsidR="005B7258" w:rsidRPr="008A327B" w:rsidRDefault="005B7258" w:rsidP="005B7258">
      <w:pPr>
        <w:pStyle w:val="spacer"/>
        <w:rPr>
          <w:rFonts w:eastAsia="平成明朝"/>
          <w:lang w:eastAsia="fr-FR"/>
        </w:rPr>
      </w:pPr>
    </w:p>
    <w:p w14:paraId="5FC1314F" w14:textId="77777777" w:rsidR="005B7258" w:rsidRPr="008A327B" w:rsidRDefault="005B7258" w:rsidP="005B7258">
      <w:pPr>
        <w:pStyle w:val="PARAGRAPH"/>
      </w:pPr>
      <w:r w:rsidRPr="008A327B">
        <w:fldChar w:fldCharType="begin"/>
      </w:r>
      <w:r w:rsidRPr="008A327B">
        <w:instrText xml:space="preserve"> REF _Ref369000025 \h </w:instrText>
      </w:r>
      <w:r w:rsidRPr="008A327B">
        <w:fldChar w:fldCharType="separate"/>
      </w:r>
      <w:r w:rsidRPr="008A327B">
        <w:t xml:space="preserve">Table </w:t>
      </w:r>
      <w:r>
        <w:rPr>
          <w:noProof/>
        </w:rPr>
        <w:t>17</w:t>
      </w:r>
      <w:r w:rsidRPr="008A327B">
        <w:fldChar w:fldCharType="end"/>
      </w:r>
      <w:r w:rsidRPr="008A327B">
        <w:t xml:space="preserve"> provides a list of namespaces and their index used for </w:t>
      </w:r>
      <w:proofErr w:type="spellStart"/>
      <w:r w:rsidRPr="009E4211">
        <w:rPr>
          <w:i/>
        </w:rPr>
        <w:t>BrowseNames</w:t>
      </w:r>
      <w:proofErr w:type="spellEnd"/>
      <w:r w:rsidRPr="008A327B">
        <w:t xml:space="preserve"> in this specification. The default namespace of this specification is not listed since all </w:t>
      </w:r>
      <w:proofErr w:type="spellStart"/>
      <w:r w:rsidRPr="009E4211">
        <w:rPr>
          <w:i/>
        </w:rPr>
        <w:t>BrowseNames</w:t>
      </w:r>
      <w:proofErr w:type="spellEnd"/>
      <w:r w:rsidRPr="008A327B">
        <w:t xml:space="preserve"> without prefix use this default namespace.</w:t>
      </w:r>
    </w:p>
    <w:p w14:paraId="118D9B37" w14:textId="77777777" w:rsidR="005B7258" w:rsidRPr="008A327B" w:rsidRDefault="005B7258" w:rsidP="005B7258">
      <w:pPr>
        <w:pStyle w:val="TABLE-title"/>
      </w:pPr>
      <w:r w:rsidRPr="008A327B">
        <w:lastRenderedPageBreak/>
        <w:t xml:space="preserve">Table </w:t>
      </w:r>
      <w:r>
        <w:rPr>
          <w:noProof/>
        </w:rPr>
        <w:fldChar w:fldCharType="begin"/>
      </w:r>
      <w:r>
        <w:rPr>
          <w:noProof/>
        </w:rPr>
        <w:instrText xml:space="preserve"> SEQ Table \* ARABIC </w:instrText>
      </w:r>
      <w:r>
        <w:rPr>
          <w:noProof/>
        </w:rPr>
        <w:fldChar w:fldCharType="separate"/>
      </w:r>
      <w:r>
        <w:rPr>
          <w:noProof/>
        </w:rPr>
        <w:t>17</w:t>
      </w:r>
      <w:r>
        <w:rPr>
          <w:noProof/>
        </w:rPr>
        <w:fldChar w:fldCharType="end"/>
      </w:r>
      <w:r w:rsidRPr="008A327B">
        <w:t xml:space="preserve"> – Namespaces used in this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085"/>
        <w:gridCol w:w="2552"/>
        <w:gridCol w:w="3663"/>
      </w:tblGrid>
      <w:tr w:rsidR="005B7258" w:rsidRPr="008A327B" w14:paraId="096783FC" w14:textId="77777777" w:rsidTr="00EE7EC1">
        <w:trPr>
          <w:cantSplit/>
          <w:tblHeader/>
        </w:trPr>
        <w:tc>
          <w:tcPr>
            <w:tcW w:w="3085"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00883599" w14:textId="77777777" w:rsidR="005B7258" w:rsidRPr="008A327B" w:rsidRDefault="005B7258" w:rsidP="00EE7EC1">
            <w:pPr>
              <w:rPr>
                <w:b/>
                <w:bCs/>
                <w:sz w:val="16"/>
                <w:szCs w:val="16"/>
              </w:rPr>
            </w:pPr>
            <w:proofErr w:type="spellStart"/>
            <w:r w:rsidRPr="008A327B">
              <w:rPr>
                <w:b/>
                <w:bCs/>
                <w:sz w:val="16"/>
                <w:szCs w:val="16"/>
              </w:rPr>
              <w:t>Namespace</w:t>
            </w:r>
            <w:r>
              <w:rPr>
                <w:b/>
                <w:bCs/>
                <w:sz w:val="16"/>
                <w:szCs w:val="16"/>
              </w:rPr>
              <w:t>URI</w:t>
            </w:r>
            <w:proofErr w:type="spellEnd"/>
          </w:p>
        </w:tc>
        <w:tc>
          <w:tcPr>
            <w:tcW w:w="2552"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047CCCEF" w14:textId="77777777" w:rsidR="005B7258" w:rsidRPr="008A327B" w:rsidRDefault="005B7258" w:rsidP="00EE7EC1">
            <w:pPr>
              <w:rPr>
                <w:b/>
                <w:bCs/>
                <w:sz w:val="16"/>
                <w:szCs w:val="16"/>
              </w:rPr>
            </w:pPr>
            <w:r w:rsidRPr="008A327B">
              <w:rPr>
                <w:b/>
                <w:bCs/>
                <w:sz w:val="16"/>
                <w:szCs w:val="16"/>
              </w:rPr>
              <w:t>Namespace Index</w:t>
            </w:r>
          </w:p>
        </w:tc>
        <w:tc>
          <w:tcPr>
            <w:tcW w:w="3663" w:type="dxa"/>
            <w:tcBorders>
              <w:top w:val="single" w:sz="4" w:space="0" w:color="auto"/>
              <w:left w:val="single" w:sz="4" w:space="0" w:color="auto"/>
              <w:bottom w:val="single" w:sz="4" w:space="0" w:color="auto"/>
              <w:right w:val="single" w:sz="4" w:space="0" w:color="auto"/>
              <w:tl2br w:val="nil"/>
              <w:tr2bl w:val="nil"/>
            </w:tcBorders>
            <w:shd w:val="clear" w:color="000000" w:fill="FFFFFF"/>
          </w:tcPr>
          <w:p w14:paraId="42CE8F98" w14:textId="77777777" w:rsidR="005B7258" w:rsidRPr="008A327B" w:rsidRDefault="005B7258" w:rsidP="00EE7EC1">
            <w:pPr>
              <w:jc w:val="left"/>
              <w:rPr>
                <w:b/>
                <w:bCs/>
                <w:sz w:val="16"/>
                <w:szCs w:val="16"/>
              </w:rPr>
            </w:pPr>
            <w:r w:rsidRPr="008A327B">
              <w:rPr>
                <w:b/>
                <w:bCs/>
                <w:sz w:val="16"/>
                <w:szCs w:val="16"/>
              </w:rPr>
              <w:t>Example</w:t>
            </w:r>
          </w:p>
        </w:tc>
      </w:tr>
      <w:tr w:rsidR="005B7258" w:rsidRPr="008A327B" w14:paraId="36AF8EE6" w14:textId="77777777" w:rsidTr="00EE7EC1">
        <w:trPr>
          <w:cantSplit/>
        </w:trPr>
        <w:tc>
          <w:tcPr>
            <w:tcW w:w="3085" w:type="dxa"/>
          </w:tcPr>
          <w:p w14:paraId="633F12E4" w14:textId="77777777" w:rsidR="005B7258" w:rsidRPr="008A327B" w:rsidRDefault="005B7258" w:rsidP="00EE7EC1">
            <w:pPr>
              <w:jc w:val="left"/>
              <w:rPr>
                <w:sz w:val="16"/>
                <w:szCs w:val="16"/>
              </w:rPr>
            </w:pPr>
            <w:r w:rsidRPr="008A327B">
              <w:rPr>
                <w:sz w:val="16"/>
                <w:szCs w:val="16"/>
              </w:rPr>
              <w:t>http://opcfoundation.org/UA/</w:t>
            </w:r>
          </w:p>
        </w:tc>
        <w:tc>
          <w:tcPr>
            <w:tcW w:w="2552" w:type="dxa"/>
          </w:tcPr>
          <w:p w14:paraId="05C4A573" w14:textId="77777777" w:rsidR="005B7258" w:rsidRPr="008A327B" w:rsidRDefault="005B7258" w:rsidP="00EE7EC1">
            <w:pPr>
              <w:jc w:val="left"/>
              <w:rPr>
                <w:sz w:val="16"/>
                <w:szCs w:val="16"/>
              </w:rPr>
            </w:pPr>
            <w:r w:rsidRPr="008A327B">
              <w:rPr>
                <w:sz w:val="16"/>
                <w:szCs w:val="16"/>
              </w:rPr>
              <w:t>0</w:t>
            </w:r>
          </w:p>
        </w:tc>
        <w:tc>
          <w:tcPr>
            <w:tcW w:w="3663" w:type="dxa"/>
          </w:tcPr>
          <w:p w14:paraId="640BE07A" w14:textId="77777777" w:rsidR="005B7258" w:rsidRPr="008A327B" w:rsidRDefault="005B7258" w:rsidP="00EE7EC1">
            <w:pPr>
              <w:jc w:val="left"/>
              <w:rPr>
                <w:sz w:val="16"/>
                <w:szCs w:val="16"/>
              </w:rPr>
            </w:pPr>
            <w:r w:rsidRPr="008A327B">
              <w:rPr>
                <w:sz w:val="16"/>
                <w:szCs w:val="16"/>
              </w:rPr>
              <w:t>0:EngineeringUnits</w:t>
            </w:r>
          </w:p>
        </w:tc>
      </w:tr>
      <w:tr w:rsidR="005B7258" w:rsidRPr="008A327B" w14:paraId="7B6B160C" w14:textId="77777777" w:rsidTr="00EE7EC1">
        <w:trPr>
          <w:cantSplit/>
        </w:trPr>
        <w:tc>
          <w:tcPr>
            <w:tcW w:w="3085" w:type="dxa"/>
          </w:tcPr>
          <w:p w14:paraId="0809DA96" w14:textId="77777777" w:rsidR="005B7258" w:rsidRPr="008A327B" w:rsidRDefault="005B7258" w:rsidP="00EE7EC1">
            <w:pPr>
              <w:jc w:val="left"/>
              <w:rPr>
                <w:sz w:val="16"/>
                <w:szCs w:val="16"/>
              </w:rPr>
            </w:pPr>
            <w:commentRangeStart w:id="389"/>
            <w:r w:rsidRPr="008A327B">
              <w:rPr>
                <w:sz w:val="16"/>
                <w:szCs w:val="16"/>
              </w:rPr>
              <w:t>http://opcfoundation.org/UA/DI/</w:t>
            </w:r>
            <w:commentRangeEnd w:id="389"/>
            <w:r>
              <w:rPr>
                <w:rStyle w:val="CommentReference"/>
                <w:rFonts w:eastAsia="MS Mincho" w:cs="Times New Roman"/>
              </w:rPr>
              <w:commentReference w:id="389"/>
            </w:r>
          </w:p>
        </w:tc>
        <w:tc>
          <w:tcPr>
            <w:tcW w:w="2552" w:type="dxa"/>
          </w:tcPr>
          <w:p w14:paraId="7D135579" w14:textId="77777777" w:rsidR="005B7258" w:rsidRPr="008A327B" w:rsidRDefault="005B7258" w:rsidP="00EE7EC1">
            <w:pPr>
              <w:jc w:val="left"/>
              <w:rPr>
                <w:sz w:val="16"/>
                <w:szCs w:val="16"/>
              </w:rPr>
            </w:pPr>
            <w:r>
              <w:rPr>
                <w:sz w:val="16"/>
                <w:szCs w:val="16"/>
              </w:rPr>
              <w:t>2</w:t>
            </w:r>
          </w:p>
        </w:tc>
        <w:tc>
          <w:tcPr>
            <w:tcW w:w="3663" w:type="dxa"/>
          </w:tcPr>
          <w:p w14:paraId="69C310DE" w14:textId="77777777" w:rsidR="005B7258" w:rsidRPr="008A327B" w:rsidRDefault="005B7258" w:rsidP="00EE7EC1">
            <w:pPr>
              <w:jc w:val="left"/>
              <w:rPr>
                <w:sz w:val="16"/>
                <w:szCs w:val="16"/>
              </w:rPr>
            </w:pPr>
            <w:r>
              <w:rPr>
                <w:sz w:val="16"/>
                <w:szCs w:val="16"/>
              </w:rPr>
              <w:t>2</w:t>
            </w:r>
            <w:r w:rsidRPr="008A327B">
              <w:rPr>
                <w:sz w:val="16"/>
                <w:szCs w:val="16"/>
              </w:rPr>
              <w:t>:DeviceRevision</w:t>
            </w:r>
          </w:p>
        </w:tc>
      </w:tr>
    </w:tbl>
    <w:p w14:paraId="5639BECC" w14:textId="77777777" w:rsidR="005B7258" w:rsidRPr="008A327B" w:rsidRDefault="005B7258" w:rsidP="005B7258">
      <w:pPr>
        <w:pStyle w:val="PARAGRAPH"/>
      </w:pPr>
    </w:p>
    <w:p w14:paraId="2BB82F63" w14:textId="77777777" w:rsidR="005B7258" w:rsidRPr="008A327B" w:rsidRDefault="005B7258" w:rsidP="00850BD8">
      <w:pPr>
        <w:pStyle w:val="PARAGRAPH"/>
      </w:pPr>
    </w:p>
    <w:p w14:paraId="632AE4EB" w14:textId="158EAF70" w:rsidR="00850BD8" w:rsidRPr="008A327B" w:rsidRDefault="00850BD8" w:rsidP="006D3F0F">
      <w:pPr>
        <w:pStyle w:val="ANNEXtitle"/>
        <w:numPr>
          <w:ilvl w:val="0"/>
          <w:numId w:val="28"/>
        </w:numPr>
      </w:pPr>
      <w:bookmarkStart w:id="390" w:name="_Toc206519805"/>
      <w:bookmarkStart w:id="391" w:name="_Ref216772524"/>
      <w:bookmarkStart w:id="392" w:name="_Toc442691955"/>
      <w:bookmarkStart w:id="393" w:name="_Ref499807162"/>
      <w:bookmarkStart w:id="394" w:name="_Ref500497556"/>
      <w:bookmarkStart w:id="395" w:name="_Toc531777598"/>
      <w:r w:rsidRPr="008A327B">
        <w:lastRenderedPageBreak/>
        <w:t xml:space="preserve">(normative): </w:t>
      </w:r>
      <w:r w:rsidRPr="00BF5ADB">
        <w:rPr>
          <w:color w:val="FF0000"/>
        </w:rPr>
        <w:t>&lt;Title&gt;</w:t>
      </w:r>
      <w:r w:rsidRPr="008A327B">
        <w:t xml:space="preserve"> Namespace </w:t>
      </w:r>
      <w:r w:rsidRPr="008A327B">
        <w:t xml:space="preserve">and </w:t>
      </w:r>
      <w:r>
        <w:t>m</w:t>
      </w:r>
      <w:r w:rsidRPr="008A327B">
        <w:t>appings</w:t>
      </w:r>
      <w:bookmarkEnd w:id="390"/>
      <w:bookmarkEnd w:id="391"/>
      <w:bookmarkEnd w:id="392"/>
      <w:bookmarkEnd w:id="393"/>
      <w:bookmarkEnd w:id="394"/>
      <w:bookmarkEnd w:id="395"/>
    </w:p>
    <w:p w14:paraId="7F9CEE59" w14:textId="77777777" w:rsidR="00850BD8" w:rsidRPr="008A327B" w:rsidRDefault="00850BD8" w:rsidP="006D3F0F">
      <w:pPr>
        <w:pStyle w:val="ANNEX-heading1"/>
        <w:numPr>
          <w:ilvl w:val="1"/>
          <w:numId w:val="28"/>
        </w:numPr>
      </w:pPr>
      <w:bookmarkStart w:id="396" w:name="_Toc442691956"/>
      <w:bookmarkStart w:id="397" w:name="_Toc531777599"/>
      <w:r w:rsidRPr="008A327B">
        <w:t xml:space="preserve">Namespace and identifiers for </w:t>
      </w:r>
      <w:r w:rsidRPr="00BF5ADB">
        <w:rPr>
          <w:color w:val="FF0000"/>
        </w:rPr>
        <w:t>&lt;Title&gt;</w:t>
      </w:r>
      <w:r w:rsidRPr="008A327B">
        <w:t xml:space="preserve"> Information Model</w:t>
      </w:r>
      <w:bookmarkEnd w:id="396"/>
      <w:bookmarkEnd w:id="397"/>
    </w:p>
    <w:p w14:paraId="4270CA83" w14:textId="77777777" w:rsidR="00850BD8" w:rsidRPr="008A327B" w:rsidRDefault="00850BD8" w:rsidP="00850BD8">
      <w:pPr>
        <w:pStyle w:val="PARAGRAPH"/>
        <w:spacing w:after="100"/>
      </w:pPr>
      <w:r w:rsidRPr="008A327B">
        <w:t xml:space="preserve">This appendix defines the numeric identifiers for all of the numeric </w:t>
      </w:r>
      <w:r w:rsidRPr="008A327B">
        <w:rPr>
          <w:i/>
        </w:rPr>
        <w:t>NodeIds</w:t>
      </w:r>
      <w:r w:rsidRPr="008A327B">
        <w:t xml:space="preserve"> defined in this </w:t>
      </w:r>
      <w:r>
        <w:t>specification</w:t>
      </w:r>
      <w:r w:rsidRPr="008A327B">
        <w:t>. The identifiers are specified in a CSV file with the following syntax:</w:t>
      </w:r>
    </w:p>
    <w:p w14:paraId="7C15D8EE" w14:textId="77777777" w:rsidR="00850BD8" w:rsidRPr="008A327B" w:rsidRDefault="00850BD8" w:rsidP="00850BD8">
      <w:pPr>
        <w:pStyle w:val="CODE"/>
      </w:pPr>
      <w:r w:rsidRPr="008A327B">
        <w:t>&lt;SymbolName&gt;, &lt;Identifier&gt;, &lt;NodeClass&gt;</w:t>
      </w:r>
    </w:p>
    <w:p w14:paraId="6D301E64" w14:textId="77777777" w:rsidR="00850BD8" w:rsidRPr="008A327B" w:rsidRDefault="00850BD8" w:rsidP="00850BD8">
      <w:pPr>
        <w:pStyle w:val="PARAGRAPH"/>
      </w:pPr>
      <w:r w:rsidRPr="008A327B">
        <w:t xml:space="preserve">Where the </w:t>
      </w:r>
      <w:r w:rsidRPr="008A327B">
        <w:rPr>
          <w:i/>
        </w:rPr>
        <w:t>SymbolName</w:t>
      </w:r>
      <w:r w:rsidRPr="008A327B">
        <w:t xml:space="preserve"> is either the </w:t>
      </w:r>
      <w:r w:rsidRPr="008A327B">
        <w:rPr>
          <w:i/>
        </w:rPr>
        <w:t>BrowseName</w:t>
      </w:r>
      <w:r w:rsidRPr="008A327B">
        <w:t xml:space="preserve"> of a </w:t>
      </w:r>
      <w:r w:rsidRPr="008A327B">
        <w:rPr>
          <w:i/>
        </w:rPr>
        <w:t>Type Node</w:t>
      </w:r>
      <w:r w:rsidRPr="008A327B">
        <w:t xml:space="preserve"> or the </w:t>
      </w:r>
      <w:r w:rsidRPr="008A327B">
        <w:rPr>
          <w:i/>
        </w:rPr>
        <w:t>BrowsePath</w:t>
      </w:r>
      <w:r w:rsidRPr="008A327B">
        <w:t xml:space="preserve"> for an </w:t>
      </w:r>
      <w:r w:rsidRPr="008A327B">
        <w:rPr>
          <w:i/>
        </w:rPr>
        <w:t>Instance Node</w:t>
      </w:r>
      <w:r w:rsidRPr="008A327B">
        <w:t xml:space="preserve"> that appears in the specification and the </w:t>
      </w:r>
      <w:r w:rsidRPr="008A327B">
        <w:rPr>
          <w:i/>
        </w:rPr>
        <w:t>Identifier</w:t>
      </w:r>
      <w:r w:rsidRPr="008A327B">
        <w:t xml:space="preserve"> is the numeric value for the </w:t>
      </w:r>
      <w:r w:rsidRPr="008A327B">
        <w:rPr>
          <w:i/>
        </w:rPr>
        <w:t>NodeId</w:t>
      </w:r>
      <w:r w:rsidRPr="008A327B">
        <w:t>.</w:t>
      </w:r>
    </w:p>
    <w:p w14:paraId="6A0ACCF3" w14:textId="77777777" w:rsidR="00850BD8" w:rsidRPr="008A327B" w:rsidRDefault="00850BD8" w:rsidP="00850BD8">
      <w:pPr>
        <w:pStyle w:val="PARAGRAPH"/>
      </w:pPr>
      <w:r w:rsidRPr="008A327B">
        <w:t xml:space="preserve">The </w:t>
      </w:r>
      <w:r w:rsidRPr="008A327B">
        <w:rPr>
          <w:i/>
        </w:rPr>
        <w:t>BrowsePath</w:t>
      </w:r>
      <w:r w:rsidRPr="008A327B">
        <w:t xml:space="preserve"> for an </w:t>
      </w:r>
      <w:r w:rsidRPr="008A327B">
        <w:rPr>
          <w:i/>
        </w:rPr>
        <w:t>Instance Node</w:t>
      </w:r>
      <w:r w:rsidRPr="008A327B">
        <w:t xml:space="preserve"> is constructed by appending the </w:t>
      </w:r>
      <w:r w:rsidRPr="008A327B">
        <w:rPr>
          <w:i/>
        </w:rPr>
        <w:t>BrowseName</w:t>
      </w:r>
      <w:r w:rsidRPr="008A327B">
        <w:t xml:space="preserve"> of the instance </w:t>
      </w:r>
      <w:r w:rsidRPr="008A327B">
        <w:rPr>
          <w:i/>
        </w:rPr>
        <w:t>Node</w:t>
      </w:r>
      <w:r w:rsidRPr="008A327B">
        <w:t xml:space="preserve"> to the </w:t>
      </w:r>
      <w:r w:rsidRPr="008A327B">
        <w:rPr>
          <w:i/>
        </w:rPr>
        <w:t>BrowseName</w:t>
      </w:r>
      <w:r w:rsidRPr="008A327B">
        <w:t xml:space="preserve"> for the containing instance or type. An underscore character is used to separate each </w:t>
      </w:r>
      <w:r w:rsidRPr="008A327B">
        <w:rPr>
          <w:i/>
        </w:rPr>
        <w:t>BrowseName</w:t>
      </w:r>
      <w:r w:rsidRPr="008A327B">
        <w:t xml:space="preserve"> in the path. Let’s take for example, the </w:t>
      </w:r>
      <w:r>
        <w:rPr>
          <w:i/>
        </w:rPr>
        <w:t>&lt;</w:t>
      </w:r>
      <w:r w:rsidRPr="00BA2A30">
        <w:rPr>
          <w:i/>
          <w:color w:val="FF0000"/>
        </w:rPr>
        <w:t>type</w:t>
      </w:r>
      <w:r>
        <w:rPr>
          <w:i/>
        </w:rPr>
        <w:t>&gt;</w:t>
      </w:r>
      <w:r w:rsidRPr="008A327B">
        <w:t xml:space="preserve"> </w:t>
      </w:r>
      <w:r w:rsidRPr="008A327B">
        <w:rPr>
          <w:i/>
        </w:rPr>
        <w:t>ObjectType</w:t>
      </w:r>
      <w:r w:rsidRPr="008A327B">
        <w:t xml:space="preserve"> </w:t>
      </w:r>
      <w:r w:rsidRPr="008A327B">
        <w:rPr>
          <w:i/>
        </w:rPr>
        <w:t>Node</w:t>
      </w:r>
      <w:r w:rsidRPr="008A327B">
        <w:t xml:space="preserve"> which has the </w:t>
      </w:r>
      <w:r>
        <w:rPr>
          <w:i/>
        </w:rPr>
        <w:t>&lt;</w:t>
      </w:r>
      <w:r w:rsidRPr="00BA2A30">
        <w:rPr>
          <w:i/>
          <w:color w:val="FF0000"/>
        </w:rPr>
        <w:t>proper</w:t>
      </w:r>
      <w:r>
        <w:rPr>
          <w:i/>
          <w:color w:val="FF0000"/>
        </w:rPr>
        <w:t>t</w:t>
      </w:r>
      <w:r w:rsidRPr="00BA2A30">
        <w:rPr>
          <w:i/>
          <w:color w:val="FF0000"/>
        </w:rPr>
        <w:t>y</w:t>
      </w:r>
      <w:r>
        <w:rPr>
          <w:i/>
        </w:rPr>
        <w:t>&gt;</w:t>
      </w:r>
      <w:r w:rsidRPr="008A327B">
        <w:rPr>
          <w:i/>
        </w:rPr>
        <w:t xml:space="preserve"> Property</w:t>
      </w:r>
      <w:r w:rsidRPr="008A327B">
        <w:t xml:space="preserve">. The </w:t>
      </w:r>
      <w:r w:rsidRPr="008A327B">
        <w:rPr>
          <w:b/>
        </w:rPr>
        <w:t>Name</w:t>
      </w:r>
      <w:r w:rsidRPr="008A327B">
        <w:t xml:space="preserve"> for the </w:t>
      </w:r>
      <w:r>
        <w:rPr>
          <w:i/>
        </w:rPr>
        <w:t>&lt;</w:t>
      </w:r>
      <w:r w:rsidRPr="00BA2A30">
        <w:rPr>
          <w:i/>
          <w:color w:val="FF0000"/>
        </w:rPr>
        <w:t>propert</w:t>
      </w:r>
      <w:r>
        <w:rPr>
          <w:i/>
          <w:color w:val="FF0000"/>
        </w:rPr>
        <w:t>y</w:t>
      </w:r>
      <w:r>
        <w:rPr>
          <w:i/>
        </w:rPr>
        <w:t>&gt;</w:t>
      </w:r>
      <w:r w:rsidRPr="008A327B">
        <w:t xml:space="preserve"> </w:t>
      </w:r>
      <w:r w:rsidRPr="008A327B">
        <w:rPr>
          <w:i/>
        </w:rPr>
        <w:t>InstanceDeclaration</w:t>
      </w:r>
      <w:r w:rsidRPr="008A327B">
        <w:t xml:space="preserve"> within the </w:t>
      </w:r>
      <w:r>
        <w:rPr>
          <w:i/>
        </w:rPr>
        <w:t>&lt;type&gt;</w:t>
      </w:r>
      <w:r w:rsidRPr="008A327B">
        <w:t xml:space="preserve"> declaration is: </w:t>
      </w:r>
      <w:r w:rsidRPr="008A327B">
        <w:rPr>
          <w:i/>
        </w:rPr>
        <w:t>AutoIdDeviceType_DeviceLocation</w:t>
      </w:r>
      <w:r w:rsidRPr="008A327B">
        <w:t>.</w:t>
      </w:r>
    </w:p>
    <w:p w14:paraId="3B657266" w14:textId="77777777" w:rsidR="00850BD8" w:rsidRPr="009E4211"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Pr>
          <w:color w:val="CC3300"/>
          <w:lang w:eastAsia="ja-JP"/>
        </w:rPr>
        <w:t xml:space="preserve">A </w:t>
      </w:r>
      <w:r w:rsidRPr="009E4211">
        <w:rPr>
          <w:color w:val="CC3300"/>
          <w:lang w:eastAsia="ja-JP"/>
        </w:rPr>
        <w:t>NamespaceURI follows the convention:</w:t>
      </w:r>
      <w:r>
        <w:rPr>
          <w:color w:val="CC3300"/>
          <w:lang w:eastAsia="ja-JP"/>
        </w:rPr>
        <w:t xml:space="preserve"> </w:t>
      </w:r>
      <w:hyperlink r:id="rId35" w:history="1">
        <w:r w:rsidRPr="00C238CD">
          <w:rPr>
            <w:color w:val="0033CC"/>
            <w:lang w:eastAsia="ja-JP"/>
          </w:rPr>
          <w:t>http</w:t>
        </w:r>
      </w:hyperlink>
      <w:hyperlink r:id="rId36" w:history="1">
        <w:r w:rsidRPr="00C238CD">
          <w:rPr>
            <w:color w:val="0033CC"/>
            <w:lang w:eastAsia="ja-JP"/>
          </w:rPr>
          <w:t>://opcfoundation.org/UA</w:t>
        </w:r>
      </w:hyperlink>
      <w:hyperlink r:id="rId37" w:history="1">
        <w:r w:rsidRPr="00C238CD">
          <w:rPr>
            <w:color w:val="0033CC"/>
            <w:lang w:eastAsia="ja-JP"/>
          </w:rPr>
          <w:t>/&lt;short name&gt;/</w:t>
        </w:r>
      </w:hyperlink>
      <w:r>
        <w:rPr>
          <w:color w:val="0070C0"/>
          <w:lang w:eastAsia="ja-JP"/>
        </w:rPr>
        <w:t xml:space="preserve"> </w:t>
      </w:r>
      <w:r>
        <w:rPr>
          <w:color w:val="CC3300"/>
          <w:lang w:eastAsia="ja-JP"/>
        </w:rPr>
        <w:t>w</w:t>
      </w:r>
      <w:r w:rsidRPr="009E4211">
        <w:rPr>
          <w:color w:val="CC3300"/>
          <w:lang w:eastAsia="ja-JP"/>
        </w:rPr>
        <w:t>here the short name is all caps if an acronym or camel case if words.</w:t>
      </w:r>
    </w:p>
    <w:p w14:paraId="3DE29104" w14:textId="77777777" w:rsidR="00850BD8" w:rsidRPr="009E4211"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9E4211">
        <w:rPr>
          <w:color w:val="CC3300"/>
          <w:lang w:eastAsia="ja-JP"/>
        </w:rPr>
        <w:t>Exception if the short name is a trademark. Use trademark casing.</w:t>
      </w:r>
    </w:p>
    <w:p w14:paraId="37E217C0" w14:textId="77777777" w:rsidR="00850BD8" w:rsidRPr="009E4211"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p>
    <w:p w14:paraId="77B5FDA8" w14:textId="77777777" w:rsidR="00850BD8" w:rsidRPr="009E4211" w:rsidRDefault="00850BD8" w:rsidP="00850BD8">
      <w:pPr>
        <w:pStyle w:val="PARAGRAPHCompressed"/>
        <w:keepNext/>
        <w:pBdr>
          <w:top w:val="single" w:sz="4" w:space="1" w:color="auto"/>
          <w:left w:val="single" w:sz="4" w:space="4" w:color="auto"/>
          <w:bottom w:val="single" w:sz="4" w:space="1" w:color="auto"/>
          <w:right w:val="single" w:sz="4" w:space="4" w:color="auto"/>
        </w:pBdr>
        <w:tabs>
          <w:tab w:val="left" w:pos="1350"/>
        </w:tabs>
        <w:rPr>
          <w:color w:val="CC3300"/>
          <w:lang w:eastAsia="ja-JP"/>
        </w:rPr>
      </w:pPr>
      <w:r w:rsidRPr="009E4211">
        <w:rPr>
          <w:color w:val="CC3300"/>
          <w:lang w:eastAsia="ja-JP"/>
        </w:rPr>
        <w:t>Note that NamespaceURIs are NOT live URLs. Text in the specification should not suggest that they are.</w:t>
      </w:r>
    </w:p>
    <w:p w14:paraId="1BD11F3A" w14:textId="77777777" w:rsidR="00850BD8" w:rsidRPr="008A327B" w:rsidRDefault="00850BD8" w:rsidP="00850BD8">
      <w:pPr>
        <w:pStyle w:val="PARAGRAPH"/>
      </w:pPr>
      <w:r w:rsidRPr="008A327B">
        <w:t xml:space="preserve">The </w:t>
      </w:r>
      <w:r w:rsidRPr="008A327B">
        <w:rPr>
          <w:i/>
        </w:rPr>
        <w:t>NamespaceUri</w:t>
      </w:r>
      <w:r w:rsidRPr="008A327B">
        <w:t xml:space="preserve"> for all </w:t>
      </w:r>
      <w:r w:rsidRPr="008A327B">
        <w:rPr>
          <w:i/>
        </w:rPr>
        <w:t>NodeIds</w:t>
      </w:r>
      <w:r w:rsidRPr="008A327B">
        <w:t xml:space="preserve"> defined here is </w:t>
      </w:r>
      <w:hyperlink r:id="rId38" w:history="1">
        <w:r w:rsidRPr="0085044E">
          <w:rPr>
            <w:rStyle w:val="Hyperlink"/>
          </w:rPr>
          <w:t>http://opcfoundation.org/UA/&lt;short name&gt;/</w:t>
        </w:r>
      </w:hyperlink>
    </w:p>
    <w:p w14:paraId="40A7BE06" w14:textId="77777777" w:rsidR="00850BD8" w:rsidRPr="00D7565D" w:rsidRDefault="00850BD8" w:rsidP="00850BD8">
      <w:pPr>
        <w:pBdr>
          <w:top w:val="single" w:sz="4" w:space="1" w:color="auto"/>
          <w:left w:val="single" w:sz="4" w:space="4" w:color="auto"/>
          <w:bottom w:val="single" w:sz="4" w:space="1" w:color="auto"/>
          <w:right w:val="single" w:sz="4" w:space="4" w:color="auto"/>
        </w:pBdr>
        <w:rPr>
          <w:b/>
          <w:color w:val="CC3300"/>
          <w:u w:val="single"/>
        </w:rPr>
      </w:pPr>
      <w:r w:rsidRPr="00D7565D">
        <w:rPr>
          <w:b/>
          <w:color w:val="CC3300"/>
          <w:u w:val="single"/>
        </w:rPr>
        <w:t>File Locations</w:t>
      </w:r>
    </w:p>
    <w:p w14:paraId="7E31D0BB" w14:textId="77777777" w:rsidR="00850BD8" w:rsidRPr="00D7565D" w:rsidRDefault="00850BD8" w:rsidP="00850BD8">
      <w:pPr>
        <w:pBdr>
          <w:top w:val="single" w:sz="4" w:space="1" w:color="auto"/>
          <w:left w:val="single" w:sz="4" w:space="4" w:color="auto"/>
          <w:bottom w:val="single" w:sz="4" w:space="1" w:color="auto"/>
          <w:right w:val="single" w:sz="4" w:space="4" w:color="auto"/>
        </w:pBdr>
        <w:rPr>
          <w:color w:val="CC3300"/>
        </w:rPr>
      </w:pPr>
      <w:r w:rsidRPr="00D7565D">
        <w:rPr>
          <w:color w:val="CC3300"/>
        </w:rPr>
        <w:t>The location of any version dependent files follow this convention:</w:t>
      </w:r>
    </w:p>
    <w:p w14:paraId="58218CFE" w14:textId="77777777" w:rsidR="00850BD8" w:rsidRPr="00D7565D" w:rsidRDefault="002D580E" w:rsidP="00850BD8">
      <w:pPr>
        <w:pBdr>
          <w:top w:val="single" w:sz="4" w:space="1" w:color="auto"/>
          <w:left w:val="single" w:sz="4" w:space="4" w:color="auto"/>
          <w:bottom w:val="single" w:sz="4" w:space="1" w:color="auto"/>
          <w:right w:val="single" w:sz="4" w:space="4" w:color="auto"/>
        </w:pBdr>
        <w:rPr>
          <w:color w:val="CC3300"/>
        </w:rPr>
      </w:pPr>
      <w:hyperlink r:id="rId39" w:history="1">
        <w:r w:rsidR="00850BD8" w:rsidRPr="00D7565D">
          <w:rPr>
            <w:rStyle w:val="Hyperlink"/>
            <w:color w:val="CC3300"/>
          </w:rPr>
          <w:t>http://opcfoundation.org/UA/schemas/&lt;short name&gt;/&lt;version&gt;/&lt;file name&gt;</w:t>
        </w:r>
      </w:hyperlink>
    </w:p>
    <w:p w14:paraId="1A2ADE3E" w14:textId="77777777" w:rsidR="00850BD8" w:rsidRPr="00D7565D" w:rsidRDefault="00850BD8" w:rsidP="00850BD8">
      <w:pPr>
        <w:pBdr>
          <w:top w:val="single" w:sz="4" w:space="1" w:color="auto"/>
          <w:left w:val="single" w:sz="4" w:space="4" w:color="auto"/>
          <w:bottom w:val="single" w:sz="4" w:space="1" w:color="auto"/>
          <w:right w:val="single" w:sz="4" w:space="4" w:color="auto"/>
        </w:pBdr>
        <w:rPr>
          <w:color w:val="CC3300"/>
        </w:rPr>
      </w:pPr>
    </w:p>
    <w:p w14:paraId="799CAE90" w14:textId="77777777" w:rsidR="00850BD8" w:rsidRPr="00D7565D" w:rsidRDefault="00850BD8" w:rsidP="00850BD8">
      <w:pPr>
        <w:pBdr>
          <w:top w:val="single" w:sz="4" w:space="1" w:color="auto"/>
          <w:left w:val="single" w:sz="4" w:space="4" w:color="auto"/>
          <w:bottom w:val="single" w:sz="4" w:space="1" w:color="auto"/>
          <w:right w:val="single" w:sz="4" w:space="4" w:color="auto"/>
        </w:pBdr>
        <w:rPr>
          <w:color w:val="CC3300"/>
        </w:rPr>
      </w:pPr>
      <w:r w:rsidRPr="00D7565D">
        <w:rPr>
          <w:color w:val="CC3300"/>
        </w:rPr>
        <w:t>The &lt;short name&gt; is the same as specified in the NamespaceURI;</w:t>
      </w:r>
    </w:p>
    <w:p w14:paraId="0AE1B371" w14:textId="77777777" w:rsidR="00850BD8" w:rsidRPr="00D7565D" w:rsidRDefault="00850BD8" w:rsidP="00850BD8">
      <w:pPr>
        <w:pBdr>
          <w:top w:val="single" w:sz="4" w:space="1" w:color="auto"/>
          <w:left w:val="single" w:sz="4" w:space="4" w:color="auto"/>
          <w:bottom w:val="single" w:sz="4" w:space="1" w:color="auto"/>
          <w:right w:val="single" w:sz="4" w:space="4" w:color="auto"/>
        </w:pBdr>
        <w:rPr>
          <w:color w:val="CC3300"/>
        </w:rPr>
      </w:pPr>
      <w:r w:rsidRPr="00D7565D">
        <w:rPr>
          <w:color w:val="CC3300"/>
        </w:rPr>
        <w:t xml:space="preserve">The &lt;version&gt; is a number with the form #.# or #.##; </w:t>
      </w:r>
    </w:p>
    <w:p w14:paraId="0FADA389" w14:textId="77777777" w:rsidR="00850BD8" w:rsidRPr="00D7565D" w:rsidRDefault="00850BD8" w:rsidP="00850BD8">
      <w:pPr>
        <w:pBdr>
          <w:top w:val="single" w:sz="4" w:space="1" w:color="auto"/>
          <w:left w:val="single" w:sz="4" w:space="4" w:color="auto"/>
          <w:bottom w:val="single" w:sz="4" w:space="1" w:color="auto"/>
          <w:right w:val="single" w:sz="4" w:space="4" w:color="auto"/>
        </w:pBdr>
        <w:rPr>
          <w:color w:val="CC3300"/>
        </w:rPr>
      </w:pPr>
    </w:p>
    <w:p w14:paraId="13677C10" w14:textId="77777777" w:rsidR="00850BD8" w:rsidRPr="00D7565D" w:rsidRDefault="00850BD8" w:rsidP="00850BD8">
      <w:pPr>
        <w:pBdr>
          <w:top w:val="single" w:sz="4" w:space="1" w:color="auto"/>
          <w:left w:val="single" w:sz="4" w:space="4" w:color="auto"/>
          <w:bottom w:val="single" w:sz="4" w:space="1" w:color="auto"/>
          <w:right w:val="single" w:sz="4" w:space="4" w:color="auto"/>
        </w:pBdr>
        <w:rPr>
          <w:color w:val="CC3300"/>
        </w:rPr>
      </w:pPr>
      <w:r w:rsidRPr="00D7565D">
        <w:rPr>
          <w:color w:val="CC3300"/>
        </w:rPr>
        <w:t>The location of the version independent files are the same but with the &lt;version&gt; omitted.</w:t>
      </w:r>
    </w:p>
    <w:p w14:paraId="040F3B9F" w14:textId="77777777" w:rsidR="00850BD8" w:rsidRPr="00D7565D" w:rsidRDefault="00850BD8" w:rsidP="00850BD8">
      <w:pPr>
        <w:pStyle w:val="PARAGRAPH"/>
        <w:pBdr>
          <w:top w:val="single" w:sz="4" w:space="1" w:color="auto"/>
          <w:left w:val="single" w:sz="4" w:space="4" w:color="auto"/>
          <w:bottom w:val="single" w:sz="4" w:space="1" w:color="auto"/>
          <w:right w:val="single" w:sz="4" w:space="4" w:color="auto"/>
        </w:pBdr>
        <w:spacing w:before="0"/>
        <w:rPr>
          <w:color w:val="CC3300"/>
          <w:lang w:val="en-US"/>
        </w:rPr>
      </w:pPr>
      <w:r w:rsidRPr="00D7565D">
        <w:rPr>
          <w:color w:val="CC3300"/>
        </w:rPr>
        <w:t xml:space="preserve">e.g. </w:t>
      </w:r>
      <w:hyperlink r:id="rId40" w:history="1">
        <w:r w:rsidRPr="00D7565D">
          <w:rPr>
            <w:rStyle w:val="Hyperlink"/>
            <w:color w:val="CC3300"/>
          </w:rPr>
          <w:t>http://opcfoundation.org/UA/schemas/&lt;short name&gt;/&lt;file name&gt;</w:t>
        </w:r>
      </w:hyperlink>
    </w:p>
    <w:p w14:paraId="576EF304" w14:textId="77777777" w:rsidR="00850BD8" w:rsidRPr="00D7565D" w:rsidRDefault="00850BD8" w:rsidP="00850BD8">
      <w:pPr>
        <w:pBdr>
          <w:top w:val="single" w:sz="4" w:space="1" w:color="auto"/>
          <w:left w:val="single" w:sz="4" w:space="4" w:color="auto"/>
          <w:bottom w:val="single" w:sz="4" w:space="1" w:color="auto"/>
          <w:right w:val="single" w:sz="4" w:space="4" w:color="auto"/>
        </w:pBdr>
        <w:rPr>
          <w:b/>
          <w:color w:val="CC3300"/>
          <w:u w:val="single"/>
        </w:rPr>
      </w:pPr>
      <w:r w:rsidRPr="00D7565D">
        <w:rPr>
          <w:b/>
          <w:color w:val="CC3300"/>
          <w:u w:val="single"/>
        </w:rPr>
        <w:t>File Names</w:t>
      </w:r>
    </w:p>
    <w:p w14:paraId="566DB964" w14:textId="77777777" w:rsidR="00850BD8" w:rsidRPr="00D7565D" w:rsidRDefault="00850BD8" w:rsidP="00850BD8">
      <w:pPr>
        <w:pStyle w:val="PARAGRAPH"/>
        <w:pBdr>
          <w:top w:val="single" w:sz="4" w:space="1" w:color="auto"/>
          <w:left w:val="single" w:sz="4" w:space="4" w:color="auto"/>
          <w:bottom w:val="single" w:sz="4" w:space="1" w:color="auto"/>
          <w:right w:val="single" w:sz="4" w:space="4" w:color="auto"/>
        </w:pBdr>
        <w:spacing w:before="0"/>
        <w:rPr>
          <w:color w:val="CC3300"/>
          <w:lang w:val="en-US"/>
        </w:rPr>
      </w:pPr>
      <w:r w:rsidRPr="00D7565D">
        <w:rPr>
          <w:b/>
          <w:color w:val="CC3300"/>
          <w:lang w:val="en-US"/>
        </w:rPr>
        <w:t>NodeIds</w:t>
      </w:r>
      <w:r w:rsidRPr="00D7565D">
        <w:rPr>
          <w:color w:val="CC3300"/>
          <w:lang w:val="en-US"/>
        </w:rPr>
        <w:t xml:space="preserve">: </w:t>
      </w:r>
      <w:r w:rsidRPr="00D7565D">
        <w:rPr>
          <w:color w:val="CC3300"/>
          <w:lang w:val="en-US"/>
        </w:rPr>
        <w:tab/>
        <w:t>Opc.Ua.&lt;short name&gt;.NodeIds.csv or &lt;short name&gt;.NodeIds.csv</w:t>
      </w:r>
    </w:p>
    <w:p w14:paraId="4A6E2278" w14:textId="77777777" w:rsidR="00850BD8" w:rsidRPr="00D7565D" w:rsidRDefault="00850BD8" w:rsidP="00850BD8">
      <w:pPr>
        <w:pStyle w:val="PARAGRAPH"/>
        <w:pBdr>
          <w:top w:val="single" w:sz="4" w:space="1" w:color="auto"/>
          <w:left w:val="single" w:sz="4" w:space="4" w:color="auto"/>
          <w:bottom w:val="single" w:sz="4" w:space="1" w:color="auto"/>
          <w:right w:val="single" w:sz="4" w:space="4" w:color="auto"/>
        </w:pBdr>
        <w:spacing w:before="0" w:after="0"/>
        <w:rPr>
          <w:color w:val="CC3300"/>
          <w:lang w:val="en-US"/>
        </w:rPr>
      </w:pPr>
      <w:r w:rsidRPr="00D7565D">
        <w:rPr>
          <w:b/>
          <w:color w:val="CC3300"/>
          <w:lang w:val="en-US"/>
        </w:rPr>
        <w:t>NodeSet</w:t>
      </w:r>
      <w:r w:rsidRPr="00D7565D">
        <w:rPr>
          <w:color w:val="CC3300"/>
          <w:lang w:val="en-US"/>
        </w:rPr>
        <w:t xml:space="preserve">: </w:t>
      </w:r>
      <w:r w:rsidRPr="00D7565D">
        <w:rPr>
          <w:color w:val="CC3300"/>
          <w:lang w:val="en-US"/>
        </w:rPr>
        <w:tab/>
        <w:t>Opc.Ua.&lt;short name&gt;.NodeSet.xml or &lt;short name&gt;.NodeSet.xml;</w:t>
      </w:r>
      <w:r w:rsidRPr="00D7565D">
        <w:rPr>
          <w:color w:val="CC3300"/>
          <w:lang w:val="en-US"/>
        </w:rPr>
        <w:tab/>
      </w:r>
    </w:p>
    <w:p w14:paraId="7E2D3A12" w14:textId="77777777" w:rsidR="00850BD8" w:rsidRPr="00C238CD" w:rsidRDefault="00850BD8" w:rsidP="00850BD8">
      <w:pPr>
        <w:pBdr>
          <w:top w:val="single" w:sz="4" w:space="1" w:color="auto"/>
          <w:left w:val="single" w:sz="4" w:space="4" w:color="auto"/>
          <w:bottom w:val="single" w:sz="4" w:space="1" w:color="auto"/>
          <w:right w:val="single" w:sz="4" w:space="4" w:color="auto"/>
        </w:pBdr>
        <w:rPr>
          <w:color w:val="CC3300"/>
        </w:rPr>
      </w:pPr>
      <w:r w:rsidRPr="00C238CD">
        <w:rPr>
          <w:color w:val="CC3300"/>
        </w:rPr>
        <w:t>Any other files should have a prefix that provides context when the file is downloaded in a browser.</w:t>
      </w:r>
    </w:p>
    <w:p w14:paraId="2819B4A2" w14:textId="77777777" w:rsidR="00850BD8" w:rsidRPr="00C238CD" w:rsidRDefault="00850BD8" w:rsidP="00850BD8">
      <w:pPr>
        <w:pBdr>
          <w:top w:val="single" w:sz="4" w:space="1" w:color="auto"/>
          <w:left w:val="single" w:sz="4" w:space="4" w:color="auto"/>
          <w:bottom w:val="single" w:sz="4" w:space="1" w:color="auto"/>
          <w:right w:val="single" w:sz="4" w:space="4" w:color="auto"/>
        </w:pBdr>
        <w:rPr>
          <w:color w:val="CC3300"/>
        </w:rPr>
      </w:pPr>
      <w:r w:rsidRPr="00C238CD">
        <w:rPr>
          <w:color w:val="CC3300"/>
        </w:rPr>
        <w:t>All published files must be added to GitHub</w:t>
      </w:r>
      <w:r w:rsidRPr="00C238CD">
        <w:rPr>
          <w:color w:val="0033CC"/>
        </w:rPr>
        <w:t xml:space="preserve"> </w:t>
      </w:r>
      <w:hyperlink r:id="rId41" w:history="1">
        <w:r w:rsidRPr="00C238CD">
          <w:rPr>
            <w:color w:val="0033CC"/>
          </w:rPr>
          <w:t>https://github.com/OPCFoundation/UA-Nodeset</w:t>
        </w:r>
      </w:hyperlink>
    </w:p>
    <w:p w14:paraId="7D337A7F" w14:textId="77777777" w:rsidR="00850BD8" w:rsidRPr="00C238CD" w:rsidRDefault="00850BD8" w:rsidP="00850BD8">
      <w:pPr>
        <w:pBdr>
          <w:top w:val="single" w:sz="4" w:space="1" w:color="auto"/>
          <w:left w:val="single" w:sz="4" w:space="4" w:color="auto"/>
          <w:bottom w:val="single" w:sz="4" w:space="1" w:color="auto"/>
          <w:right w:val="single" w:sz="4" w:space="4" w:color="auto"/>
        </w:pBdr>
        <w:rPr>
          <w:color w:val="CC3300"/>
        </w:rPr>
      </w:pPr>
    </w:p>
    <w:p w14:paraId="3AEF5D90" w14:textId="77777777" w:rsidR="00850BD8" w:rsidRPr="00C238CD" w:rsidRDefault="00850BD8" w:rsidP="00850BD8">
      <w:pPr>
        <w:pBdr>
          <w:top w:val="single" w:sz="4" w:space="1" w:color="auto"/>
          <w:left w:val="single" w:sz="4" w:space="4" w:color="auto"/>
          <w:bottom w:val="single" w:sz="4" w:space="1" w:color="auto"/>
          <w:right w:val="single" w:sz="4" w:space="4" w:color="auto"/>
        </w:pBdr>
        <w:rPr>
          <w:color w:val="CC3300"/>
        </w:rPr>
      </w:pPr>
      <w:r w:rsidRPr="00C238CD">
        <w:rPr>
          <w:color w:val="CC3300"/>
        </w:rPr>
        <w:t>This can be done by creating a mantis issue in the “NodeSets, XSDs and Generated Code” project:</w:t>
      </w:r>
    </w:p>
    <w:p w14:paraId="0BE527DF" w14:textId="77777777" w:rsidR="00850BD8" w:rsidRPr="00C238CD" w:rsidRDefault="002D580E" w:rsidP="00850BD8">
      <w:pPr>
        <w:pBdr>
          <w:top w:val="single" w:sz="4" w:space="1" w:color="auto"/>
          <w:left w:val="single" w:sz="4" w:space="4" w:color="auto"/>
          <w:bottom w:val="single" w:sz="4" w:space="1" w:color="auto"/>
          <w:right w:val="single" w:sz="4" w:space="4" w:color="auto"/>
        </w:pBdr>
        <w:rPr>
          <w:color w:val="0033CC"/>
        </w:rPr>
      </w:pPr>
      <w:hyperlink r:id="rId42" w:history="1">
        <w:r w:rsidR="00850BD8" w:rsidRPr="00C238CD">
          <w:rPr>
            <w:color w:val="0033CC"/>
          </w:rPr>
          <w:t>https://opcfoundation-onlineapplications.org/mantis/main_page.php</w:t>
        </w:r>
      </w:hyperlink>
    </w:p>
    <w:p w14:paraId="71373F38" w14:textId="77777777" w:rsidR="00850BD8" w:rsidRPr="00C238CD" w:rsidRDefault="00850BD8" w:rsidP="00850BD8">
      <w:pPr>
        <w:pBdr>
          <w:top w:val="single" w:sz="4" w:space="1" w:color="auto"/>
          <w:left w:val="single" w:sz="4" w:space="4" w:color="auto"/>
          <w:bottom w:val="single" w:sz="4" w:space="1" w:color="auto"/>
          <w:right w:val="single" w:sz="4" w:space="4" w:color="auto"/>
        </w:pBdr>
        <w:rPr>
          <w:color w:val="CC3300"/>
        </w:rPr>
      </w:pPr>
    </w:p>
    <w:p w14:paraId="6F8143CC" w14:textId="77777777" w:rsidR="00850BD8" w:rsidRPr="00C238CD" w:rsidRDefault="00850BD8" w:rsidP="00850BD8">
      <w:pPr>
        <w:pBdr>
          <w:top w:val="single" w:sz="4" w:space="1" w:color="auto"/>
          <w:left w:val="single" w:sz="4" w:space="4" w:color="auto"/>
          <w:bottom w:val="single" w:sz="4" w:space="1" w:color="auto"/>
          <w:right w:val="single" w:sz="4" w:space="4" w:color="auto"/>
        </w:pBdr>
        <w:rPr>
          <w:color w:val="CC3300"/>
        </w:rPr>
      </w:pPr>
      <w:r w:rsidRPr="00C238CD">
        <w:rPr>
          <w:color w:val="CC3300"/>
        </w:rPr>
        <w:t>The files should be attached to the mantis issue.</w:t>
      </w:r>
    </w:p>
    <w:p w14:paraId="4D12DE12" w14:textId="77777777" w:rsidR="00850BD8" w:rsidRPr="00C238CD" w:rsidRDefault="00850BD8" w:rsidP="00850BD8">
      <w:pPr>
        <w:pBdr>
          <w:top w:val="single" w:sz="4" w:space="1" w:color="auto"/>
          <w:left w:val="single" w:sz="4" w:space="4" w:color="auto"/>
          <w:bottom w:val="single" w:sz="4" w:space="1" w:color="auto"/>
          <w:right w:val="single" w:sz="4" w:space="4" w:color="auto"/>
        </w:pBdr>
        <w:rPr>
          <w:color w:val="CC3300"/>
        </w:rPr>
      </w:pPr>
      <w:r w:rsidRPr="00C238CD">
        <w:rPr>
          <w:color w:val="CC3300"/>
        </w:rPr>
        <w:t>If the NodeSet was generated with the Opc.Ua.ModelCompiler the design file should be attached as well.</w:t>
      </w:r>
    </w:p>
    <w:p w14:paraId="67DE4735" w14:textId="77777777" w:rsidR="00850BD8" w:rsidRDefault="00850BD8" w:rsidP="00850BD8">
      <w:pPr>
        <w:pStyle w:val="PARAGRAPH"/>
        <w:spacing w:after="0"/>
      </w:pPr>
    </w:p>
    <w:p w14:paraId="555EA0F5" w14:textId="77777777" w:rsidR="00850BD8" w:rsidRPr="008A327B" w:rsidRDefault="00850BD8" w:rsidP="00850BD8">
      <w:pPr>
        <w:pStyle w:val="PARAGRAPH"/>
        <w:spacing w:after="0"/>
      </w:pPr>
      <w:r w:rsidRPr="008A327B">
        <w:t xml:space="preserve">The CSV released with this version of the </w:t>
      </w:r>
      <w:r>
        <w:t>specification</w:t>
      </w:r>
      <w:r w:rsidRPr="008A327B">
        <w:t xml:space="preserve"> can be found here:</w:t>
      </w:r>
    </w:p>
    <w:p w14:paraId="2A51B5A4" w14:textId="77777777" w:rsidR="00850BD8" w:rsidRPr="00D7565D" w:rsidRDefault="002D580E" w:rsidP="00850BD8">
      <w:pPr>
        <w:pStyle w:val="PARAGRAPH"/>
        <w:spacing w:before="0"/>
        <w:ind w:firstLine="720"/>
        <w:rPr>
          <w:sz w:val="18"/>
        </w:rPr>
      </w:pPr>
      <w:hyperlink r:id="rId43" w:history="1">
        <w:r w:rsidR="00850BD8" w:rsidRPr="00D7565D">
          <w:rPr>
            <w:rStyle w:val="Hyperlink"/>
            <w:sz w:val="18"/>
          </w:rPr>
          <w:t>http://www.opcfoundation.org/UA/schemas/&lt;short name&gt;/1.0/NodeIds.csv</w:t>
        </w:r>
      </w:hyperlink>
      <w:r w:rsidR="00850BD8" w:rsidRPr="00D7565D">
        <w:rPr>
          <w:sz w:val="18"/>
        </w:rPr>
        <w:t xml:space="preserve"> </w:t>
      </w:r>
    </w:p>
    <w:p w14:paraId="1BB217DE" w14:textId="77777777" w:rsidR="00850BD8" w:rsidRPr="008A327B" w:rsidRDefault="00850BD8" w:rsidP="00850BD8">
      <w:pPr>
        <w:pStyle w:val="NOTE"/>
      </w:pPr>
      <w:r w:rsidRPr="008A327B">
        <w:t xml:space="preserve">NOTE    The latest CSV that is compatible with this version of the </w:t>
      </w:r>
      <w:r>
        <w:t>specification</w:t>
      </w:r>
      <w:r w:rsidRPr="008A327B">
        <w:t xml:space="preserve"> can be found here:</w:t>
      </w:r>
    </w:p>
    <w:p w14:paraId="1A4A5779" w14:textId="77777777" w:rsidR="00850BD8" w:rsidRPr="008A327B" w:rsidRDefault="002D580E" w:rsidP="00850BD8">
      <w:pPr>
        <w:pStyle w:val="PARAGRAPH"/>
        <w:spacing w:before="0"/>
        <w:ind w:firstLine="720"/>
        <w:rPr>
          <w:rStyle w:val="Hyperlink"/>
          <w:sz w:val="16"/>
        </w:rPr>
      </w:pPr>
      <w:hyperlink r:id="rId44" w:history="1">
        <w:r w:rsidR="00850BD8" w:rsidRPr="0085044E">
          <w:rPr>
            <w:rStyle w:val="Hyperlink"/>
            <w:sz w:val="16"/>
          </w:rPr>
          <w:t>http://www.opcfoundation.org/UA/schemas/&lt;short name&gt;/NodeIds.csv</w:t>
        </w:r>
      </w:hyperlink>
    </w:p>
    <w:p w14:paraId="310A7CCC" w14:textId="77777777" w:rsidR="00850BD8" w:rsidRPr="00D7565D" w:rsidRDefault="00850BD8" w:rsidP="00850BD8">
      <w:pPr>
        <w:pBdr>
          <w:top w:val="single" w:sz="4" w:space="1" w:color="auto"/>
          <w:left w:val="single" w:sz="4" w:space="4" w:color="auto"/>
          <w:bottom w:val="single" w:sz="4" w:space="1" w:color="auto"/>
          <w:right w:val="single" w:sz="4" w:space="4" w:color="auto"/>
        </w:pBdr>
        <w:rPr>
          <w:color w:val="CC3300"/>
        </w:rPr>
      </w:pPr>
      <w:r>
        <w:rPr>
          <w:color w:val="CC3300"/>
        </w:rPr>
        <w:t>A NodeIds.csv file is not mandated but recommended.</w:t>
      </w:r>
    </w:p>
    <w:p w14:paraId="7A626EA7" w14:textId="77777777" w:rsidR="00850BD8" w:rsidRPr="00D7565D" w:rsidRDefault="00850BD8" w:rsidP="00850BD8">
      <w:pPr>
        <w:pBdr>
          <w:top w:val="single" w:sz="4" w:space="1" w:color="auto"/>
          <w:left w:val="single" w:sz="4" w:space="4" w:color="auto"/>
          <w:bottom w:val="single" w:sz="4" w:space="1" w:color="auto"/>
          <w:right w:val="single" w:sz="4" w:space="4" w:color="auto"/>
        </w:pBdr>
        <w:rPr>
          <w:color w:val="CC3300"/>
        </w:rPr>
      </w:pPr>
      <w:r w:rsidRPr="00AE234D">
        <w:rPr>
          <w:color w:val="CC3300"/>
        </w:rPr>
        <w:t xml:space="preserve">It </w:t>
      </w:r>
      <w:r>
        <w:rPr>
          <w:color w:val="CC3300"/>
        </w:rPr>
        <w:t>contains a flat list of NodeIds with unique names and can be used instead of a full NodeSet if only</w:t>
      </w:r>
      <w:r w:rsidRPr="00AE234D">
        <w:rPr>
          <w:color w:val="CC3300"/>
        </w:rPr>
        <w:t xml:space="preserve"> </w:t>
      </w:r>
      <w:r>
        <w:rPr>
          <w:color w:val="CC3300"/>
        </w:rPr>
        <w:t xml:space="preserve">such NodeId </w:t>
      </w:r>
      <w:r w:rsidRPr="00AE234D">
        <w:rPr>
          <w:color w:val="CC3300"/>
        </w:rPr>
        <w:t xml:space="preserve">constants for </w:t>
      </w:r>
      <w:r>
        <w:rPr>
          <w:color w:val="CC3300"/>
        </w:rPr>
        <w:t>a</w:t>
      </w:r>
      <w:r w:rsidRPr="00AE234D">
        <w:rPr>
          <w:color w:val="CC3300"/>
        </w:rPr>
        <w:t xml:space="preserve"> programming environment</w:t>
      </w:r>
      <w:r>
        <w:rPr>
          <w:color w:val="CC3300"/>
        </w:rPr>
        <w:t xml:space="preserve"> are needed</w:t>
      </w:r>
      <w:r w:rsidRPr="00AE234D">
        <w:rPr>
          <w:color w:val="CC3300"/>
        </w:rPr>
        <w:t>.</w:t>
      </w:r>
    </w:p>
    <w:p w14:paraId="2D3C06FD" w14:textId="77777777" w:rsidR="00850BD8" w:rsidRPr="008A327B" w:rsidRDefault="00850BD8" w:rsidP="00850BD8">
      <w:pPr>
        <w:pStyle w:val="PARAGRAPH"/>
        <w:spacing w:after="0"/>
      </w:pPr>
      <w:r w:rsidRPr="008A327B">
        <w:t xml:space="preserve">A computer processible version of the complete Information Model defined in this </w:t>
      </w:r>
      <w:r>
        <w:t>specification</w:t>
      </w:r>
      <w:r w:rsidRPr="008A327B">
        <w:t xml:space="preserve"> is also provided. It follows the XML Information Model schema syntax defined in </w:t>
      </w:r>
      <w:r>
        <w:t>Part 6</w:t>
      </w:r>
      <w:r w:rsidRPr="008A327B">
        <w:t>.</w:t>
      </w:r>
    </w:p>
    <w:p w14:paraId="72E4D75F" w14:textId="77777777" w:rsidR="00850BD8" w:rsidRPr="008A327B" w:rsidRDefault="00850BD8" w:rsidP="00850BD8">
      <w:pPr>
        <w:pStyle w:val="PARAGRAPH"/>
        <w:spacing w:after="0"/>
      </w:pPr>
      <w:r w:rsidRPr="008A327B">
        <w:lastRenderedPageBreak/>
        <w:t xml:space="preserve">The Information Model Schema released with this version of the </w:t>
      </w:r>
      <w:r>
        <w:t>specification</w:t>
      </w:r>
      <w:r w:rsidRPr="008A327B">
        <w:t xml:space="preserve"> can be found here:</w:t>
      </w:r>
    </w:p>
    <w:p w14:paraId="502751F2" w14:textId="77777777" w:rsidR="00850BD8" w:rsidRPr="00D7565D" w:rsidRDefault="002D580E" w:rsidP="00850BD8">
      <w:pPr>
        <w:pStyle w:val="PARAGRAPH"/>
        <w:spacing w:before="0"/>
        <w:ind w:firstLine="720"/>
        <w:jc w:val="left"/>
        <w:rPr>
          <w:rStyle w:val="Hyperlink"/>
          <w:sz w:val="18"/>
        </w:rPr>
      </w:pPr>
      <w:hyperlink r:id="rId45" w:history="1">
        <w:r w:rsidR="00850BD8" w:rsidRPr="00D7565D">
          <w:rPr>
            <w:rStyle w:val="Hyperlink"/>
            <w:sz w:val="18"/>
          </w:rPr>
          <w:t>http://www.opcfoundation.org/UA/schemas/&lt;short name&gt;/1.0/Opc.Ua.&lt;short name&gt;.NodeSet2.xml</w:t>
        </w:r>
      </w:hyperlink>
    </w:p>
    <w:p w14:paraId="0F7F8343" w14:textId="77777777" w:rsidR="00850BD8" w:rsidRPr="008A327B" w:rsidRDefault="00850BD8" w:rsidP="00850BD8">
      <w:pPr>
        <w:pStyle w:val="NOTE"/>
      </w:pPr>
      <w:bookmarkStart w:id="398" w:name="_Toc217732200"/>
      <w:bookmarkStart w:id="399" w:name="_Toc217789981"/>
      <w:bookmarkStart w:id="400" w:name="_Toc217732201"/>
      <w:bookmarkStart w:id="401" w:name="_Toc217789982"/>
      <w:bookmarkStart w:id="402" w:name="_Toc217732203"/>
      <w:bookmarkStart w:id="403" w:name="_Toc217789984"/>
      <w:bookmarkEnd w:id="398"/>
      <w:bookmarkEnd w:id="399"/>
      <w:bookmarkEnd w:id="400"/>
      <w:bookmarkEnd w:id="401"/>
      <w:bookmarkEnd w:id="402"/>
      <w:bookmarkEnd w:id="403"/>
      <w:r w:rsidRPr="008A327B">
        <w:t xml:space="preserve">NOTE    The latest Information Model schema that is compatible with this version of the </w:t>
      </w:r>
      <w:r>
        <w:t>specification</w:t>
      </w:r>
      <w:r w:rsidRPr="008A327B">
        <w:t xml:space="preserve"> can be found here:</w:t>
      </w:r>
    </w:p>
    <w:p w14:paraId="29DB6CB8" w14:textId="77777777" w:rsidR="00850BD8" w:rsidRPr="008A327B" w:rsidRDefault="002D580E" w:rsidP="00850BD8">
      <w:pPr>
        <w:pStyle w:val="PARAGRAPH"/>
        <w:spacing w:before="0"/>
        <w:ind w:firstLine="720"/>
        <w:rPr>
          <w:rStyle w:val="Hyperlink"/>
          <w:sz w:val="16"/>
        </w:rPr>
      </w:pPr>
      <w:hyperlink r:id="rId46" w:history="1">
        <w:r w:rsidR="00850BD8" w:rsidRPr="0085044E">
          <w:rPr>
            <w:rStyle w:val="Hyperlink"/>
            <w:sz w:val="16"/>
          </w:rPr>
          <w:t>http://www.opcfoundation.org/UA/schemas/short name&gt;/Opc.Ua.&lt;short name&gt;.NodeSet2.xml</w:t>
        </w:r>
      </w:hyperlink>
    </w:p>
    <w:p w14:paraId="07E24E80" w14:textId="77777777" w:rsidR="00850BD8" w:rsidRPr="008A327B" w:rsidRDefault="00850BD8" w:rsidP="006D3F0F">
      <w:pPr>
        <w:pStyle w:val="ANNEX-heading1"/>
        <w:numPr>
          <w:ilvl w:val="1"/>
          <w:numId w:val="28"/>
        </w:numPr>
      </w:pPr>
      <w:bookmarkStart w:id="404" w:name="_Toc442691957"/>
      <w:bookmarkStart w:id="405" w:name="_Toc531777600"/>
      <w:r w:rsidRPr="008A327B">
        <w:t xml:space="preserve">Profile URIs for </w:t>
      </w:r>
      <w:r w:rsidRPr="00BF5ADB">
        <w:rPr>
          <w:color w:val="FF0000"/>
        </w:rPr>
        <w:t>&lt;Title&gt;</w:t>
      </w:r>
      <w:r w:rsidRPr="008A327B">
        <w:t xml:space="preserve"> Information Model</w:t>
      </w:r>
      <w:bookmarkEnd w:id="404"/>
      <w:bookmarkEnd w:id="405"/>
    </w:p>
    <w:p w14:paraId="0FEA3189" w14:textId="77777777" w:rsidR="00850BD8" w:rsidRDefault="00850BD8" w:rsidP="00850BD8">
      <w:pPr>
        <w:pStyle w:val="PARAGRAPH"/>
      </w:pPr>
      <w:r w:rsidRPr="008A327B">
        <w:fldChar w:fldCharType="begin"/>
      </w:r>
      <w:r w:rsidRPr="008A327B">
        <w:instrText xml:space="preserve"> REF _Ref252745248 \h </w:instrText>
      </w:r>
      <w:r w:rsidRPr="008A327B">
        <w:fldChar w:fldCharType="separate"/>
      </w:r>
      <w:r w:rsidRPr="008A327B">
        <w:t xml:space="preserve">Table </w:t>
      </w:r>
      <w:r>
        <w:t>A.</w:t>
      </w:r>
      <w:r>
        <w:rPr>
          <w:noProof/>
        </w:rPr>
        <w:t>6</w:t>
      </w:r>
      <w:r w:rsidRPr="008A327B">
        <w:fldChar w:fldCharType="end"/>
      </w:r>
      <w:r w:rsidRPr="008A327B">
        <w:t xml:space="preserve"> defines the Profile URIs for the </w:t>
      </w:r>
      <w:r w:rsidRPr="00B35553">
        <w:rPr>
          <w:color w:val="FF0000"/>
        </w:rPr>
        <w:t>&lt;title&gt;</w:t>
      </w:r>
      <w:r w:rsidRPr="008A327B">
        <w:t xml:space="preserve"> Information Model companion </w:t>
      </w:r>
      <w:r>
        <w:t>specification</w:t>
      </w:r>
      <w:r w:rsidRPr="008A327B">
        <w:t>.</w:t>
      </w:r>
      <w:r w:rsidRPr="00D83638">
        <w:t xml:space="preserve"> </w:t>
      </w:r>
    </w:p>
    <w:p w14:paraId="267B0E9E" w14:textId="77777777" w:rsidR="00850BD8" w:rsidRPr="008A327B" w:rsidRDefault="00850BD8" w:rsidP="00850BD8">
      <w:pPr>
        <w:pStyle w:val="TABLE-title"/>
        <w:keepNext w:val="0"/>
      </w:pPr>
      <w:bookmarkStart w:id="406" w:name="_Ref252745248"/>
      <w:bookmarkStart w:id="407" w:name="_Toc442692053"/>
      <w:bookmarkStart w:id="408" w:name="_Toc531777623"/>
      <w:r w:rsidRPr="008A327B">
        <w:t xml:space="preserve">Table </w:t>
      </w:r>
      <w:r>
        <w:t>A.</w:t>
      </w:r>
      <w:r>
        <w:rPr>
          <w:noProof/>
        </w:rPr>
        <w:fldChar w:fldCharType="begin"/>
      </w:r>
      <w:r>
        <w:rPr>
          <w:noProof/>
        </w:rPr>
        <w:instrText xml:space="preserve"> SEQ Table \* ARABIC </w:instrText>
      </w:r>
      <w:r>
        <w:rPr>
          <w:noProof/>
        </w:rPr>
        <w:fldChar w:fldCharType="separate"/>
      </w:r>
      <w:r>
        <w:rPr>
          <w:noProof/>
        </w:rPr>
        <w:t>6</w:t>
      </w:r>
      <w:r>
        <w:rPr>
          <w:noProof/>
        </w:rPr>
        <w:fldChar w:fldCharType="end"/>
      </w:r>
      <w:bookmarkEnd w:id="406"/>
      <w:r w:rsidRPr="008A327B">
        <w:t xml:space="preserve"> – Profile URIs</w:t>
      </w:r>
      <w:bookmarkEnd w:id="407"/>
      <w:bookmarkEnd w:id="408"/>
    </w:p>
    <w:tbl>
      <w:tblPr>
        <w:tblW w:w="9523" w:type="dxa"/>
        <w:jc w:val="cente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Layout w:type="fixed"/>
        <w:tblLook w:val="0000" w:firstRow="0" w:lastRow="0" w:firstColumn="0" w:lastColumn="0" w:noHBand="0" w:noVBand="0"/>
      </w:tblPr>
      <w:tblGrid>
        <w:gridCol w:w="3049"/>
        <w:gridCol w:w="6474"/>
      </w:tblGrid>
      <w:tr w:rsidR="00850BD8" w:rsidRPr="008A327B" w14:paraId="0D493E12" w14:textId="77777777" w:rsidTr="009328EA">
        <w:trPr>
          <w:jc w:val="center"/>
        </w:trPr>
        <w:tc>
          <w:tcPr>
            <w:tcW w:w="3049" w:type="dxa"/>
            <w:tcBorders>
              <w:top w:val="single" w:sz="4" w:space="0" w:color="auto"/>
              <w:left w:val="single" w:sz="4" w:space="0" w:color="auto"/>
              <w:bottom w:val="double" w:sz="4" w:space="0" w:color="auto"/>
              <w:right w:val="single" w:sz="4" w:space="0" w:color="auto"/>
            </w:tcBorders>
          </w:tcPr>
          <w:p w14:paraId="59EC7F91" w14:textId="77777777" w:rsidR="00850BD8" w:rsidRPr="008A327B" w:rsidRDefault="00850BD8" w:rsidP="009328EA">
            <w:pPr>
              <w:pStyle w:val="TableText"/>
              <w:keepNext w:val="0"/>
              <w:rPr>
                <w:b/>
              </w:rPr>
            </w:pPr>
            <w:r w:rsidRPr="008A327B">
              <w:rPr>
                <w:b/>
              </w:rPr>
              <w:t>Profile</w:t>
            </w:r>
          </w:p>
        </w:tc>
        <w:tc>
          <w:tcPr>
            <w:tcW w:w="6474" w:type="dxa"/>
            <w:tcBorders>
              <w:top w:val="single" w:sz="4" w:space="0" w:color="auto"/>
              <w:left w:val="single" w:sz="4" w:space="0" w:color="auto"/>
              <w:bottom w:val="double" w:sz="4" w:space="0" w:color="auto"/>
              <w:right w:val="single" w:sz="4" w:space="0" w:color="auto"/>
            </w:tcBorders>
          </w:tcPr>
          <w:p w14:paraId="60E6B20B" w14:textId="77777777" w:rsidR="00850BD8" w:rsidRPr="008A327B" w:rsidRDefault="00850BD8" w:rsidP="009328EA">
            <w:pPr>
              <w:pStyle w:val="TableText"/>
              <w:keepNext w:val="0"/>
              <w:rPr>
                <w:b/>
              </w:rPr>
            </w:pPr>
            <w:r w:rsidRPr="008A327B">
              <w:rPr>
                <w:b/>
              </w:rPr>
              <w:t>Profile URI</w:t>
            </w:r>
          </w:p>
        </w:tc>
      </w:tr>
      <w:tr w:rsidR="00850BD8" w:rsidRPr="008A327B" w14:paraId="3F28D387" w14:textId="77777777" w:rsidTr="009328EA">
        <w:trPr>
          <w:jc w:val="center"/>
        </w:trPr>
        <w:tc>
          <w:tcPr>
            <w:tcW w:w="3049" w:type="dxa"/>
            <w:tcBorders>
              <w:top w:val="double" w:sz="4" w:space="0" w:color="auto"/>
              <w:left w:val="single" w:sz="4" w:space="0" w:color="auto"/>
              <w:bottom w:val="single" w:sz="4" w:space="0" w:color="auto"/>
              <w:right w:val="single" w:sz="4" w:space="0" w:color="auto"/>
            </w:tcBorders>
          </w:tcPr>
          <w:p w14:paraId="4DDEE57F" w14:textId="77777777" w:rsidR="00850BD8" w:rsidRPr="00832A8E" w:rsidRDefault="00850BD8" w:rsidP="009328EA">
            <w:pPr>
              <w:pStyle w:val="TableText"/>
              <w:keepNext w:val="0"/>
              <w:rPr>
                <w:b/>
              </w:rPr>
            </w:pPr>
            <w:r>
              <w:t>First facet</w:t>
            </w:r>
          </w:p>
        </w:tc>
        <w:tc>
          <w:tcPr>
            <w:tcW w:w="6474" w:type="dxa"/>
            <w:tcBorders>
              <w:top w:val="double" w:sz="4" w:space="0" w:color="auto"/>
              <w:left w:val="single" w:sz="4" w:space="0" w:color="auto"/>
              <w:bottom w:val="single" w:sz="4" w:space="0" w:color="auto"/>
              <w:right w:val="single" w:sz="4" w:space="0" w:color="auto"/>
            </w:tcBorders>
          </w:tcPr>
          <w:p w14:paraId="7B17125F" w14:textId="77777777" w:rsidR="00850BD8" w:rsidRPr="008A327B" w:rsidRDefault="00850BD8" w:rsidP="009328EA">
            <w:pPr>
              <w:pStyle w:val="TableText"/>
              <w:keepNext w:val="0"/>
            </w:pPr>
            <w:r w:rsidRPr="00832A8E">
              <w:t>http://opcfoundation.org/UA-Profile/</w:t>
            </w:r>
            <w:r>
              <w:t>External</w:t>
            </w:r>
            <w:r w:rsidRPr="00B35553">
              <w:rPr>
                <w:color w:val="FF0000"/>
              </w:rPr>
              <w:t>/&lt;short name&gt;</w:t>
            </w:r>
            <w:r w:rsidRPr="00832A8E">
              <w:t>/</w:t>
            </w:r>
            <w:r w:rsidRPr="00B35553">
              <w:rPr>
                <w:color w:val="FF0000"/>
              </w:rPr>
              <w:t>&lt;</w:t>
            </w:r>
            <w:r>
              <w:rPr>
                <w:color w:val="FF0000"/>
              </w:rPr>
              <w:t xml:space="preserve">first facet </w:t>
            </w:r>
            <w:r w:rsidRPr="00B35553">
              <w:rPr>
                <w:color w:val="FF0000"/>
              </w:rPr>
              <w:t>name&gt;</w:t>
            </w:r>
          </w:p>
        </w:tc>
      </w:tr>
      <w:tr w:rsidR="00850BD8" w:rsidRPr="008A327B" w14:paraId="5A937BA1" w14:textId="77777777" w:rsidTr="009328EA">
        <w:trPr>
          <w:jc w:val="center"/>
        </w:trPr>
        <w:tc>
          <w:tcPr>
            <w:tcW w:w="3049" w:type="dxa"/>
            <w:tcBorders>
              <w:top w:val="single" w:sz="4" w:space="0" w:color="auto"/>
              <w:left w:val="single" w:sz="4" w:space="0" w:color="auto"/>
              <w:bottom w:val="single" w:sz="4" w:space="0" w:color="auto"/>
              <w:right w:val="single" w:sz="4" w:space="0" w:color="auto"/>
            </w:tcBorders>
          </w:tcPr>
          <w:p w14:paraId="1C47B631" w14:textId="77777777" w:rsidR="00850BD8" w:rsidRPr="00832A8E" w:rsidRDefault="00850BD8" w:rsidP="009328EA">
            <w:pPr>
              <w:pStyle w:val="TableText"/>
              <w:keepNext w:val="0"/>
            </w:pPr>
            <w:r>
              <w:t>Second facet</w:t>
            </w:r>
          </w:p>
        </w:tc>
        <w:tc>
          <w:tcPr>
            <w:tcW w:w="6474" w:type="dxa"/>
            <w:tcBorders>
              <w:top w:val="single" w:sz="4" w:space="0" w:color="auto"/>
              <w:left w:val="single" w:sz="4" w:space="0" w:color="auto"/>
              <w:bottom w:val="single" w:sz="4" w:space="0" w:color="auto"/>
              <w:right w:val="single" w:sz="4" w:space="0" w:color="auto"/>
            </w:tcBorders>
          </w:tcPr>
          <w:p w14:paraId="0625289B" w14:textId="77777777" w:rsidR="00850BD8" w:rsidRPr="008A327B" w:rsidRDefault="00850BD8" w:rsidP="009328EA">
            <w:pPr>
              <w:pStyle w:val="TableText"/>
              <w:keepNext w:val="0"/>
            </w:pPr>
            <w:r w:rsidRPr="00832A8E">
              <w:t>http://opcfoundation.org/UA-Profile/</w:t>
            </w:r>
            <w:r>
              <w:t>External</w:t>
            </w:r>
            <w:r w:rsidRPr="00B35553">
              <w:rPr>
                <w:color w:val="FF0000"/>
              </w:rPr>
              <w:t>/&lt;short name&gt;</w:t>
            </w:r>
            <w:r w:rsidRPr="00832A8E">
              <w:t>/</w:t>
            </w:r>
            <w:r w:rsidRPr="00B35553">
              <w:rPr>
                <w:color w:val="FF0000"/>
              </w:rPr>
              <w:t>&lt;</w:t>
            </w:r>
            <w:r>
              <w:rPr>
                <w:color w:val="FF0000"/>
              </w:rPr>
              <w:t xml:space="preserve">second facet </w:t>
            </w:r>
            <w:r w:rsidRPr="00B35553">
              <w:rPr>
                <w:color w:val="FF0000"/>
              </w:rPr>
              <w:t>name&gt;</w:t>
            </w:r>
          </w:p>
        </w:tc>
      </w:tr>
      <w:tr w:rsidR="00850BD8" w:rsidRPr="008A327B" w14:paraId="50FF0057" w14:textId="77777777" w:rsidTr="009328EA">
        <w:trPr>
          <w:jc w:val="center"/>
        </w:trPr>
        <w:tc>
          <w:tcPr>
            <w:tcW w:w="3049" w:type="dxa"/>
            <w:tcBorders>
              <w:top w:val="single" w:sz="4" w:space="0" w:color="auto"/>
              <w:left w:val="single" w:sz="4" w:space="0" w:color="auto"/>
              <w:bottom w:val="single" w:sz="4" w:space="0" w:color="auto"/>
              <w:right w:val="single" w:sz="4" w:space="0" w:color="auto"/>
            </w:tcBorders>
          </w:tcPr>
          <w:p w14:paraId="66FAA79A" w14:textId="77777777" w:rsidR="00850BD8" w:rsidRPr="00832A8E" w:rsidRDefault="00850BD8" w:rsidP="009328EA">
            <w:pPr>
              <w:pStyle w:val="TableText"/>
              <w:keepNext w:val="0"/>
            </w:pPr>
            <w:r>
              <w:t>…</w:t>
            </w:r>
          </w:p>
        </w:tc>
        <w:tc>
          <w:tcPr>
            <w:tcW w:w="6474" w:type="dxa"/>
            <w:tcBorders>
              <w:top w:val="single" w:sz="4" w:space="0" w:color="auto"/>
              <w:left w:val="single" w:sz="4" w:space="0" w:color="auto"/>
              <w:bottom w:val="single" w:sz="4" w:space="0" w:color="auto"/>
              <w:right w:val="single" w:sz="4" w:space="0" w:color="auto"/>
            </w:tcBorders>
          </w:tcPr>
          <w:p w14:paraId="38FCB02A" w14:textId="77777777" w:rsidR="00850BD8" w:rsidRPr="008A327B" w:rsidRDefault="00850BD8" w:rsidP="009328EA">
            <w:pPr>
              <w:pStyle w:val="TableText"/>
              <w:keepNext w:val="0"/>
            </w:pPr>
          </w:p>
        </w:tc>
      </w:tr>
    </w:tbl>
    <w:p w14:paraId="61BCF593" w14:textId="77777777" w:rsidR="00850BD8" w:rsidRPr="008A327B" w:rsidRDefault="00850BD8" w:rsidP="00850BD8">
      <w:pPr>
        <w:pStyle w:val="spacer"/>
        <w:rPr>
          <w:rFonts w:eastAsia="平成明朝"/>
          <w:lang w:eastAsia="fr-FR"/>
        </w:rPr>
      </w:pPr>
    </w:p>
    <w:p w14:paraId="2925FECA" w14:textId="77777777" w:rsidR="00850BD8" w:rsidRPr="008A327B" w:rsidRDefault="00850BD8" w:rsidP="00850BD8"/>
    <w:p w14:paraId="023AAA30" w14:textId="77777777" w:rsidR="00D07285" w:rsidRPr="007F7DAE" w:rsidRDefault="00D07285" w:rsidP="00D07285">
      <w:pPr>
        <w:rPr>
          <w:sz w:val="24"/>
        </w:rPr>
      </w:pPr>
    </w:p>
    <w:p w14:paraId="1F9FACC3" w14:textId="77777777" w:rsidR="00704138" w:rsidRPr="007F7DAE" w:rsidRDefault="00704138" w:rsidP="007B70B4">
      <w:pPr>
        <w:rPr>
          <w:sz w:val="24"/>
        </w:rPr>
      </w:pPr>
    </w:p>
    <w:p w14:paraId="4F1124E6" w14:textId="77777777" w:rsidR="00633D6C" w:rsidRPr="00DA68C9" w:rsidRDefault="00633D6C" w:rsidP="00633D6C">
      <w:pPr>
        <w:pStyle w:val="PARAGRAPH"/>
        <w:jc w:val="center"/>
      </w:pPr>
      <w:r w:rsidRPr="001F760B">
        <w:t>___________</w:t>
      </w:r>
    </w:p>
    <w:sectPr w:rsidR="00633D6C" w:rsidRPr="00DA68C9" w:rsidSect="00637C34">
      <w:type w:val="continuous"/>
      <w:pgSz w:w="11909" w:h="16834" w:code="9"/>
      <w:pgMar w:top="1412" w:right="924" w:bottom="1140" w:left="1264" w:header="709" w:footer="709" w:gutter="0"/>
      <w:pgNumType w:start="1"/>
      <w:cols w:space="720"/>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3" w:author="Deiretsbacher, Karl-Heinz" w:date="2017-11-09T18:01:00Z" w:initials="DK">
    <w:p w14:paraId="00597C71" w14:textId="77777777" w:rsidR="005B7258" w:rsidRDefault="005B7258" w:rsidP="005B7258">
      <w:pPr>
        <w:pStyle w:val="CommentText"/>
      </w:pPr>
      <w:r>
        <w:rPr>
          <w:rStyle w:val="CommentReference"/>
        </w:rPr>
        <w:annotationRef/>
      </w:r>
    </w:p>
    <w:p w14:paraId="0407B6D9" w14:textId="77777777" w:rsidR="005B7258" w:rsidRDefault="005B7258" w:rsidP="005B7258">
      <w:pPr>
        <w:pStyle w:val="CommentText"/>
      </w:pPr>
      <w:r>
        <w:t>Added in version 1.0.2 of this template.</w:t>
      </w:r>
    </w:p>
  </w:comment>
  <w:comment w:id="384" w:author="Deiretsbacher, Karl-Heinz" w:date="2017-10-11T11:29:00Z" w:initials="DK">
    <w:p w14:paraId="36FE545D" w14:textId="77777777" w:rsidR="005B7258" w:rsidRDefault="005B7258" w:rsidP="005B7258">
      <w:pPr>
        <w:pStyle w:val="CommentText"/>
      </w:pPr>
      <w:r>
        <w:rPr>
          <w:rStyle w:val="CommentReference"/>
        </w:rPr>
        <w:annotationRef/>
      </w:r>
      <w:r>
        <w:rPr>
          <w:noProof/>
        </w:rPr>
        <w:t>The following rows are examples only.</w:t>
      </w:r>
    </w:p>
  </w:comment>
  <w:comment w:id="385" w:author="Karl Deiretsbacher (OPC)" w:date="2018-11-07T10:28:00Z" w:initials="KD(">
    <w:p w14:paraId="55F7381B" w14:textId="77777777" w:rsidR="005B7258" w:rsidRDefault="005B7258" w:rsidP="005B7258">
      <w:pPr>
        <w:pStyle w:val="CommentText"/>
      </w:pPr>
      <w:r>
        <w:rPr>
          <w:rStyle w:val="CommentReference"/>
        </w:rPr>
        <w:annotationRef/>
      </w:r>
    </w:p>
    <w:p w14:paraId="08303FF9" w14:textId="6A6ADF84" w:rsidR="005B7258" w:rsidRDefault="005B7258" w:rsidP="005B7258">
      <w:pPr>
        <w:pStyle w:val="CommentText"/>
      </w:pPr>
      <w:bookmarkStart w:id="386" w:name="_GoBack"/>
      <w:bookmarkEnd w:id="386"/>
      <w:r>
        <w:t>Profiles can only be included in other Profiles as mandatory.</w:t>
      </w:r>
    </w:p>
    <w:p w14:paraId="3E12F6F8" w14:textId="77777777" w:rsidR="005B7258" w:rsidRDefault="005B7258" w:rsidP="005B7258">
      <w:pPr>
        <w:pStyle w:val="CommentText"/>
      </w:pPr>
    </w:p>
    <w:p w14:paraId="789954D1" w14:textId="77777777" w:rsidR="005B7258" w:rsidRDefault="005B7258" w:rsidP="005B7258">
      <w:pPr>
        <w:pStyle w:val="CommentText"/>
      </w:pPr>
      <w:r>
        <w:t>Profiles that are optional but recommended should be listed in a separate table.</w:t>
      </w:r>
    </w:p>
  </w:comment>
  <w:comment w:id="387" w:author="Deiretsbacher, Karl-Heinz" w:date="2017-10-11T11:29:00Z" w:initials="DK">
    <w:p w14:paraId="2D57D621" w14:textId="77777777" w:rsidR="005B7258" w:rsidRDefault="005B7258" w:rsidP="005B7258">
      <w:pPr>
        <w:pStyle w:val="CommentText"/>
      </w:pPr>
      <w:r>
        <w:rPr>
          <w:rStyle w:val="CommentReference"/>
        </w:rPr>
        <w:annotationRef/>
      </w:r>
      <w:r>
        <w:rPr>
          <w:noProof/>
        </w:rPr>
        <w:t>The following rows are examples only.</w:t>
      </w:r>
    </w:p>
  </w:comment>
  <w:comment w:id="388" w:author="Deiretsbacher, Karl-Heinz" w:date="2017-10-11T11:35:00Z" w:initials="DK">
    <w:p w14:paraId="1DBE81BD" w14:textId="77777777" w:rsidR="005B7258" w:rsidRDefault="005B7258" w:rsidP="005B7258">
      <w:pPr>
        <w:pStyle w:val="CommentText"/>
      </w:pPr>
      <w:r>
        <w:rPr>
          <w:rStyle w:val="CommentReference"/>
        </w:rPr>
        <w:annotationRef/>
      </w:r>
    </w:p>
    <w:p w14:paraId="3083E9A8" w14:textId="77777777" w:rsidR="005B7258" w:rsidRDefault="005B7258" w:rsidP="005B7258">
      <w:pPr>
        <w:pStyle w:val="CommentText"/>
      </w:pPr>
      <w:r>
        <w:t>This row is an example where an additional companion standard (DI) is needed.</w:t>
      </w:r>
    </w:p>
  </w:comment>
  <w:comment w:id="389" w:author="Deiretsbacher, Karl-Heinz" w:date="2017-10-11T11:37:00Z" w:initials="DK">
    <w:p w14:paraId="4FA79C22" w14:textId="77777777" w:rsidR="005B7258" w:rsidRDefault="005B7258" w:rsidP="005B7258">
      <w:pPr>
        <w:pStyle w:val="CommentText"/>
      </w:pPr>
      <w:r>
        <w:rPr>
          <w:rStyle w:val="CommentReference"/>
        </w:rPr>
        <w:annotationRef/>
      </w:r>
    </w:p>
    <w:p w14:paraId="6C1DB6D7" w14:textId="77777777" w:rsidR="005B7258" w:rsidRDefault="005B7258" w:rsidP="005B7258">
      <w:pPr>
        <w:pStyle w:val="CommentText"/>
      </w:pPr>
      <w:r>
        <w:t>This row is an example where an additional companion standard (DI) is needed.</w:t>
      </w:r>
    </w:p>
    <w:p w14:paraId="4AFC44ED" w14:textId="77777777" w:rsidR="005B7258" w:rsidRDefault="005B7258" w:rsidP="005B7258">
      <w:pPr>
        <w:pStyle w:val="CommentText"/>
      </w:pPr>
      <w:r>
        <w:t xml:space="preserve">Since the index ‘2’ is used, the DI </w:t>
      </w:r>
      <w:proofErr w:type="spellStart"/>
      <w:r>
        <w:t>BrowseNames</w:t>
      </w:r>
      <w:proofErr w:type="spellEnd"/>
      <w:r>
        <w:t xml:space="preserve"> used in the specification shall have the syntax “</w:t>
      </w:r>
      <w:proofErr w:type="gramStart"/>
      <w:r>
        <w:t>2:</w:t>
      </w:r>
      <w:proofErr w:type="gramEnd"/>
      <w:r>
        <w:t>&lt;name&gt;”.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07B6D9" w15:done="0"/>
  <w15:commentEx w15:paraId="36FE545D" w15:done="0"/>
  <w15:commentEx w15:paraId="789954D1" w15:done="0"/>
  <w15:commentEx w15:paraId="2D57D621" w15:done="0"/>
  <w15:commentEx w15:paraId="3083E9A8" w15:done="0"/>
  <w15:commentEx w15:paraId="4AFC44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0326E" w14:textId="77777777" w:rsidR="002D580E" w:rsidRDefault="002D580E" w:rsidP="00704138">
      <w:r>
        <w:separator/>
      </w:r>
    </w:p>
  </w:endnote>
  <w:endnote w:type="continuationSeparator" w:id="0">
    <w:p w14:paraId="5D571D1B" w14:textId="77777777" w:rsidR="002D580E" w:rsidRDefault="002D580E" w:rsidP="00704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平成明朝">
    <w:altName w:val="MS Gothic"/>
    <w:panose1 w:val="00000000000000000000"/>
    <w:charset w:val="80"/>
    <w:family w:val="auto"/>
    <w:notTrueType/>
    <w:pitch w:val="variable"/>
    <w:sig w:usb0="00000000"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平成角ゴシック W5">
    <w:altName w:val="Yu Gothic"/>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New Century Schoolbook">
    <w:altName w:val="Times New Roman"/>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7A074" w14:textId="77777777" w:rsidR="009328EA" w:rsidRDefault="009328EA">
    <w:pPr>
      <w:pStyle w:val="Footer"/>
    </w:pPr>
    <w:r>
      <w:t>Unrestricted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EB4D5" w14:textId="77777777" w:rsidR="002D580E" w:rsidRDefault="002D580E" w:rsidP="00704138">
      <w:r>
        <w:separator/>
      </w:r>
    </w:p>
  </w:footnote>
  <w:footnote w:type="continuationSeparator" w:id="0">
    <w:p w14:paraId="409B53FA" w14:textId="77777777" w:rsidR="002D580E" w:rsidRDefault="002D580E" w:rsidP="007041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59483" w14:textId="47DC25D1" w:rsidR="009328EA" w:rsidRPr="009F7263" w:rsidRDefault="00FF10AD" w:rsidP="00260779">
    <w:pPr>
      <w:pStyle w:val="Header"/>
      <w:tabs>
        <w:tab w:val="clear" w:pos="4536"/>
        <w:tab w:val="clear" w:pos="9072"/>
        <w:tab w:val="center" w:pos="4770"/>
        <w:tab w:val="right" w:pos="9630"/>
      </w:tabs>
      <w:ind w:right="3"/>
    </w:pPr>
    <w:r>
      <w:fldChar w:fldCharType="begin"/>
    </w:r>
    <w:r>
      <w:instrText xml:space="preserve"> DOCPROPERTY  "HeaderLeft"  \* MERGEFORMAT </w:instrText>
    </w:r>
    <w:r>
      <w:fldChar w:fldCharType="separate"/>
    </w:r>
    <w:r w:rsidR="009328EA">
      <w:t xml:space="preserve">OPC </w:t>
    </w:r>
    <w:proofErr w:type="spellStart"/>
    <w:r w:rsidR="009328EA">
      <w:t>nnnnn</w:t>
    </w:r>
    <w:proofErr w:type="spellEnd"/>
    <w:r w:rsidR="009328EA">
      <w:t>-m: &lt;Part name&gt;</w:t>
    </w:r>
    <w:r>
      <w:fldChar w:fldCharType="end"/>
    </w:r>
    <w:r w:rsidR="009328EA">
      <w:tab/>
    </w:r>
    <w:r w:rsidR="009328EA">
      <w:rPr>
        <w:rStyle w:val="PageNumber"/>
      </w:rPr>
      <w:fldChar w:fldCharType="begin"/>
    </w:r>
    <w:r w:rsidR="009328EA">
      <w:rPr>
        <w:rStyle w:val="PageNumber"/>
      </w:rPr>
      <w:instrText xml:space="preserve"> PAGE </w:instrText>
    </w:r>
    <w:r w:rsidR="009328EA">
      <w:rPr>
        <w:rStyle w:val="PageNumber"/>
      </w:rPr>
      <w:fldChar w:fldCharType="separate"/>
    </w:r>
    <w:r w:rsidR="009328EA">
      <w:rPr>
        <w:rStyle w:val="PageNumber"/>
        <w:noProof/>
      </w:rPr>
      <w:t>2</w:t>
    </w:r>
    <w:r w:rsidR="009328EA">
      <w:rPr>
        <w:rStyle w:val="PageNumber"/>
      </w:rPr>
      <w:fldChar w:fldCharType="end"/>
    </w:r>
    <w:r w:rsidR="009328EA">
      <w:tab/>
    </w:r>
    <w:r w:rsidR="002D580E">
      <w:fldChar w:fldCharType="begin"/>
    </w:r>
    <w:r w:rsidR="002D580E">
      <w:instrText xml:space="preserve"> DOCPROPERTY  OPCReleaseType  \* MERGEFORMAT </w:instrText>
    </w:r>
    <w:r w:rsidR="002D580E">
      <w:fldChar w:fldCharType="separate"/>
    </w:r>
    <w:r w:rsidR="009328EA">
      <w:t>Release</w:t>
    </w:r>
    <w:r w:rsidR="002D580E">
      <w:fldChar w:fldCharType="end"/>
    </w:r>
    <w:r w:rsidR="009328EA">
      <w:t xml:space="preserve"> </w:t>
    </w:r>
    <w:r w:rsidR="002D580E">
      <w:fldChar w:fldCharType="begin"/>
    </w:r>
    <w:r w:rsidR="002D580E">
      <w:instrText xml:space="preserve"> DOCPROPERTY  OPCVersion  \* MERGEFORMAT </w:instrText>
    </w:r>
    <w:r w:rsidR="002D580E">
      <w:fldChar w:fldCharType="separate"/>
    </w:r>
    <w:r w:rsidR="009328EA">
      <w:t>1.xy</w:t>
    </w:r>
    <w:r w:rsidR="002D580E">
      <w:fldChar w:fldCharType="end"/>
    </w:r>
  </w:p>
  <w:p w14:paraId="432F47E5" w14:textId="77777777" w:rsidR="009328EA" w:rsidRPr="00260779" w:rsidRDefault="009328EA" w:rsidP="00B224F7">
    <w:pPr>
      <w:pStyle w:val="Header"/>
      <w:tabs>
        <w:tab w:val="clear" w:pos="4536"/>
        <w:tab w:val="center" w:pos="46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C04B3" w14:textId="77777777" w:rsidR="009328EA" w:rsidRDefault="009328EA" w:rsidP="00CA1F89">
    <w:pPr>
      <w:pStyle w:val="Header"/>
      <w:tabs>
        <w:tab w:val="clear" w:pos="9072"/>
        <w:tab w:val="right" w:pos="9630"/>
      </w:tabs>
      <w:rPr>
        <w:lang w:eastAsia="ja-JP"/>
      </w:rPr>
    </w:pPr>
    <w:r>
      <w:rPr>
        <w:sz w:val="22"/>
      </w:rPr>
      <w:fldChar w:fldCharType="begin"/>
    </w:r>
    <w:r>
      <w:rPr>
        <w:sz w:val="22"/>
      </w:rPr>
      <w:instrText xml:space="preserve"> DOCPROPERTY  HeaderLeft  \* MERGEFORMAT </w:instrText>
    </w:r>
    <w:r>
      <w:rPr>
        <w:sz w:val="22"/>
      </w:rPr>
      <w:fldChar w:fldCharType="separate"/>
    </w:r>
    <w:r w:rsidRPr="00225888">
      <w:rPr>
        <w:sz w:val="22"/>
      </w:rPr>
      <w:t>OPC UA for &lt;</w:t>
    </w:r>
    <w:r>
      <w:t>title&gt;</w:t>
    </w:r>
    <w:r>
      <w:fldChar w:fldCharType="end"/>
    </w:r>
    <w:r>
      <w:tab/>
    </w:r>
    <w:r>
      <w:rPr>
        <w:rStyle w:val="PageNumber"/>
      </w:rPr>
      <w:fldChar w:fldCharType="begin"/>
    </w:r>
    <w:r>
      <w:rPr>
        <w:rStyle w:val="PageNumber"/>
      </w:rPr>
      <w:instrText xml:space="preserve"> PAGE </w:instrText>
    </w:r>
    <w:r>
      <w:rPr>
        <w:rStyle w:val="PageNumber"/>
      </w:rPr>
      <w:fldChar w:fldCharType="separate"/>
    </w:r>
    <w:r w:rsidR="0086361F">
      <w:rPr>
        <w:rStyle w:val="PageNumber"/>
        <w:noProof/>
      </w:rPr>
      <w:t>14</w:t>
    </w:r>
    <w:r>
      <w:rPr>
        <w:rStyle w:val="PageNumber"/>
      </w:rPr>
      <w:fldChar w:fldCharType="end"/>
    </w:r>
    <w:r>
      <w:tab/>
    </w:r>
    <w:r>
      <w:rPr>
        <w:sz w:val="22"/>
      </w:rPr>
      <w:fldChar w:fldCharType="begin"/>
    </w:r>
    <w:r>
      <w:rPr>
        <w:sz w:val="22"/>
      </w:rPr>
      <w:instrText xml:space="preserve"> DOCPROPERTY  HeaderRight  \* MERGEFORMAT </w:instrText>
    </w:r>
    <w:r>
      <w:rPr>
        <w:sz w:val="22"/>
      </w:rPr>
      <w:fldChar w:fldCharType="separate"/>
    </w:r>
    <w:r w:rsidRPr="00225888">
      <w:rPr>
        <w:sz w:val="22"/>
      </w:rPr>
      <w:t>Draft 1.00.00</w:t>
    </w:r>
    <w:r>
      <w:rPr>
        <w:sz w:val="2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18180" w14:textId="77777777" w:rsidR="009328EA" w:rsidRDefault="009328EA">
    <w:pPr>
      <w:pStyle w:val="Header"/>
      <w:rPr>
        <w:lang w:eastAsia="ja-JP"/>
      </w:rPr>
    </w:pPr>
    <w:r>
      <w:rPr>
        <w:sz w:val="22"/>
      </w:rPr>
      <w:fldChar w:fldCharType="begin"/>
    </w:r>
    <w:r>
      <w:rPr>
        <w:sz w:val="22"/>
      </w:rPr>
      <w:instrText xml:space="preserve"> DOCPROPERTY  HeaderLeft  \* MERGEFORMAT </w:instrText>
    </w:r>
    <w:r>
      <w:rPr>
        <w:sz w:val="22"/>
      </w:rPr>
      <w:fldChar w:fldCharType="separate"/>
    </w:r>
    <w:r w:rsidRPr="00225888">
      <w:rPr>
        <w:sz w:val="22"/>
      </w:rPr>
      <w:t>OPC UA for &lt;</w:t>
    </w:r>
    <w:r>
      <w:t>title&gt;</w:t>
    </w:r>
    <w:r>
      <w:fldChar w:fldCharType="end"/>
    </w:r>
    <w:r>
      <w:tab/>
    </w:r>
    <w:r>
      <w:fldChar w:fldCharType="begin"/>
    </w:r>
    <w:r>
      <w:instrText xml:space="preserve"> PAGE   \* MERGEFORMAT </w:instrText>
    </w:r>
    <w:r>
      <w:fldChar w:fldCharType="separate"/>
    </w:r>
    <w:r w:rsidR="0086361F">
      <w:rPr>
        <w:noProof/>
      </w:rPr>
      <w:t>15</w:t>
    </w:r>
    <w:r>
      <w:rPr>
        <w:noProof/>
      </w:rPr>
      <w:fldChar w:fldCharType="end"/>
    </w:r>
    <w:r>
      <w:tab/>
    </w:r>
    <w:r>
      <w:rPr>
        <w:sz w:val="22"/>
      </w:rPr>
      <w:fldChar w:fldCharType="begin"/>
    </w:r>
    <w:r>
      <w:rPr>
        <w:sz w:val="22"/>
      </w:rPr>
      <w:instrText xml:space="preserve"> DOCPROPERTY  HeaderRight  \* MERGEFORMAT </w:instrText>
    </w:r>
    <w:r>
      <w:rPr>
        <w:sz w:val="22"/>
      </w:rPr>
      <w:fldChar w:fldCharType="separate"/>
    </w:r>
    <w:r w:rsidRPr="00225888">
      <w:rPr>
        <w:sz w:val="22"/>
      </w:rPr>
      <w:t>Draft 1.00.00</w:t>
    </w:r>
    <w:r>
      <w:rPr>
        <w:sz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D00CDB2"/>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rPr>
        <w:b/>
        <w:bCs w:val="0"/>
        <w:i w:val="0"/>
        <w:iCs w:val="0"/>
        <w:caps w:val="0"/>
        <w:smallCaps w:val="0"/>
        <w:strike w:val="0"/>
        <w:dstrike w:val="0"/>
        <w:noProof w:val="0"/>
        <w:vanish w:val="0"/>
        <w:color w:val="00000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rPr>
        <w:b/>
        <w:bCs w:val="0"/>
        <w:i w:val="0"/>
        <w:iCs w:val="0"/>
        <w:caps w:val="0"/>
        <w:smallCaps w:val="0"/>
        <w:strike w:val="0"/>
        <w:dstrike w:val="0"/>
        <w:noProof w:val="0"/>
        <w:vanish w:val="0"/>
        <w:color w:val="00000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16"/>
    <w:multiLevelType w:val="multilevel"/>
    <w:tmpl w:val="00000016"/>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17"/>
    <w:multiLevelType w:val="multilevel"/>
    <w:tmpl w:val="00000017"/>
    <w:name w:val="WWNum2"/>
    <w:lvl w:ilvl="0">
      <w:start w:val="1"/>
      <w:numFmt w:val="bullet"/>
      <w:lvlText w:val=""/>
      <w:lvlJc w:val="left"/>
      <w:pPr>
        <w:tabs>
          <w:tab w:val="num" w:pos="0"/>
        </w:tabs>
        <w:ind w:left="720" w:hanging="360"/>
      </w:pPr>
      <w:rPr>
        <w:rFonts w:ascii="Symbol" w:hAnsi="Symbol" w:cs="Calibri"/>
        <w:color w:val="50505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864FCA"/>
    <w:multiLevelType w:val="hybridMultilevel"/>
    <w:tmpl w:val="A574F3A8"/>
    <w:lvl w:ilvl="0" w:tplc="C6E8666A">
      <w:start w:val="1"/>
      <w:numFmt w:val="lowerLetter"/>
      <w:pStyle w:val="ListennummerBegin"/>
      <w:lvlText w:val="%1)"/>
      <w:lvlJc w:val="left"/>
      <w:pPr>
        <w:tabs>
          <w:tab w:val="num" w:pos="360"/>
        </w:tabs>
        <w:ind w:left="360" w:hanging="360"/>
      </w:pPr>
      <w:rPr>
        <w:rFonts w:hint="default"/>
      </w:rPr>
    </w:lvl>
    <w:lvl w:ilvl="1" w:tplc="57608168" w:tentative="1">
      <w:start w:val="1"/>
      <w:numFmt w:val="lowerLetter"/>
      <w:lvlText w:val="%2."/>
      <w:lvlJc w:val="left"/>
      <w:pPr>
        <w:tabs>
          <w:tab w:val="num" w:pos="1080"/>
        </w:tabs>
        <w:ind w:left="1080" w:hanging="360"/>
      </w:pPr>
    </w:lvl>
    <w:lvl w:ilvl="2" w:tplc="FBFA47A0" w:tentative="1">
      <w:start w:val="1"/>
      <w:numFmt w:val="lowerRoman"/>
      <w:lvlText w:val="%3."/>
      <w:lvlJc w:val="right"/>
      <w:pPr>
        <w:tabs>
          <w:tab w:val="num" w:pos="1800"/>
        </w:tabs>
        <w:ind w:left="1800" w:hanging="180"/>
      </w:pPr>
    </w:lvl>
    <w:lvl w:ilvl="3" w:tplc="51D25C1E" w:tentative="1">
      <w:start w:val="1"/>
      <w:numFmt w:val="decimal"/>
      <w:lvlText w:val="%4."/>
      <w:lvlJc w:val="left"/>
      <w:pPr>
        <w:tabs>
          <w:tab w:val="num" w:pos="2520"/>
        </w:tabs>
        <w:ind w:left="2520" w:hanging="360"/>
      </w:pPr>
    </w:lvl>
    <w:lvl w:ilvl="4" w:tplc="456A66C8" w:tentative="1">
      <w:start w:val="1"/>
      <w:numFmt w:val="lowerLetter"/>
      <w:lvlText w:val="%5."/>
      <w:lvlJc w:val="left"/>
      <w:pPr>
        <w:tabs>
          <w:tab w:val="num" w:pos="3240"/>
        </w:tabs>
        <w:ind w:left="3240" w:hanging="360"/>
      </w:pPr>
    </w:lvl>
    <w:lvl w:ilvl="5" w:tplc="A60CB62E" w:tentative="1">
      <w:start w:val="1"/>
      <w:numFmt w:val="lowerRoman"/>
      <w:lvlText w:val="%6."/>
      <w:lvlJc w:val="right"/>
      <w:pPr>
        <w:tabs>
          <w:tab w:val="num" w:pos="3960"/>
        </w:tabs>
        <w:ind w:left="3960" w:hanging="180"/>
      </w:pPr>
    </w:lvl>
    <w:lvl w:ilvl="6" w:tplc="78EC7F32" w:tentative="1">
      <w:start w:val="1"/>
      <w:numFmt w:val="decimal"/>
      <w:lvlText w:val="%7."/>
      <w:lvlJc w:val="left"/>
      <w:pPr>
        <w:tabs>
          <w:tab w:val="num" w:pos="4680"/>
        </w:tabs>
        <w:ind w:left="4680" w:hanging="360"/>
      </w:pPr>
    </w:lvl>
    <w:lvl w:ilvl="7" w:tplc="0E82D0EC" w:tentative="1">
      <w:start w:val="1"/>
      <w:numFmt w:val="lowerLetter"/>
      <w:lvlText w:val="%8."/>
      <w:lvlJc w:val="left"/>
      <w:pPr>
        <w:tabs>
          <w:tab w:val="num" w:pos="5400"/>
        </w:tabs>
        <w:ind w:left="5400" w:hanging="360"/>
      </w:pPr>
    </w:lvl>
    <w:lvl w:ilvl="8" w:tplc="7AD6E734" w:tentative="1">
      <w:start w:val="1"/>
      <w:numFmt w:val="lowerRoman"/>
      <w:lvlText w:val="%9."/>
      <w:lvlJc w:val="right"/>
      <w:pPr>
        <w:tabs>
          <w:tab w:val="num" w:pos="6120"/>
        </w:tabs>
        <w:ind w:left="6120" w:hanging="180"/>
      </w:pPr>
    </w:lvl>
  </w:abstractNum>
  <w:abstractNum w:abstractNumId="4" w15:restartNumberingAfterBreak="0">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5" w15:restartNumberingAfterBreak="0">
    <w:nsid w:val="06C72845"/>
    <w:multiLevelType w:val="multilevel"/>
    <w:tmpl w:val="E964633A"/>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6" w15:restartNumberingAfterBreak="0">
    <w:nsid w:val="0A0F21B5"/>
    <w:multiLevelType w:val="multilevel"/>
    <w:tmpl w:val="3AA63D4C"/>
    <w:lvl w:ilvl="0">
      <w:start w:val="1"/>
      <w:numFmt w:val="upperLetter"/>
      <w:suff w:val="nothing"/>
      <w:lvlText w:val="Annex %1"/>
      <w:lvlJc w:val="center"/>
      <w:pPr>
        <w:ind w:left="0" w:firstLine="51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7"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8"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11" w15:restartNumberingAfterBreak="0">
    <w:nsid w:val="21074363"/>
    <w:multiLevelType w:val="multilevel"/>
    <w:tmpl w:val="D5549ABC"/>
    <w:lvl w:ilvl="0">
      <w:start w:val="1"/>
      <w:numFmt w:val="upperLetter"/>
      <w:pStyle w:val="AppendixHeading"/>
      <w:lvlText w:val="Appendix %1."/>
      <w:lvlJc w:val="left"/>
      <w:pPr>
        <w:tabs>
          <w:tab w:val="num" w:pos="1800"/>
        </w:tabs>
        <w:ind w:left="1440" w:hanging="1440"/>
      </w:pPr>
      <w:rPr>
        <w:rFonts w:hint="default"/>
      </w:rPr>
    </w:lvl>
    <w:lvl w:ilvl="1">
      <w:start w:val="1"/>
      <w:numFmt w:val="decimal"/>
      <w:pStyle w:val="AppendixHeading2"/>
      <w:lvlText w:val="%1.%2."/>
      <w:lvlJc w:val="left"/>
      <w:pPr>
        <w:tabs>
          <w:tab w:val="num" w:pos="720"/>
        </w:tabs>
        <w:ind w:left="720" w:hanging="720"/>
      </w:pPr>
      <w:rPr>
        <w:rFonts w:hint="default"/>
      </w:rPr>
    </w:lvl>
    <w:lvl w:ilvl="2">
      <w:start w:val="1"/>
      <w:numFmt w:val="decimal"/>
      <w:pStyle w:val="AppendixHeading3"/>
      <w:lvlText w:val="%1.%2.%3."/>
      <w:lvlJc w:val="left"/>
      <w:pPr>
        <w:tabs>
          <w:tab w:val="num" w:pos="720"/>
        </w:tabs>
        <w:ind w:left="720" w:hanging="720"/>
      </w:pPr>
      <w:rPr>
        <w:rFonts w:hint="default"/>
      </w:rPr>
    </w:lvl>
    <w:lvl w:ilvl="3">
      <w:start w:val="1"/>
      <w:numFmt w:val="decimal"/>
      <w:pStyle w:val="AppendixHeading4"/>
      <w:lvlText w:val="%1.%2.%3.%4"/>
      <w:lvlJc w:val="left"/>
      <w:pPr>
        <w:tabs>
          <w:tab w:val="num" w:pos="1080"/>
        </w:tabs>
        <w:ind w:left="720" w:hanging="720"/>
      </w:pPr>
      <w:rPr>
        <w:rFonts w:hint="default"/>
      </w:rPr>
    </w:lvl>
    <w:lvl w:ilvl="4">
      <w:start w:val="1"/>
      <w:numFmt w:val="decimal"/>
      <w:pStyle w:val="AppendixHeading5"/>
      <w:lvlText w:val="%1.%2.%3.%4.%5"/>
      <w:lvlJc w:val="left"/>
      <w:pPr>
        <w:tabs>
          <w:tab w:val="num" w:pos="1440"/>
        </w:tabs>
        <w:ind w:left="720" w:hanging="720"/>
      </w:pPr>
      <w:rPr>
        <w:rFonts w:hint="default"/>
      </w:rPr>
    </w:lvl>
    <w:lvl w:ilvl="5">
      <w:start w:val="1"/>
      <w:numFmt w:val="decimal"/>
      <w:pStyle w:val="AppendixHeading6"/>
      <w:lvlText w:val="%1.%2.%3.%4.%5.%6"/>
      <w:lvlJc w:val="left"/>
      <w:pPr>
        <w:tabs>
          <w:tab w:val="num" w:pos="1440"/>
        </w:tabs>
        <w:ind w:left="1080" w:hanging="1080"/>
      </w:pPr>
      <w:rPr>
        <w:rFonts w:hint="default"/>
      </w:rPr>
    </w:lvl>
    <w:lvl w:ilvl="6">
      <w:start w:val="1"/>
      <w:numFmt w:val="lowerRoman"/>
      <w:lvlText w:val="(%7)"/>
      <w:lvlJc w:val="left"/>
      <w:pPr>
        <w:tabs>
          <w:tab w:val="num" w:pos="8640"/>
        </w:tabs>
        <w:ind w:left="8280" w:firstLine="0"/>
      </w:pPr>
      <w:rPr>
        <w:rFonts w:hint="default"/>
      </w:rPr>
    </w:lvl>
    <w:lvl w:ilvl="7">
      <w:start w:val="1"/>
      <w:numFmt w:val="lowerLetter"/>
      <w:lvlText w:val="(%8)"/>
      <w:lvlJc w:val="left"/>
      <w:pPr>
        <w:tabs>
          <w:tab w:val="num" w:pos="9360"/>
        </w:tabs>
        <w:ind w:left="9000" w:firstLine="0"/>
      </w:pPr>
      <w:rPr>
        <w:rFonts w:hint="default"/>
      </w:rPr>
    </w:lvl>
    <w:lvl w:ilvl="8">
      <w:start w:val="1"/>
      <w:numFmt w:val="lowerRoman"/>
      <w:lvlText w:val="(%9)"/>
      <w:lvlJc w:val="left"/>
      <w:pPr>
        <w:tabs>
          <w:tab w:val="num" w:pos="10080"/>
        </w:tabs>
        <w:ind w:left="9720" w:firstLine="0"/>
      </w:pPr>
      <w:rPr>
        <w:rFonts w:hint="default"/>
      </w:rPr>
    </w:lvl>
  </w:abstractNum>
  <w:abstractNum w:abstractNumId="12" w15:restartNumberingAfterBreak="0">
    <w:nsid w:val="268F04E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14" w15:restartNumberingAfterBreak="0">
    <w:nsid w:val="2ADA2C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6" w15:restartNumberingAfterBreak="0">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8" w15:restartNumberingAfterBreak="0">
    <w:nsid w:val="3B683819"/>
    <w:multiLevelType w:val="multilevel"/>
    <w:tmpl w:val="3AA63D4C"/>
    <w:styleLink w:val="Annexes"/>
    <w:lvl w:ilvl="0">
      <w:start w:val="1"/>
      <w:numFmt w:val="upperLetter"/>
      <w:suff w:val="nothing"/>
      <w:lvlText w:val="Annex %1"/>
      <w:lvlJc w:val="center"/>
      <w:pPr>
        <w:ind w:left="0" w:firstLine="51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907"/>
        </w:tabs>
        <w:ind w:left="907" w:hanging="907"/>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361"/>
        </w:tabs>
        <w:ind w:left="1361" w:hanging="1361"/>
      </w:pPr>
      <w:rPr>
        <w:rFonts w:hint="default"/>
      </w:rPr>
    </w:lvl>
    <w:lvl w:ilvl="5">
      <w:start w:val="1"/>
      <w:numFmt w:val="decimal"/>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19"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1A15870"/>
    <w:multiLevelType w:val="hybridMultilevel"/>
    <w:tmpl w:val="0562C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22"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E10C07"/>
    <w:multiLevelType w:val="hybridMultilevel"/>
    <w:tmpl w:val="4134B844"/>
    <w:lvl w:ilvl="0" w:tplc="04090001">
      <w:start w:val="1"/>
      <w:numFmt w:val="bullet"/>
      <w:lvlText w:val=""/>
      <w:lvlJc w:val="left"/>
      <w:pPr>
        <w:tabs>
          <w:tab w:val="num" w:pos="720"/>
        </w:tabs>
        <w:ind w:left="72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4" w15:restartNumberingAfterBreak="0">
    <w:nsid w:val="55AE4419"/>
    <w:multiLevelType w:val="multilevel"/>
    <w:tmpl w:val="41D84D2E"/>
    <w:styleLink w:val="Bulletedlist"/>
    <w:lvl w:ilvl="0">
      <w:start w:val="1"/>
      <w:numFmt w:val="bullet"/>
      <w:lvlText w:val=""/>
      <w:lvlJc w:val="left"/>
      <w:pPr>
        <w:tabs>
          <w:tab w:val="num" w:pos="2138"/>
        </w:tabs>
        <w:ind w:left="2138" w:hanging="360"/>
      </w:pPr>
      <w:rPr>
        <w:rFonts w:ascii="Symbol" w:hAnsi="Symbol" w:hint="default"/>
      </w:rPr>
    </w:lvl>
    <w:lvl w:ilvl="1">
      <w:start w:val="1"/>
      <w:numFmt w:val="bullet"/>
      <w:lvlText w:val="o"/>
      <w:lvlJc w:val="left"/>
      <w:pPr>
        <w:tabs>
          <w:tab w:val="num" w:pos="2858"/>
        </w:tabs>
        <w:ind w:left="2858" w:hanging="360"/>
      </w:pPr>
      <w:rPr>
        <w:rFonts w:ascii="Courier New" w:hAnsi="Courier New" w:cs="Courier New" w:hint="default"/>
      </w:rPr>
    </w:lvl>
    <w:lvl w:ilvl="2">
      <w:start w:val="1"/>
      <w:numFmt w:val="bullet"/>
      <w:lvlText w:val=""/>
      <w:lvlJc w:val="left"/>
      <w:pPr>
        <w:tabs>
          <w:tab w:val="num" w:pos="3578"/>
        </w:tabs>
        <w:ind w:left="3578" w:hanging="360"/>
      </w:pPr>
      <w:rPr>
        <w:rFonts w:ascii="Wingdings" w:hAnsi="Wingdings" w:hint="default"/>
      </w:rPr>
    </w:lvl>
    <w:lvl w:ilvl="3">
      <w:start w:val="1"/>
      <w:numFmt w:val="bullet"/>
      <w:lvlText w:val=""/>
      <w:lvlJc w:val="left"/>
      <w:pPr>
        <w:tabs>
          <w:tab w:val="num" w:pos="4298"/>
        </w:tabs>
        <w:ind w:left="4298" w:hanging="360"/>
      </w:pPr>
      <w:rPr>
        <w:rFonts w:ascii="Symbol" w:hAnsi="Symbol" w:hint="default"/>
      </w:rPr>
    </w:lvl>
    <w:lvl w:ilvl="4">
      <w:start w:val="1"/>
      <w:numFmt w:val="bullet"/>
      <w:lvlText w:val="o"/>
      <w:lvlJc w:val="left"/>
      <w:pPr>
        <w:tabs>
          <w:tab w:val="num" w:pos="5018"/>
        </w:tabs>
        <w:ind w:left="5018" w:hanging="360"/>
      </w:pPr>
      <w:rPr>
        <w:rFonts w:ascii="Courier New" w:hAnsi="Courier New" w:cs="Courier New" w:hint="default"/>
      </w:rPr>
    </w:lvl>
    <w:lvl w:ilvl="5">
      <w:start w:val="1"/>
      <w:numFmt w:val="bullet"/>
      <w:lvlText w:val=""/>
      <w:lvlJc w:val="left"/>
      <w:pPr>
        <w:tabs>
          <w:tab w:val="num" w:pos="5738"/>
        </w:tabs>
        <w:ind w:left="5738" w:hanging="360"/>
      </w:pPr>
      <w:rPr>
        <w:rFonts w:ascii="Wingdings" w:hAnsi="Wingdings" w:hint="default"/>
      </w:rPr>
    </w:lvl>
    <w:lvl w:ilvl="6">
      <w:start w:val="1"/>
      <w:numFmt w:val="bullet"/>
      <w:lvlText w:val=""/>
      <w:lvlJc w:val="left"/>
      <w:pPr>
        <w:tabs>
          <w:tab w:val="num" w:pos="6458"/>
        </w:tabs>
        <w:ind w:left="6458" w:hanging="360"/>
      </w:pPr>
      <w:rPr>
        <w:rFonts w:ascii="Symbol" w:hAnsi="Symbol" w:hint="default"/>
      </w:rPr>
    </w:lvl>
    <w:lvl w:ilvl="7">
      <w:start w:val="1"/>
      <w:numFmt w:val="bullet"/>
      <w:lvlText w:val="o"/>
      <w:lvlJc w:val="left"/>
      <w:pPr>
        <w:tabs>
          <w:tab w:val="num" w:pos="7178"/>
        </w:tabs>
        <w:ind w:left="7178" w:hanging="360"/>
      </w:pPr>
      <w:rPr>
        <w:rFonts w:ascii="Courier New" w:hAnsi="Courier New" w:cs="Courier New" w:hint="default"/>
      </w:rPr>
    </w:lvl>
    <w:lvl w:ilvl="8">
      <w:start w:val="1"/>
      <w:numFmt w:val="bullet"/>
      <w:lvlText w:val=""/>
      <w:lvlJc w:val="left"/>
      <w:pPr>
        <w:tabs>
          <w:tab w:val="num" w:pos="7898"/>
        </w:tabs>
        <w:ind w:left="7898" w:hanging="360"/>
      </w:pPr>
      <w:rPr>
        <w:rFonts w:ascii="Wingdings" w:hAnsi="Wingdings" w:hint="default"/>
      </w:rPr>
    </w:lvl>
  </w:abstractNum>
  <w:abstractNum w:abstractNumId="25"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6" w15:restartNumberingAfterBreak="0">
    <w:nsid w:val="60266FC6"/>
    <w:multiLevelType w:val="multilevel"/>
    <w:tmpl w:val="7E54FD1E"/>
    <w:lvl w:ilvl="0">
      <w:start w:val="1"/>
      <w:numFmt w:val="upperLetter"/>
      <w:pStyle w:val="ANNEXtitle"/>
      <w:suff w:val="space"/>
      <w:lvlText w:val="Annex %1"/>
      <w:lvlJc w:val="left"/>
      <w:pPr>
        <w:ind w:left="0" w:firstLine="0"/>
      </w:p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7" w15:restartNumberingAfterBreak="0">
    <w:nsid w:val="61D57C10"/>
    <w:multiLevelType w:val="hybridMultilevel"/>
    <w:tmpl w:val="71B4783A"/>
    <w:lvl w:ilvl="0" w:tplc="FFFFFFFF">
      <w:start w:val="1"/>
      <w:numFmt w:val="lowerLetter"/>
      <w:lvlText w:val="%1)"/>
      <w:lvlJc w:val="left"/>
      <w:pPr>
        <w:tabs>
          <w:tab w:val="num" w:pos="360"/>
        </w:tabs>
        <w:ind w:left="360" w:hanging="360"/>
      </w:pPr>
      <w:rPr>
        <w:rFonts w:cs="Times New Rom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pStyle w:val="TERM-number4"/>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69FD4E64"/>
    <w:multiLevelType w:val="multilevel"/>
    <w:tmpl w:val="E2F68FDE"/>
    <w:lvl w:ilvl="0">
      <w:start w:val="1"/>
      <w:numFmt w:val="upperLetter"/>
      <w:pStyle w:val="AnnexHeading1"/>
      <w:lvlText w:val="Annex %1."/>
      <w:lvlJc w:val="left"/>
      <w:pPr>
        <w:tabs>
          <w:tab w:val="num" w:pos="1080"/>
        </w:tabs>
        <w:ind w:left="0" w:firstLine="0"/>
      </w:pPr>
    </w:lvl>
    <w:lvl w:ilvl="1">
      <w:start w:val="1"/>
      <w:numFmt w:val="decimal"/>
      <w:pStyle w:val="Annex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734D0EFE"/>
    <w:multiLevelType w:val="singleLevel"/>
    <w:tmpl w:val="D15AEC26"/>
    <w:lvl w:ilvl="0">
      <w:start w:val="1"/>
      <w:numFmt w:val="bullet"/>
      <w:pStyle w:val="ListBullet2End"/>
      <w:lvlText w:val=""/>
      <w:lvlJc w:val="left"/>
      <w:pPr>
        <w:tabs>
          <w:tab w:val="num" w:pos="360"/>
        </w:tabs>
        <w:ind w:left="360" w:hanging="360"/>
      </w:pPr>
      <w:rPr>
        <w:rFonts w:ascii="Symbol" w:hAnsi="Symbol" w:hint="default"/>
      </w:rPr>
    </w:lvl>
  </w:abstractNum>
  <w:abstractNum w:abstractNumId="30"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num w:numId="1">
    <w:abstractNumId w:val="0"/>
  </w:num>
  <w:num w:numId="2">
    <w:abstractNumId w:val="26"/>
  </w:num>
  <w:num w:numId="3">
    <w:abstractNumId w:val="25"/>
  </w:num>
  <w:num w:numId="4">
    <w:abstractNumId w:val="13"/>
  </w:num>
  <w:num w:numId="5">
    <w:abstractNumId w:val="4"/>
  </w:num>
  <w:num w:numId="6">
    <w:abstractNumId w:val="21"/>
  </w:num>
  <w:num w:numId="7">
    <w:abstractNumId w:val="29"/>
  </w:num>
  <w:num w:numId="8">
    <w:abstractNumId w:val="17"/>
  </w:num>
  <w:num w:numId="9">
    <w:abstractNumId w:val="7"/>
  </w:num>
  <w:num w:numId="10">
    <w:abstractNumId w:val="15"/>
  </w:num>
  <w:num w:numId="11">
    <w:abstractNumId w:val="28"/>
  </w:num>
  <w:num w:numId="12">
    <w:abstractNumId w:val="14"/>
  </w:num>
  <w:num w:numId="13">
    <w:abstractNumId w:val="12"/>
  </w:num>
  <w:num w:numId="14">
    <w:abstractNumId w:val="24"/>
  </w:num>
  <w:num w:numId="15">
    <w:abstractNumId w:val="11"/>
  </w:num>
  <w:num w:numId="16">
    <w:abstractNumId w:val="27"/>
  </w:num>
  <w:num w:numId="17">
    <w:abstractNumId w:val="22"/>
  </w:num>
  <w:num w:numId="18">
    <w:abstractNumId w:val="10"/>
  </w:num>
  <w:num w:numId="19">
    <w:abstractNumId w:val="30"/>
  </w:num>
  <w:num w:numId="20">
    <w:abstractNumId w:val="9"/>
  </w:num>
  <w:num w:numId="21">
    <w:abstractNumId w:val="16"/>
  </w:num>
  <w:num w:numId="22">
    <w:abstractNumId w:val="5"/>
    <w:lvlOverride w:ilvl="1">
      <w:lvl w:ilvl="1">
        <w:start w:val="1"/>
        <w:numFmt w:val="decimal"/>
        <w:lvlText w:val="%1.%2"/>
        <w:lvlJc w:val="left"/>
        <w:pPr>
          <w:tabs>
            <w:tab w:val="num" w:pos="624"/>
          </w:tabs>
          <w:ind w:left="624" w:hanging="624"/>
        </w:pPr>
        <w:rPr>
          <w:rFonts w:hint="default"/>
          <w:b/>
        </w:rPr>
      </w:lvl>
    </w:lvlOverride>
    <w:lvlOverride w:ilvl="2">
      <w:lvl w:ilvl="2">
        <w:start w:val="1"/>
        <w:numFmt w:val="decimal"/>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3">
    <w:abstractNumId w:val="3"/>
  </w:num>
  <w:num w:numId="24">
    <w:abstractNumId w:val="23"/>
  </w:num>
  <w:num w:numId="25">
    <w:abstractNumId w:val="8"/>
  </w:num>
  <w:num w:numId="26">
    <w:abstractNumId w:val="19"/>
  </w:num>
  <w:num w:numId="27">
    <w:abstractNumId w:val="18"/>
  </w:num>
  <w:num w:numId="28">
    <w:abstractNumId w:val="6"/>
  </w:num>
  <w:num w:numId="29">
    <w:abstractNumId w:val="5"/>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tabs>
            <w:tab w:val="num" w:pos="624"/>
          </w:tabs>
          <w:ind w:left="624" w:hanging="624"/>
        </w:pPr>
        <w:rPr>
          <w:rFonts w:hint="default"/>
          <w:b/>
        </w:rPr>
      </w:lvl>
    </w:lvlOverride>
    <w:lvlOverride w:ilvl="2">
      <w:lvl w:ilvl="2">
        <w:start w:val="1"/>
        <w:numFmt w:val="decimal"/>
        <w:lvlText w:val="%1.%2.%3"/>
        <w:lvlJc w:val="left"/>
        <w:pPr>
          <w:tabs>
            <w:tab w:val="num" w:pos="851"/>
          </w:tabs>
          <w:ind w:left="851" w:hanging="851"/>
        </w:pPr>
        <w:rPr>
          <w:rFonts w:hint="default"/>
          <w:b/>
          <w:bCs w:val="0"/>
          <w:i w:val="0"/>
          <w:iCs w:val="0"/>
          <w:caps w:val="0"/>
          <w:smallCaps w:val="0"/>
          <w:strike w:val="0"/>
          <w:dstrike w:val="0"/>
          <w:outline w:val="0"/>
          <w:shadow w:val="0"/>
          <w:emboss w:val="0"/>
          <w:imprint w:val="0"/>
          <w:vanish w:val="0"/>
          <w:kern w:val="0"/>
          <w:position w:val="0"/>
          <w:u w:val="none"/>
          <w:effect w:val="none"/>
          <w:vertAlign w:val="baseline"/>
          <w:em w:val="none"/>
        </w:rPr>
      </w:lvl>
    </w:lvlOverride>
    <w:lvlOverride w:ilvl="3">
      <w:lvl w:ilvl="3">
        <w:start w:val="1"/>
        <w:numFmt w:val="decimal"/>
        <w:lvlText w:val="%1.%2.%3.%4"/>
        <w:lvlJc w:val="left"/>
        <w:pPr>
          <w:tabs>
            <w:tab w:val="num" w:pos="1077"/>
          </w:tabs>
          <w:ind w:left="1077" w:hanging="1077"/>
        </w:pPr>
        <w:rPr>
          <w:rFonts w:hint="default"/>
        </w:rPr>
      </w:lvl>
    </w:lvlOverride>
    <w:lvlOverride w:ilvl="4">
      <w:lvl w:ilvl="4">
        <w:start w:val="1"/>
        <w:numFmt w:val="decimal"/>
        <w:lvlText w:val="%1.%2.%3.%4.%5"/>
        <w:lvlJc w:val="left"/>
        <w:pPr>
          <w:tabs>
            <w:tab w:val="num" w:pos="1304"/>
          </w:tabs>
          <w:ind w:left="1304" w:hanging="1304"/>
        </w:pPr>
        <w:rPr>
          <w:rFonts w:hint="default"/>
        </w:rPr>
      </w:lvl>
    </w:lvlOverride>
    <w:lvlOverride w:ilvl="5">
      <w:lvl w:ilvl="5">
        <w:start w:val="1"/>
        <w:numFmt w:val="decimal"/>
        <w:lvlText w:val="%1.%2.%3.%4.%5.%6"/>
        <w:lvlJc w:val="left"/>
        <w:pPr>
          <w:tabs>
            <w:tab w:val="num" w:pos="1531"/>
          </w:tabs>
          <w:ind w:left="1531" w:hanging="1531"/>
        </w:pPr>
        <w:rPr>
          <w:rFonts w:hint="default"/>
        </w:rPr>
      </w:lvl>
    </w:lvlOverride>
    <w:lvlOverride w:ilvl="6">
      <w:lvl w:ilvl="6">
        <w:start w:val="1"/>
        <w:numFmt w:val="decimal"/>
        <w:lvlText w:val="%1.%2.%3.%4.%5.%6.%7"/>
        <w:lvlJc w:val="left"/>
        <w:pPr>
          <w:tabs>
            <w:tab w:val="num" w:pos="1758"/>
          </w:tabs>
          <w:ind w:left="1758" w:hanging="1758"/>
        </w:pPr>
        <w:rPr>
          <w:rFonts w:hint="default"/>
        </w:rPr>
      </w:lvl>
    </w:lvlOverride>
    <w:lvlOverride w:ilvl="7">
      <w:lvl w:ilvl="7">
        <w:start w:val="1"/>
        <w:numFmt w:val="decimal"/>
        <w:lvlText w:val="%1.%2.%3.%4.%5.%6.%7.%8"/>
        <w:lvlJc w:val="left"/>
        <w:pPr>
          <w:tabs>
            <w:tab w:val="num" w:pos="1985"/>
          </w:tabs>
          <w:ind w:left="1985" w:hanging="1985"/>
        </w:pPr>
        <w:rPr>
          <w:rFonts w:hint="default"/>
        </w:rPr>
      </w:lvl>
    </w:lvlOverride>
    <w:lvlOverride w:ilvl="8">
      <w:lvl w:ilvl="8">
        <w:start w:val="1"/>
        <w:numFmt w:val="decimal"/>
        <w:lvlText w:val="%1.%2.%3.%4.%5.%6.%7.%8.%9"/>
        <w:lvlJc w:val="left"/>
        <w:pPr>
          <w:tabs>
            <w:tab w:val="num" w:pos="2211"/>
          </w:tabs>
          <w:ind w:left="2211" w:hanging="2211"/>
        </w:pPr>
        <w:rPr>
          <w:rFonts w:hint="default"/>
        </w:rPr>
      </w:lvl>
    </w:lvlOverride>
  </w:num>
  <w:num w:numId="30">
    <w:abstractNumId w:val="1"/>
  </w:num>
  <w:num w:numId="31">
    <w:abstractNumId w:val="2"/>
  </w:num>
  <w:num w:numId="32">
    <w:abstractNumId w:val="20"/>
  </w:num>
  <w:num w:numId="33">
    <w:abstractNumId w:val="0"/>
  </w:num>
  <w:num w:numId="34">
    <w:abstractNumId w:val="0"/>
  </w:num>
  <w:num w:numId="35">
    <w:abstractNumId w:val="0"/>
  </w:num>
  <w:num w:numId="36">
    <w:abstractNumId w:val="0"/>
  </w:num>
  <w:num w:numId="37">
    <w:abstractNumId w:val="0"/>
  </w:num>
  <w:num w:numId="38">
    <w:abstractNumId w:val="0"/>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l Deiretsbacher (OPC)">
    <w15:presenceInfo w15:providerId="None" w15:userId="Karl Deiretsbacher (OPC)"/>
  </w15:person>
  <w15:person w15:author="Deiretsbacher, Karl-Heinz">
    <w15:presenceInfo w15:providerId="None" w15:userId="Deiretsbacher, Karl-Hei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o:colormru v:ext="edit" colors="#f0f0f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B7"/>
    <w:rsid w:val="00001455"/>
    <w:rsid w:val="0000192B"/>
    <w:rsid w:val="00001B15"/>
    <w:rsid w:val="00001B8F"/>
    <w:rsid w:val="00001FDC"/>
    <w:rsid w:val="000022A9"/>
    <w:rsid w:val="0000246B"/>
    <w:rsid w:val="0000248F"/>
    <w:rsid w:val="00003513"/>
    <w:rsid w:val="00004425"/>
    <w:rsid w:val="000046EB"/>
    <w:rsid w:val="000048CF"/>
    <w:rsid w:val="00004B89"/>
    <w:rsid w:val="0000526F"/>
    <w:rsid w:val="00005742"/>
    <w:rsid w:val="000059E1"/>
    <w:rsid w:val="00010581"/>
    <w:rsid w:val="00012055"/>
    <w:rsid w:val="0001285A"/>
    <w:rsid w:val="00013A97"/>
    <w:rsid w:val="00013EE7"/>
    <w:rsid w:val="000156C7"/>
    <w:rsid w:val="00015746"/>
    <w:rsid w:val="000158D7"/>
    <w:rsid w:val="0001696E"/>
    <w:rsid w:val="000206D3"/>
    <w:rsid w:val="0002088A"/>
    <w:rsid w:val="00021B3C"/>
    <w:rsid w:val="000240B9"/>
    <w:rsid w:val="000252AA"/>
    <w:rsid w:val="000257E6"/>
    <w:rsid w:val="0002592D"/>
    <w:rsid w:val="00025C7B"/>
    <w:rsid w:val="00025E6C"/>
    <w:rsid w:val="00027921"/>
    <w:rsid w:val="000315EC"/>
    <w:rsid w:val="000315FE"/>
    <w:rsid w:val="00031CD5"/>
    <w:rsid w:val="000332CE"/>
    <w:rsid w:val="00033304"/>
    <w:rsid w:val="000333D6"/>
    <w:rsid w:val="000334E8"/>
    <w:rsid w:val="00033683"/>
    <w:rsid w:val="00033878"/>
    <w:rsid w:val="000348FA"/>
    <w:rsid w:val="00034F24"/>
    <w:rsid w:val="000359DA"/>
    <w:rsid w:val="0003626E"/>
    <w:rsid w:val="00037A2E"/>
    <w:rsid w:val="00040262"/>
    <w:rsid w:val="0004129F"/>
    <w:rsid w:val="00044356"/>
    <w:rsid w:val="00044B3B"/>
    <w:rsid w:val="00044BFC"/>
    <w:rsid w:val="000467B0"/>
    <w:rsid w:val="000512D3"/>
    <w:rsid w:val="0005211B"/>
    <w:rsid w:val="0005263B"/>
    <w:rsid w:val="00052F7F"/>
    <w:rsid w:val="00053EC2"/>
    <w:rsid w:val="000541A1"/>
    <w:rsid w:val="00055447"/>
    <w:rsid w:val="00055EFC"/>
    <w:rsid w:val="00057299"/>
    <w:rsid w:val="00057A28"/>
    <w:rsid w:val="0006159A"/>
    <w:rsid w:val="00061681"/>
    <w:rsid w:val="00062ACF"/>
    <w:rsid w:val="00063A33"/>
    <w:rsid w:val="0006407E"/>
    <w:rsid w:val="000651E9"/>
    <w:rsid w:val="00071087"/>
    <w:rsid w:val="00071111"/>
    <w:rsid w:val="00071B74"/>
    <w:rsid w:val="0007216E"/>
    <w:rsid w:val="0007297F"/>
    <w:rsid w:val="00073CF8"/>
    <w:rsid w:val="000745B3"/>
    <w:rsid w:val="00075297"/>
    <w:rsid w:val="0007608D"/>
    <w:rsid w:val="000772B6"/>
    <w:rsid w:val="000804CE"/>
    <w:rsid w:val="00080B07"/>
    <w:rsid w:val="00081BE3"/>
    <w:rsid w:val="0008274E"/>
    <w:rsid w:val="00082D71"/>
    <w:rsid w:val="00082DC9"/>
    <w:rsid w:val="00083322"/>
    <w:rsid w:val="0008520F"/>
    <w:rsid w:val="00085804"/>
    <w:rsid w:val="000859E6"/>
    <w:rsid w:val="00086DA5"/>
    <w:rsid w:val="00087C32"/>
    <w:rsid w:val="00087CE2"/>
    <w:rsid w:val="00091507"/>
    <w:rsid w:val="00093402"/>
    <w:rsid w:val="0009387E"/>
    <w:rsid w:val="00095BDA"/>
    <w:rsid w:val="00097766"/>
    <w:rsid w:val="000979D7"/>
    <w:rsid w:val="00097BDA"/>
    <w:rsid w:val="000A2F6B"/>
    <w:rsid w:val="000A496B"/>
    <w:rsid w:val="000A4B3E"/>
    <w:rsid w:val="000A4C7B"/>
    <w:rsid w:val="000A50B8"/>
    <w:rsid w:val="000A5909"/>
    <w:rsid w:val="000A6201"/>
    <w:rsid w:val="000A71E3"/>
    <w:rsid w:val="000B0248"/>
    <w:rsid w:val="000B02A3"/>
    <w:rsid w:val="000B1065"/>
    <w:rsid w:val="000B16B7"/>
    <w:rsid w:val="000B1BB6"/>
    <w:rsid w:val="000B1D65"/>
    <w:rsid w:val="000B32A4"/>
    <w:rsid w:val="000B4C52"/>
    <w:rsid w:val="000B4F4F"/>
    <w:rsid w:val="000B574B"/>
    <w:rsid w:val="000B77D8"/>
    <w:rsid w:val="000C0C03"/>
    <w:rsid w:val="000C21F6"/>
    <w:rsid w:val="000C249D"/>
    <w:rsid w:val="000C33DD"/>
    <w:rsid w:val="000C47F7"/>
    <w:rsid w:val="000C4A2D"/>
    <w:rsid w:val="000C4C6A"/>
    <w:rsid w:val="000C60B0"/>
    <w:rsid w:val="000C6A41"/>
    <w:rsid w:val="000C6EE9"/>
    <w:rsid w:val="000C71D4"/>
    <w:rsid w:val="000D0887"/>
    <w:rsid w:val="000D1681"/>
    <w:rsid w:val="000D1BED"/>
    <w:rsid w:val="000D539C"/>
    <w:rsid w:val="000D5461"/>
    <w:rsid w:val="000D6369"/>
    <w:rsid w:val="000D6545"/>
    <w:rsid w:val="000D67A6"/>
    <w:rsid w:val="000D6A0A"/>
    <w:rsid w:val="000D7B3C"/>
    <w:rsid w:val="000D7D04"/>
    <w:rsid w:val="000D7F17"/>
    <w:rsid w:val="000E0623"/>
    <w:rsid w:val="000E07B5"/>
    <w:rsid w:val="000E1260"/>
    <w:rsid w:val="000E29A9"/>
    <w:rsid w:val="000E2FB8"/>
    <w:rsid w:val="000E30E9"/>
    <w:rsid w:val="000E359E"/>
    <w:rsid w:val="000E3B35"/>
    <w:rsid w:val="000E3C35"/>
    <w:rsid w:val="000E5713"/>
    <w:rsid w:val="000E7864"/>
    <w:rsid w:val="000E79FD"/>
    <w:rsid w:val="000F0CC2"/>
    <w:rsid w:val="000F43B2"/>
    <w:rsid w:val="000F4C07"/>
    <w:rsid w:val="000F73BD"/>
    <w:rsid w:val="0010124A"/>
    <w:rsid w:val="00101C7E"/>
    <w:rsid w:val="00102BD2"/>
    <w:rsid w:val="0010695A"/>
    <w:rsid w:val="001071C6"/>
    <w:rsid w:val="0011145F"/>
    <w:rsid w:val="00112C41"/>
    <w:rsid w:val="001131DC"/>
    <w:rsid w:val="00113C6B"/>
    <w:rsid w:val="001140BE"/>
    <w:rsid w:val="0011581E"/>
    <w:rsid w:val="001167AB"/>
    <w:rsid w:val="00116F96"/>
    <w:rsid w:val="00116F9B"/>
    <w:rsid w:val="001173D9"/>
    <w:rsid w:val="001205AE"/>
    <w:rsid w:val="00120B58"/>
    <w:rsid w:val="001219C9"/>
    <w:rsid w:val="00122F8D"/>
    <w:rsid w:val="00124A7F"/>
    <w:rsid w:val="001254C4"/>
    <w:rsid w:val="0012580A"/>
    <w:rsid w:val="0012646D"/>
    <w:rsid w:val="001267F5"/>
    <w:rsid w:val="00126CB2"/>
    <w:rsid w:val="00130100"/>
    <w:rsid w:val="001306D4"/>
    <w:rsid w:val="00130B38"/>
    <w:rsid w:val="00131508"/>
    <w:rsid w:val="00131C01"/>
    <w:rsid w:val="0013292C"/>
    <w:rsid w:val="00132BD0"/>
    <w:rsid w:val="00133934"/>
    <w:rsid w:val="00133E0F"/>
    <w:rsid w:val="00134F9C"/>
    <w:rsid w:val="0013509E"/>
    <w:rsid w:val="001353BE"/>
    <w:rsid w:val="00135883"/>
    <w:rsid w:val="00136823"/>
    <w:rsid w:val="00136907"/>
    <w:rsid w:val="0013734F"/>
    <w:rsid w:val="00140282"/>
    <w:rsid w:val="00140A2A"/>
    <w:rsid w:val="00140A2F"/>
    <w:rsid w:val="00140CDC"/>
    <w:rsid w:val="001411C2"/>
    <w:rsid w:val="00141DE5"/>
    <w:rsid w:val="00142494"/>
    <w:rsid w:val="00146046"/>
    <w:rsid w:val="00147171"/>
    <w:rsid w:val="00150075"/>
    <w:rsid w:val="00152E41"/>
    <w:rsid w:val="00153AAA"/>
    <w:rsid w:val="00154AE7"/>
    <w:rsid w:val="001550A6"/>
    <w:rsid w:val="00155DC2"/>
    <w:rsid w:val="00156253"/>
    <w:rsid w:val="00156F09"/>
    <w:rsid w:val="00157417"/>
    <w:rsid w:val="00157A16"/>
    <w:rsid w:val="0016072E"/>
    <w:rsid w:val="00161FA4"/>
    <w:rsid w:val="00163B28"/>
    <w:rsid w:val="00163C94"/>
    <w:rsid w:val="0016406D"/>
    <w:rsid w:val="0016600C"/>
    <w:rsid w:val="001669D4"/>
    <w:rsid w:val="00167A1B"/>
    <w:rsid w:val="0017064A"/>
    <w:rsid w:val="001706C4"/>
    <w:rsid w:val="00170F03"/>
    <w:rsid w:val="001720DE"/>
    <w:rsid w:val="001723C2"/>
    <w:rsid w:val="00172716"/>
    <w:rsid w:val="0017289E"/>
    <w:rsid w:val="00175001"/>
    <w:rsid w:val="001752EB"/>
    <w:rsid w:val="00175364"/>
    <w:rsid w:val="00177135"/>
    <w:rsid w:val="0017774B"/>
    <w:rsid w:val="00177D3B"/>
    <w:rsid w:val="00180719"/>
    <w:rsid w:val="001811BC"/>
    <w:rsid w:val="00182A1C"/>
    <w:rsid w:val="00183E9C"/>
    <w:rsid w:val="00185975"/>
    <w:rsid w:val="00187D13"/>
    <w:rsid w:val="00191099"/>
    <w:rsid w:val="00191802"/>
    <w:rsid w:val="0019260F"/>
    <w:rsid w:val="00193355"/>
    <w:rsid w:val="00193606"/>
    <w:rsid w:val="001953D3"/>
    <w:rsid w:val="0019638D"/>
    <w:rsid w:val="00196A9D"/>
    <w:rsid w:val="00196B99"/>
    <w:rsid w:val="001973B4"/>
    <w:rsid w:val="001A0639"/>
    <w:rsid w:val="001A063A"/>
    <w:rsid w:val="001A0A34"/>
    <w:rsid w:val="001A4DA6"/>
    <w:rsid w:val="001A6378"/>
    <w:rsid w:val="001A7DDD"/>
    <w:rsid w:val="001A7EC1"/>
    <w:rsid w:val="001B11C6"/>
    <w:rsid w:val="001B275B"/>
    <w:rsid w:val="001B2CD9"/>
    <w:rsid w:val="001B2D60"/>
    <w:rsid w:val="001B4247"/>
    <w:rsid w:val="001B45C4"/>
    <w:rsid w:val="001B507F"/>
    <w:rsid w:val="001B6CB7"/>
    <w:rsid w:val="001B7482"/>
    <w:rsid w:val="001B784D"/>
    <w:rsid w:val="001B7DBE"/>
    <w:rsid w:val="001C02A3"/>
    <w:rsid w:val="001C1680"/>
    <w:rsid w:val="001C21C6"/>
    <w:rsid w:val="001C2508"/>
    <w:rsid w:val="001C261B"/>
    <w:rsid w:val="001C360E"/>
    <w:rsid w:val="001C3E13"/>
    <w:rsid w:val="001C41BB"/>
    <w:rsid w:val="001C55C2"/>
    <w:rsid w:val="001C58F5"/>
    <w:rsid w:val="001C5ED3"/>
    <w:rsid w:val="001C6052"/>
    <w:rsid w:val="001C6F2B"/>
    <w:rsid w:val="001D09BC"/>
    <w:rsid w:val="001D10B2"/>
    <w:rsid w:val="001D183F"/>
    <w:rsid w:val="001D1CFE"/>
    <w:rsid w:val="001D2598"/>
    <w:rsid w:val="001D3299"/>
    <w:rsid w:val="001D5311"/>
    <w:rsid w:val="001D601D"/>
    <w:rsid w:val="001D6CCE"/>
    <w:rsid w:val="001D79ED"/>
    <w:rsid w:val="001D7A96"/>
    <w:rsid w:val="001D7D0B"/>
    <w:rsid w:val="001E0277"/>
    <w:rsid w:val="001E2DC1"/>
    <w:rsid w:val="001E3F32"/>
    <w:rsid w:val="001E467C"/>
    <w:rsid w:val="001E63E2"/>
    <w:rsid w:val="001E68C6"/>
    <w:rsid w:val="001F0909"/>
    <w:rsid w:val="001F20E0"/>
    <w:rsid w:val="001F260C"/>
    <w:rsid w:val="001F4F7E"/>
    <w:rsid w:val="001F7316"/>
    <w:rsid w:val="001F760B"/>
    <w:rsid w:val="001F76DF"/>
    <w:rsid w:val="0020004F"/>
    <w:rsid w:val="002002D6"/>
    <w:rsid w:val="00202725"/>
    <w:rsid w:val="002040CD"/>
    <w:rsid w:val="00205689"/>
    <w:rsid w:val="00205AEA"/>
    <w:rsid w:val="00206597"/>
    <w:rsid w:val="00206C27"/>
    <w:rsid w:val="002076FE"/>
    <w:rsid w:val="00207A9D"/>
    <w:rsid w:val="00207D38"/>
    <w:rsid w:val="00210B1A"/>
    <w:rsid w:val="00210D82"/>
    <w:rsid w:val="00211E68"/>
    <w:rsid w:val="002124D3"/>
    <w:rsid w:val="0021298E"/>
    <w:rsid w:val="0021347B"/>
    <w:rsid w:val="00213A84"/>
    <w:rsid w:val="002140E2"/>
    <w:rsid w:val="00214C75"/>
    <w:rsid w:val="0021585D"/>
    <w:rsid w:val="002159D5"/>
    <w:rsid w:val="00216146"/>
    <w:rsid w:val="002164C0"/>
    <w:rsid w:val="002167C2"/>
    <w:rsid w:val="002168A6"/>
    <w:rsid w:val="0021798D"/>
    <w:rsid w:val="002201F1"/>
    <w:rsid w:val="00223A8B"/>
    <w:rsid w:val="00223AD4"/>
    <w:rsid w:val="00224037"/>
    <w:rsid w:val="002258ED"/>
    <w:rsid w:val="0022622B"/>
    <w:rsid w:val="00227046"/>
    <w:rsid w:val="00227AC8"/>
    <w:rsid w:val="00230A18"/>
    <w:rsid w:val="00230BFF"/>
    <w:rsid w:val="00230D9D"/>
    <w:rsid w:val="00230FBA"/>
    <w:rsid w:val="002314C9"/>
    <w:rsid w:val="00232227"/>
    <w:rsid w:val="00232E7A"/>
    <w:rsid w:val="002343A1"/>
    <w:rsid w:val="0023585A"/>
    <w:rsid w:val="00237090"/>
    <w:rsid w:val="00237D05"/>
    <w:rsid w:val="0024017E"/>
    <w:rsid w:val="002405CD"/>
    <w:rsid w:val="002405E0"/>
    <w:rsid w:val="00240897"/>
    <w:rsid w:val="0024116D"/>
    <w:rsid w:val="002418B7"/>
    <w:rsid w:val="00243162"/>
    <w:rsid w:val="00243E0A"/>
    <w:rsid w:val="0024430B"/>
    <w:rsid w:val="002449E2"/>
    <w:rsid w:val="00245A9A"/>
    <w:rsid w:val="00245F8C"/>
    <w:rsid w:val="0024719E"/>
    <w:rsid w:val="00247739"/>
    <w:rsid w:val="00247E2D"/>
    <w:rsid w:val="0025117A"/>
    <w:rsid w:val="002522A5"/>
    <w:rsid w:val="00252486"/>
    <w:rsid w:val="00253AFE"/>
    <w:rsid w:val="00253F23"/>
    <w:rsid w:val="00254288"/>
    <w:rsid w:val="00255E30"/>
    <w:rsid w:val="00257408"/>
    <w:rsid w:val="00260380"/>
    <w:rsid w:val="00260779"/>
    <w:rsid w:val="00260F3D"/>
    <w:rsid w:val="002612EC"/>
    <w:rsid w:val="00261675"/>
    <w:rsid w:val="00262513"/>
    <w:rsid w:val="00263184"/>
    <w:rsid w:val="00264E24"/>
    <w:rsid w:val="00265D26"/>
    <w:rsid w:val="002700E0"/>
    <w:rsid w:val="00271309"/>
    <w:rsid w:val="00271694"/>
    <w:rsid w:val="002735E6"/>
    <w:rsid w:val="00275291"/>
    <w:rsid w:val="002758BA"/>
    <w:rsid w:val="00277299"/>
    <w:rsid w:val="002772AA"/>
    <w:rsid w:val="0028012E"/>
    <w:rsid w:val="002809E2"/>
    <w:rsid w:val="002810A8"/>
    <w:rsid w:val="00281396"/>
    <w:rsid w:val="002846A3"/>
    <w:rsid w:val="00284F03"/>
    <w:rsid w:val="00285061"/>
    <w:rsid w:val="0028599F"/>
    <w:rsid w:val="00285D5D"/>
    <w:rsid w:val="00286713"/>
    <w:rsid w:val="00287006"/>
    <w:rsid w:val="0028727C"/>
    <w:rsid w:val="00290F81"/>
    <w:rsid w:val="00291B80"/>
    <w:rsid w:val="00291C0F"/>
    <w:rsid w:val="00291EEB"/>
    <w:rsid w:val="00292397"/>
    <w:rsid w:val="00292CF9"/>
    <w:rsid w:val="00292D6B"/>
    <w:rsid w:val="00293EB4"/>
    <w:rsid w:val="002947E5"/>
    <w:rsid w:val="00294BCE"/>
    <w:rsid w:val="002953D8"/>
    <w:rsid w:val="00296285"/>
    <w:rsid w:val="00296726"/>
    <w:rsid w:val="002968A0"/>
    <w:rsid w:val="00297BE3"/>
    <w:rsid w:val="002A150B"/>
    <w:rsid w:val="002A2081"/>
    <w:rsid w:val="002A20C8"/>
    <w:rsid w:val="002A27F2"/>
    <w:rsid w:val="002A2FE2"/>
    <w:rsid w:val="002A4833"/>
    <w:rsid w:val="002A5562"/>
    <w:rsid w:val="002A56BF"/>
    <w:rsid w:val="002A66F0"/>
    <w:rsid w:val="002A686F"/>
    <w:rsid w:val="002A69B9"/>
    <w:rsid w:val="002A758D"/>
    <w:rsid w:val="002B1E20"/>
    <w:rsid w:val="002B38E6"/>
    <w:rsid w:val="002B554F"/>
    <w:rsid w:val="002B5DAD"/>
    <w:rsid w:val="002B7101"/>
    <w:rsid w:val="002B718B"/>
    <w:rsid w:val="002B7EDB"/>
    <w:rsid w:val="002C04F5"/>
    <w:rsid w:val="002C1979"/>
    <w:rsid w:val="002C22C2"/>
    <w:rsid w:val="002C231E"/>
    <w:rsid w:val="002C3401"/>
    <w:rsid w:val="002C4107"/>
    <w:rsid w:val="002C4D1F"/>
    <w:rsid w:val="002C574B"/>
    <w:rsid w:val="002C6DFC"/>
    <w:rsid w:val="002C7715"/>
    <w:rsid w:val="002C7A7B"/>
    <w:rsid w:val="002D1928"/>
    <w:rsid w:val="002D2DB9"/>
    <w:rsid w:val="002D2E09"/>
    <w:rsid w:val="002D347F"/>
    <w:rsid w:val="002D3772"/>
    <w:rsid w:val="002D4C4E"/>
    <w:rsid w:val="002D52C4"/>
    <w:rsid w:val="002D580E"/>
    <w:rsid w:val="002D6907"/>
    <w:rsid w:val="002D7140"/>
    <w:rsid w:val="002D794E"/>
    <w:rsid w:val="002D79E5"/>
    <w:rsid w:val="002D7DC2"/>
    <w:rsid w:val="002E02A7"/>
    <w:rsid w:val="002E13FA"/>
    <w:rsid w:val="002E16FD"/>
    <w:rsid w:val="002E1BAA"/>
    <w:rsid w:val="002E2916"/>
    <w:rsid w:val="002E2B5E"/>
    <w:rsid w:val="002E431F"/>
    <w:rsid w:val="002E5CD8"/>
    <w:rsid w:val="002F0627"/>
    <w:rsid w:val="002F304E"/>
    <w:rsid w:val="002F39CA"/>
    <w:rsid w:val="002F40B3"/>
    <w:rsid w:val="002F4C9A"/>
    <w:rsid w:val="002F7483"/>
    <w:rsid w:val="00300B44"/>
    <w:rsid w:val="0030106D"/>
    <w:rsid w:val="00301106"/>
    <w:rsid w:val="00301BA4"/>
    <w:rsid w:val="00303E0A"/>
    <w:rsid w:val="0030415C"/>
    <w:rsid w:val="00305135"/>
    <w:rsid w:val="00305FD9"/>
    <w:rsid w:val="00306421"/>
    <w:rsid w:val="003102FE"/>
    <w:rsid w:val="00310CAB"/>
    <w:rsid w:val="003110FC"/>
    <w:rsid w:val="003114FA"/>
    <w:rsid w:val="00312A56"/>
    <w:rsid w:val="0031315D"/>
    <w:rsid w:val="0031372D"/>
    <w:rsid w:val="00314FA3"/>
    <w:rsid w:val="00316847"/>
    <w:rsid w:val="0032045B"/>
    <w:rsid w:val="003207B3"/>
    <w:rsid w:val="00320AA4"/>
    <w:rsid w:val="003216A3"/>
    <w:rsid w:val="0032199E"/>
    <w:rsid w:val="00321AA4"/>
    <w:rsid w:val="0032253D"/>
    <w:rsid w:val="00322E4A"/>
    <w:rsid w:val="00325A51"/>
    <w:rsid w:val="00325DA6"/>
    <w:rsid w:val="0032608B"/>
    <w:rsid w:val="003269A5"/>
    <w:rsid w:val="00327740"/>
    <w:rsid w:val="003308D1"/>
    <w:rsid w:val="00330E02"/>
    <w:rsid w:val="003313D9"/>
    <w:rsid w:val="00331C7E"/>
    <w:rsid w:val="00333B5B"/>
    <w:rsid w:val="0033467E"/>
    <w:rsid w:val="00334BA9"/>
    <w:rsid w:val="00334D08"/>
    <w:rsid w:val="0033548C"/>
    <w:rsid w:val="003356A6"/>
    <w:rsid w:val="0033605B"/>
    <w:rsid w:val="00336736"/>
    <w:rsid w:val="003371F1"/>
    <w:rsid w:val="00337E71"/>
    <w:rsid w:val="0034075A"/>
    <w:rsid w:val="003419AD"/>
    <w:rsid w:val="0034283B"/>
    <w:rsid w:val="00342CAA"/>
    <w:rsid w:val="0034417C"/>
    <w:rsid w:val="003441F2"/>
    <w:rsid w:val="00344489"/>
    <w:rsid w:val="0034480E"/>
    <w:rsid w:val="00344A99"/>
    <w:rsid w:val="003452B9"/>
    <w:rsid w:val="00345B7E"/>
    <w:rsid w:val="00347402"/>
    <w:rsid w:val="00347445"/>
    <w:rsid w:val="003533EA"/>
    <w:rsid w:val="003537C8"/>
    <w:rsid w:val="00354AF7"/>
    <w:rsid w:val="00357AF2"/>
    <w:rsid w:val="00360F18"/>
    <w:rsid w:val="003611C7"/>
    <w:rsid w:val="00361307"/>
    <w:rsid w:val="00361B83"/>
    <w:rsid w:val="0036304C"/>
    <w:rsid w:val="00363FA3"/>
    <w:rsid w:val="003642E8"/>
    <w:rsid w:val="00364BBE"/>
    <w:rsid w:val="00365510"/>
    <w:rsid w:val="00366965"/>
    <w:rsid w:val="00367031"/>
    <w:rsid w:val="003704CD"/>
    <w:rsid w:val="00370AB6"/>
    <w:rsid w:val="003733F5"/>
    <w:rsid w:val="003739DC"/>
    <w:rsid w:val="00374754"/>
    <w:rsid w:val="00374B69"/>
    <w:rsid w:val="00375103"/>
    <w:rsid w:val="003752B6"/>
    <w:rsid w:val="00380391"/>
    <w:rsid w:val="003818F7"/>
    <w:rsid w:val="00383581"/>
    <w:rsid w:val="00384008"/>
    <w:rsid w:val="00384B77"/>
    <w:rsid w:val="003861A0"/>
    <w:rsid w:val="00387D4A"/>
    <w:rsid w:val="0039012C"/>
    <w:rsid w:val="0039033C"/>
    <w:rsid w:val="003909F1"/>
    <w:rsid w:val="00392AD5"/>
    <w:rsid w:val="00392DBA"/>
    <w:rsid w:val="0039364C"/>
    <w:rsid w:val="003948F2"/>
    <w:rsid w:val="00394AD5"/>
    <w:rsid w:val="0039512C"/>
    <w:rsid w:val="00395353"/>
    <w:rsid w:val="0039537A"/>
    <w:rsid w:val="0039601B"/>
    <w:rsid w:val="00396B33"/>
    <w:rsid w:val="0039734D"/>
    <w:rsid w:val="003A02CD"/>
    <w:rsid w:val="003A080B"/>
    <w:rsid w:val="003A2704"/>
    <w:rsid w:val="003A4213"/>
    <w:rsid w:val="003A4A07"/>
    <w:rsid w:val="003A4C55"/>
    <w:rsid w:val="003A6822"/>
    <w:rsid w:val="003A6E12"/>
    <w:rsid w:val="003A6F76"/>
    <w:rsid w:val="003A7083"/>
    <w:rsid w:val="003A7BF6"/>
    <w:rsid w:val="003B0740"/>
    <w:rsid w:val="003B17D5"/>
    <w:rsid w:val="003B1C67"/>
    <w:rsid w:val="003B2E09"/>
    <w:rsid w:val="003B392F"/>
    <w:rsid w:val="003B41CA"/>
    <w:rsid w:val="003B44E6"/>
    <w:rsid w:val="003B687A"/>
    <w:rsid w:val="003B740F"/>
    <w:rsid w:val="003C079D"/>
    <w:rsid w:val="003C0F6E"/>
    <w:rsid w:val="003C2C8D"/>
    <w:rsid w:val="003C358F"/>
    <w:rsid w:val="003C4000"/>
    <w:rsid w:val="003C4048"/>
    <w:rsid w:val="003C4305"/>
    <w:rsid w:val="003C4A80"/>
    <w:rsid w:val="003C4E36"/>
    <w:rsid w:val="003C4F99"/>
    <w:rsid w:val="003C6C0A"/>
    <w:rsid w:val="003C6E48"/>
    <w:rsid w:val="003C70E4"/>
    <w:rsid w:val="003C78BB"/>
    <w:rsid w:val="003C7DE7"/>
    <w:rsid w:val="003D04E1"/>
    <w:rsid w:val="003D0AB1"/>
    <w:rsid w:val="003D1FAD"/>
    <w:rsid w:val="003D3C57"/>
    <w:rsid w:val="003D3D96"/>
    <w:rsid w:val="003D4690"/>
    <w:rsid w:val="003D4A67"/>
    <w:rsid w:val="003D4FEB"/>
    <w:rsid w:val="003D6A90"/>
    <w:rsid w:val="003D6C81"/>
    <w:rsid w:val="003D6DEF"/>
    <w:rsid w:val="003D7E1B"/>
    <w:rsid w:val="003D7F69"/>
    <w:rsid w:val="003E023A"/>
    <w:rsid w:val="003E083E"/>
    <w:rsid w:val="003E1B0A"/>
    <w:rsid w:val="003E2201"/>
    <w:rsid w:val="003E27A4"/>
    <w:rsid w:val="003E31B1"/>
    <w:rsid w:val="003E49A6"/>
    <w:rsid w:val="003E4D47"/>
    <w:rsid w:val="003E52E2"/>
    <w:rsid w:val="003E5D90"/>
    <w:rsid w:val="003E656B"/>
    <w:rsid w:val="003E7451"/>
    <w:rsid w:val="003E7A4D"/>
    <w:rsid w:val="003F00C2"/>
    <w:rsid w:val="003F0325"/>
    <w:rsid w:val="003F0B55"/>
    <w:rsid w:val="003F1111"/>
    <w:rsid w:val="003F2808"/>
    <w:rsid w:val="003F4852"/>
    <w:rsid w:val="003F4B46"/>
    <w:rsid w:val="003F4FB7"/>
    <w:rsid w:val="003F6C41"/>
    <w:rsid w:val="003F77A8"/>
    <w:rsid w:val="004009E1"/>
    <w:rsid w:val="00400A2B"/>
    <w:rsid w:val="00400EAA"/>
    <w:rsid w:val="004012AD"/>
    <w:rsid w:val="0040175B"/>
    <w:rsid w:val="004039B2"/>
    <w:rsid w:val="004049AC"/>
    <w:rsid w:val="00405AD3"/>
    <w:rsid w:val="00405BCA"/>
    <w:rsid w:val="00405C17"/>
    <w:rsid w:val="004064A6"/>
    <w:rsid w:val="00406E17"/>
    <w:rsid w:val="00406F3A"/>
    <w:rsid w:val="00407116"/>
    <w:rsid w:val="004073FB"/>
    <w:rsid w:val="00407DE0"/>
    <w:rsid w:val="0041225E"/>
    <w:rsid w:val="00412DF3"/>
    <w:rsid w:val="004134DB"/>
    <w:rsid w:val="00413B01"/>
    <w:rsid w:val="00413E83"/>
    <w:rsid w:val="00415888"/>
    <w:rsid w:val="00415FD7"/>
    <w:rsid w:val="004168AE"/>
    <w:rsid w:val="00416E37"/>
    <w:rsid w:val="004171A8"/>
    <w:rsid w:val="00417CDD"/>
    <w:rsid w:val="00420100"/>
    <w:rsid w:val="00423A19"/>
    <w:rsid w:val="00424191"/>
    <w:rsid w:val="00424ED0"/>
    <w:rsid w:val="00425077"/>
    <w:rsid w:val="00425221"/>
    <w:rsid w:val="00425232"/>
    <w:rsid w:val="004255D0"/>
    <w:rsid w:val="00425D66"/>
    <w:rsid w:val="00426161"/>
    <w:rsid w:val="00426D3B"/>
    <w:rsid w:val="00426F30"/>
    <w:rsid w:val="00430A2F"/>
    <w:rsid w:val="004324EA"/>
    <w:rsid w:val="00432955"/>
    <w:rsid w:val="004338CE"/>
    <w:rsid w:val="00433E0C"/>
    <w:rsid w:val="004343EE"/>
    <w:rsid w:val="00434F7E"/>
    <w:rsid w:val="0043602E"/>
    <w:rsid w:val="004366B0"/>
    <w:rsid w:val="00436E74"/>
    <w:rsid w:val="00436EFD"/>
    <w:rsid w:val="00436FA6"/>
    <w:rsid w:val="0044020A"/>
    <w:rsid w:val="004416A0"/>
    <w:rsid w:val="00441DB3"/>
    <w:rsid w:val="00443333"/>
    <w:rsid w:val="00443963"/>
    <w:rsid w:val="00443E6F"/>
    <w:rsid w:val="00444093"/>
    <w:rsid w:val="00444D74"/>
    <w:rsid w:val="00446687"/>
    <w:rsid w:val="0044686F"/>
    <w:rsid w:val="004503E5"/>
    <w:rsid w:val="00450794"/>
    <w:rsid w:val="004514C9"/>
    <w:rsid w:val="0045187F"/>
    <w:rsid w:val="0045307F"/>
    <w:rsid w:val="00454A5F"/>
    <w:rsid w:val="00455F49"/>
    <w:rsid w:val="00456692"/>
    <w:rsid w:val="00456975"/>
    <w:rsid w:val="0045698F"/>
    <w:rsid w:val="0045762B"/>
    <w:rsid w:val="00457F3C"/>
    <w:rsid w:val="00461A4C"/>
    <w:rsid w:val="0046221C"/>
    <w:rsid w:val="0046250E"/>
    <w:rsid w:val="00462870"/>
    <w:rsid w:val="00462CC4"/>
    <w:rsid w:val="004639F6"/>
    <w:rsid w:val="004640E1"/>
    <w:rsid w:val="004649C0"/>
    <w:rsid w:val="004651CD"/>
    <w:rsid w:val="00465597"/>
    <w:rsid w:val="00466241"/>
    <w:rsid w:val="00470382"/>
    <w:rsid w:val="0047296A"/>
    <w:rsid w:val="00473053"/>
    <w:rsid w:val="00475E0E"/>
    <w:rsid w:val="00476EEC"/>
    <w:rsid w:val="00477496"/>
    <w:rsid w:val="00481CA0"/>
    <w:rsid w:val="004822CF"/>
    <w:rsid w:val="00482A0F"/>
    <w:rsid w:val="0048423F"/>
    <w:rsid w:val="0048477E"/>
    <w:rsid w:val="00484D64"/>
    <w:rsid w:val="004866C3"/>
    <w:rsid w:val="00486D85"/>
    <w:rsid w:val="00487723"/>
    <w:rsid w:val="004905AA"/>
    <w:rsid w:val="00491ACA"/>
    <w:rsid w:val="00491D96"/>
    <w:rsid w:val="00494838"/>
    <w:rsid w:val="0049621E"/>
    <w:rsid w:val="004A000A"/>
    <w:rsid w:val="004A0D2B"/>
    <w:rsid w:val="004A0E92"/>
    <w:rsid w:val="004A0F6E"/>
    <w:rsid w:val="004A1717"/>
    <w:rsid w:val="004A195E"/>
    <w:rsid w:val="004A1CCF"/>
    <w:rsid w:val="004A1F38"/>
    <w:rsid w:val="004A2547"/>
    <w:rsid w:val="004A2C94"/>
    <w:rsid w:val="004A3D33"/>
    <w:rsid w:val="004A42EC"/>
    <w:rsid w:val="004A6498"/>
    <w:rsid w:val="004A6E0F"/>
    <w:rsid w:val="004B0831"/>
    <w:rsid w:val="004B1E38"/>
    <w:rsid w:val="004B2C2E"/>
    <w:rsid w:val="004B4A0A"/>
    <w:rsid w:val="004B4C56"/>
    <w:rsid w:val="004B4C96"/>
    <w:rsid w:val="004B4D0A"/>
    <w:rsid w:val="004B5EF1"/>
    <w:rsid w:val="004B6140"/>
    <w:rsid w:val="004B63A1"/>
    <w:rsid w:val="004B64A7"/>
    <w:rsid w:val="004B65AA"/>
    <w:rsid w:val="004B70EB"/>
    <w:rsid w:val="004B719C"/>
    <w:rsid w:val="004C0169"/>
    <w:rsid w:val="004C1A7C"/>
    <w:rsid w:val="004C2D1D"/>
    <w:rsid w:val="004C2D4D"/>
    <w:rsid w:val="004C432A"/>
    <w:rsid w:val="004C4BD7"/>
    <w:rsid w:val="004C6B26"/>
    <w:rsid w:val="004C7CDF"/>
    <w:rsid w:val="004D0182"/>
    <w:rsid w:val="004D1BF7"/>
    <w:rsid w:val="004D421B"/>
    <w:rsid w:val="004D596E"/>
    <w:rsid w:val="004D652D"/>
    <w:rsid w:val="004E0B9B"/>
    <w:rsid w:val="004E1A09"/>
    <w:rsid w:val="004E1EE5"/>
    <w:rsid w:val="004E3D06"/>
    <w:rsid w:val="004E456A"/>
    <w:rsid w:val="004E4EFE"/>
    <w:rsid w:val="004F0128"/>
    <w:rsid w:val="004F0F69"/>
    <w:rsid w:val="004F2B70"/>
    <w:rsid w:val="004F32D3"/>
    <w:rsid w:val="004F3975"/>
    <w:rsid w:val="004F58AC"/>
    <w:rsid w:val="004F5C28"/>
    <w:rsid w:val="004F5ECA"/>
    <w:rsid w:val="004F7031"/>
    <w:rsid w:val="00501223"/>
    <w:rsid w:val="0050213E"/>
    <w:rsid w:val="00502A7A"/>
    <w:rsid w:val="005034E3"/>
    <w:rsid w:val="00503B25"/>
    <w:rsid w:val="00505635"/>
    <w:rsid w:val="0050603B"/>
    <w:rsid w:val="005060D2"/>
    <w:rsid w:val="0050629E"/>
    <w:rsid w:val="005064CD"/>
    <w:rsid w:val="0050724E"/>
    <w:rsid w:val="0051061C"/>
    <w:rsid w:val="00510C3A"/>
    <w:rsid w:val="00510EDF"/>
    <w:rsid w:val="00515239"/>
    <w:rsid w:val="00515C10"/>
    <w:rsid w:val="005161B2"/>
    <w:rsid w:val="00516314"/>
    <w:rsid w:val="00516922"/>
    <w:rsid w:val="00516AA2"/>
    <w:rsid w:val="005172AC"/>
    <w:rsid w:val="00517E5A"/>
    <w:rsid w:val="005202C4"/>
    <w:rsid w:val="005228EE"/>
    <w:rsid w:val="00522A6A"/>
    <w:rsid w:val="0052356C"/>
    <w:rsid w:val="005237F7"/>
    <w:rsid w:val="00527EB6"/>
    <w:rsid w:val="00530020"/>
    <w:rsid w:val="0053164A"/>
    <w:rsid w:val="005316FA"/>
    <w:rsid w:val="00532AFD"/>
    <w:rsid w:val="00532BCC"/>
    <w:rsid w:val="00532CFA"/>
    <w:rsid w:val="00533C5D"/>
    <w:rsid w:val="00534AEA"/>
    <w:rsid w:val="005356C2"/>
    <w:rsid w:val="00537C72"/>
    <w:rsid w:val="00542E1D"/>
    <w:rsid w:val="00543731"/>
    <w:rsid w:val="005437C6"/>
    <w:rsid w:val="00544611"/>
    <w:rsid w:val="005454F9"/>
    <w:rsid w:val="005467A0"/>
    <w:rsid w:val="005501BA"/>
    <w:rsid w:val="005506AD"/>
    <w:rsid w:val="00551E5D"/>
    <w:rsid w:val="00552764"/>
    <w:rsid w:val="00553667"/>
    <w:rsid w:val="00553A65"/>
    <w:rsid w:val="00554BAA"/>
    <w:rsid w:val="005600F7"/>
    <w:rsid w:val="00560A3C"/>
    <w:rsid w:val="00561329"/>
    <w:rsid w:val="00563B75"/>
    <w:rsid w:val="00564697"/>
    <w:rsid w:val="00566728"/>
    <w:rsid w:val="005701D8"/>
    <w:rsid w:val="00572095"/>
    <w:rsid w:val="0057213B"/>
    <w:rsid w:val="0057285B"/>
    <w:rsid w:val="00572CB3"/>
    <w:rsid w:val="00573508"/>
    <w:rsid w:val="00573E79"/>
    <w:rsid w:val="00573FAA"/>
    <w:rsid w:val="005742ED"/>
    <w:rsid w:val="00574767"/>
    <w:rsid w:val="00574D22"/>
    <w:rsid w:val="00575C9D"/>
    <w:rsid w:val="00576193"/>
    <w:rsid w:val="00576E74"/>
    <w:rsid w:val="0058007A"/>
    <w:rsid w:val="005825BB"/>
    <w:rsid w:val="005855F9"/>
    <w:rsid w:val="0058666C"/>
    <w:rsid w:val="00590890"/>
    <w:rsid w:val="00591067"/>
    <w:rsid w:val="00592370"/>
    <w:rsid w:val="00593152"/>
    <w:rsid w:val="005946B3"/>
    <w:rsid w:val="0059575A"/>
    <w:rsid w:val="00596347"/>
    <w:rsid w:val="00596AE6"/>
    <w:rsid w:val="00596AF5"/>
    <w:rsid w:val="00597C48"/>
    <w:rsid w:val="005A0CD4"/>
    <w:rsid w:val="005A1489"/>
    <w:rsid w:val="005A1DBB"/>
    <w:rsid w:val="005A2C1F"/>
    <w:rsid w:val="005A623B"/>
    <w:rsid w:val="005A6380"/>
    <w:rsid w:val="005A6A3C"/>
    <w:rsid w:val="005A7EF7"/>
    <w:rsid w:val="005B0260"/>
    <w:rsid w:val="005B038C"/>
    <w:rsid w:val="005B0A77"/>
    <w:rsid w:val="005B0D26"/>
    <w:rsid w:val="005B0D46"/>
    <w:rsid w:val="005B0DDC"/>
    <w:rsid w:val="005B14DA"/>
    <w:rsid w:val="005B1B59"/>
    <w:rsid w:val="005B216F"/>
    <w:rsid w:val="005B3A40"/>
    <w:rsid w:val="005B435B"/>
    <w:rsid w:val="005B45F5"/>
    <w:rsid w:val="005B4FF3"/>
    <w:rsid w:val="005B5637"/>
    <w:rsid w:val="005B56CC"/>
    <w:rsid w:val="005B6321"/>
    <w:rsid w:val="005B64F3"/>
    <w:rsid w:val="005B6897"/>
    <w:rsid w:val="005B7258"/>
    <w:rsid w:val="005B755B"/>
    <w:rsid w:val="005B79EC"/>
    <w:rsid w:val="005C2FD7"/>
    <w:rsid w:val="005C3D2F"/>
    <w:rsid w:val="005C4F90"/>
    <w:rsid w:val="005C51E7"/>
    <w:rsid w:val="005C6857"/>
    <w:rsid w:val="005C7645"/>
    <w:rsid w:val="005D04EA"/>
    <w:rsid w:val="005D24FC"/>
    <w:rsid w:val="005D28BF"/>
    <w:rsid w:val="005D2C49"/>
    <w:rsid w:val="005D302A"/>
    <w:rsid w:val="005D3435"/>
    <w:rsid w:val="005D438F"/>
    <w:rsid w:val="005D4816"/>
    <w:rsid w:val="005E12D7"/>
    <w:rsid w:val="005E1638"/>
    <w:rsid w:val="005E5A42"/>
    <w:rsid w:val="005E652D"/>
    <w:rsid w:val="005E72DE"/>
    <w:rsid w:val="005E7C49"/>
    <w:rsid w:val="005E7CB2"/>
    <w:rsid w:val="005F0BC0"/>
    <w:rsid w:val="005F30DB"/>
    <w:rsid w:val="005F3F1D"/>
    <w:rsid w:val="005F4F41"/>
    <w:rsid w:val="005F503D"/>
    <w:rsid w:val="005F52B5"/>
    <w:rsid w:val="005F5510"/>
    <w:rsid w:val="00600996"/>
    <w:rsid w:val="00602E22"/>
    <w:rsid w:val="0060307D"/>
    <w:rsid w:val="006030AD"/>
    <w:rsid w:val="0060389C"/>
    <w:rsid w:val="00604BE4"/>
    <w:rsid w:val="0060507B"/>
    <w:rsid w:val="0060562C"/>
    <w:rsid w:val="006056B5"/>
    <w:rsid w:val="0060595A"/>
    <w:rsid w:val="00607E9C"/>
    <w:rsid w:val="006107A1"/>
    <w:rsid w:val="00610922"/>
    <w:rsid w:val="00610E03"/>
    <w:rsid w:val="00611C11"/>
    <w:rsid w:val="00612EA9"/>
    <w:rsid w:val="0061350A"/>
    <w:rsid w:val="00614CD8"/>
    <w:rsid w:val="00614D5A"/>
    <w:rsid w:val="006152DE"/>
    <w:rsid w:val="0061565D"/>
    <w:rsid w:val="00616603"/>
    <w:rsid w:val="00616B02"/>
    <w:rsid w:val="00616F7E"/>
    <w:rsid w:val="0062128D"/>
    <w:rsid w:val="00621711"/>
    <w:rsid w:val="0062198D"/>
    <w:rsid w:val="0062249E"/>
    <w:rsid w:val="006225EA"/>
    <w:rsid w:val="006238FA"/>
    <w:rsid w:val="00624022"/>
    <w:rsid w:val="00624D27"/>
    <w:rsid w:val="00624FBD"/>
    <w:rsid w:val="0062527D"/>
    <w:rsid w:val="00626026"/>
    <w:rsid w:val="00626078"/>
    <w:rsid w:val="006260E7"/>
    <w:rsid w:val="006305EF"/>
    <w:rsid w:val="00630844"/>
    <w:rsid w:val="00630CF8"/>
    <w:rsid w:val="00631B6F"/>
    <w:rsid w:val="006322A0"/>
    <w:rsid w:val="00633751"/>
    <w:rsid w:val="00633D6C"/>
    <w:rsid w:val="00634128"/>
    <w:rsid w:val="00634AF9"/>
    <w:rsid w:val="00634B33"/>
    <w:rsid w:val="00635D98"/>
    <w:rsid w:val="00637C34"/>
    <w:rsid w:val="00641038"/>
    <w:rsid w:val="006412AC"/>
    <w:rsid w:val="006413BC"/>
    <w:rsid w:val="0064158D"/>
    <w:rsid w:val="0064206D"/>
    <w:rsid w:val="00643869"/>
    <w:rsid w:val="0064386C"/>
    <w:rsid w:val="00643AA0"/>
    <w:rsid w:val="00643FBF"/>
    <w:rsid w:val="0064548C"/>
    <w:rsid w:val="00646DAF"/>
    <w:rsid w:val="00647C82"/>
    <w:rsid w:val="00650F1A"/>
    <w:rsid w:val="00651088"/>
    <w:rsid w:val="00651950"/>
    <w:rsid w:val="00651A3F"/>
    <w:rsid w:val="00651B77"/>
    <w:rsid w:val="00651E04"/>
    <w:rsid w:val="0065260D"/>
    <w:rsid w:val="00652D30"/>
    <w:rsid w:val="006533E2"/>
    <w:rsid w:val="00654262"/>
    <w:rsid w:val="006547FE"/>
    <w:rsid w:val="00654900"/>
    <w:rsid w:val="00654D75"/>
    <w:rsid w:val="006552BF"/>
    <w:rsid w:val="00656278"/>
    <w:rsid w:val="00657660"/>
    <w:rsid w:val="00660B3B"/>
    <w:rsid w:val="00660D46"/>
    <w:rsid w:val="0066137E"/>
    <w:rsid w:val="00661F18"/>
    <w:rsid w:val="00662707"/>
    <w:rsid w:val="00664CC5"/>
    <w:rsid w:val="00665458"/>
    <w:rsid w:val="006654E2"/>
    <w:rsid w:val="00665CB0"/>
    <w:rsid w:val="006671CC"/>
    <w:rsid w:val="006706E5"/>
    <w:rsid w:val="00671007"/>
    <w:rsid w:val="0067104B"/>
    <w:rsid w:val="006715C8"/>
    <w:rsid w:val="00671BFF"/>
    <w:rsid w:val="0067207D"/>
    <w:rsid w:val="00673F08"/>
    <w:rsid w:val="006744C6"/>
    <w:rsid w:val="00675EAA"/>
    <w:rsid w:val="00676091"/>
    <w:rsid w:val="00676565"/>
    <w:rsid w:val="006768AF"/>
    <w:rsid w:val="006770B9"/>
    <w:rsid w:val="00677A34"/>
    <w:rsid w:val="00681DD8"/>
    <w:rsid w:val="0068473A"/>
    <w:rsid w:val="00684814"/>
    <w:rsid w:val="006849EE"/>
    <w:rsid w:val="00684CA6"/>
    <w:rsid w:val="006852BE"/>
    <w:rsid w:val="00685591"/>
    <w:rsid w:val="00685F56"/>
    <w:rsid w:val="00687847"/>
    <w:rsid w:val="0069054C"/>
    <w:rsid w:val="0069130B"/>
    <w:rsid w:val="00691413"/>
    <w:rsid w:val="0069212C"/>
    <w:rsid w:val="00692F99"/>
    <w:rsid w:val="006942BE"/>
    <w:rsid w:val="006947D7"/>
    <w:rsid w:val="00694B42"/>
    <w:rsid w:val="00696E4F"/>
    <w:rsid w:val="00696FF5"/>
    <w:rsid w:val="0069776B"/>
    <w:rsid w:val="00697878"/>
    <w:rsid w:val="006A0743"/>
    <w:rsid w:val="006A1376"/>
    <w:rsid w:val="006A1F0D"/>
    <w:rsid w:val="006A3458"/>
    <w:rsid w:val="006A587A"/>
    <w:rsid w:val="006A5AD8"/>
    <w:rsid w:val="006A65D8"/>
    <w:rsid w:val="006A7156"/>
    <w:rsid w:val="006B03F3"/>
    <w:rsid w:val="006B0DB3"/>
    <w:rsid w:val="006B19E9"/>
    <w:rsid w:val="006B1C60"/>
    <w:rsid w:val="006B282F"/>
    <w:rsid w:val="006B3463"/>
    <w:rsid w:val="006B3E3E"/>
    <w:rsid w:val="006B4A24"/>
    <w:rsid w:val="006B69C8"/>
    <w:rsid w:val="006B6BBF"/>
    <w:rsid w:val="006C058A"/>
    <w:rsid w:val="006C0C96"/>
    <w:rsid w:val="006C1FA7"/>
    <w:rsid w:val="006C2C90"/>
    <w:rsid w:val="006C4061"/>
    <w:rsid w:val="006C4539"/>
    <w:rsid w:val="006C468C"/>
    <w:rsid w:val="006C4A7B"/>
    <w:rsid w:val="006C4DE8"/>
    <w:rsid w:val="006C5E05"/>
    <w:rsid w:val="006C6A14"/>
    <w:rsid w:val="006C6CD1"/>
    <w:rsid w:val="006C7BD7"/>
    <w:rsid w:val="006D0AFC"/>
    <w:rsid w:val="006D250B"/>
    <w:rsid w:val="006D29AD"/>
    <w:rsid w:val="006D2CD3"/>
    <w:rsid w:val="006D39C0"/>
    <w:rsid w:val="006D3F0F"/>
    <w:rsid w:val="006D45EB"/>
    <w:rsid w:val="006D48B6"/>
    <w:rsid w:val="006D4950"/>
    <w:rsid w:val="006D50B8"/>
    <w:rsid w:val="006D52E2"/>
    <w:rsid w:val="006D5B7F"/>
    <w:rsid w:val="006D60FD"/>
    <w:rsid w:val="006D6AFF"/>
    <w:rsid w:val="006D7BD3"/>
    <w:rsid w:val="006E2566"/>
    <w:rsid w:val="006E3691"/>
    <w:rsid w:val="006E3E18"/>
    <w:rsid w:val="006E4A63"/>
    <w:rsid w:val="006E58E7"/>
    <w:rsid w:val="006E59B2"/>
    <w:rsid w:val="006E5BAD"/>
    <w:rsid w:val="006E6C33"/>
    <w:rsid w:val="006E7D19"/>
    <w:rsid w:val="006F032F"/>
    <w:rsid w:val="006F2E80"/>
    <w:rsid w:val="006F35EC"/>
    <w:rsid w:val="006F489B"/>
    <w:rsid w:val="006F5269"/>
    <w:rsid w:val="006F5972"/>
    <w:rsid w:val="006F6247"/>
    <w:rsid w:val="006F6F6F"/>
    <w:rsid w:val="007007C9"/>
    <w:rsid w:val="00702D4F"/>
    <w:rsid w:val="00703AD3"/>
    <w:rsid w:val="00703D45"/>
    <w:rsid w:val="00704138"/>
    <w:rsid w:val="007045E6"/>
    <w:rsid w:val="00705720"/>
    <w:rsid w:val="007068D5"/>
    <w:rsid w:val="00707965"/>
    <w:rsid w:val="00707A46"/>
    <w:rsid w:val="00711B7D"/>
    <w:rsid w:val="00713512"/>
    <w:rsid w:val="00715561"/>
    <w:rsid w:val="00715E8C"/>
    <w:rsid w:val="007160AA"/>
    <w:rsid w:val="00716132"/>
    <w:rsid w:val="00716E0D"/>
    <w:rsid w:val="00717973"/>
    <w:rsid w:val="00720BF5"/>
    <w:rsid w:val="00721D3E"/>
    <w:rsid w:val="00722F23"/>
    <w:rsid w:val="00724844"/>
    <w:rsid w:val="00724AEC"/>
    <w:rsid w:val="00724B25"/>
    <w:rsid w:val="007261EA"/>
    <w:rsid w:val="00726B08"/>
    <w:rsid w:val="007273BC"/>
    <w:rsid w:val="00727B84"/>
    <w:rsid w:val="00730698"/>
    <w:rsid w:val="00731324"/>
    <w:rsid w:val="00731CA8"/>
    <w:rsid w:val="00732542"/>
    <w:rsid w:val="00732939"/>
    <w:rsid w:val="00732A2F"/>
    <w:rsid w:val="00732D5F"/>
    <w:rsid w:val="00733485"/>
    <w:rsid w:val="007334AA"/>
    <w:rsid w:val="00733CEB"/>
    <w:rsid w:val="00733EAF"/>
    <w:rsid w:val="007342D7"/>
    <w:rsid w:val="0073468B"/>
    <w:rsid w:val="00734F85"/>
    <w:rsid w:val="007356C7"/>
    <w:rsid w:val="00737306"/>
    <w:rsid w:val="00737506"/>
    <w:rsid w:val="00737A7C"/>
    <w:rsid w:val="00740F16"/>
    <w:rsid w:val="00741A1B"/>
    <w:rsid w:val="007432C3"/>
    <w:rsid w:val="007434C7"/>
    <w:rsid w:val="00743576"/>
    <w:rsid w:val="007439A8"/>
    <w:rsid w:val="007447EC"/>
    <w:rsid w:val="0074570F"/>
    <w:rsid w:val="0074655F"/>
    <w:rsid w:val="00747030"/>
    <w:rsid w:val="0075140B"/>
    <w:rsid w:val="00753222"/>
    <w:rsid w:val="00753738"/>
    <w:rsid w:val="00754126"/>
    <w:rsid w:val="007551EE"/>
    <w:rsid w:val="00755348"/>
    <w:rsid w:val="00755466"/>
    <w:rsid w:val="00755D87"/>
    <w:rsid w:val="007578D7"/>
    <w:rsid w:val="007608F0"/>
    <w:rsid w:val="00761F78"/>
    <w:rsid w:val="007625E6"/>
    <w:rsid w:val="00763974"/>
    <w:rsid w:val="00763EE5"/>
    <w:rsid w:val="007641EC"/>
    <w:rsid w:val="007649A9"/>
    <w:rsid w:val="007653C4"/>
    <w:rsid w:val="007662FB"/>
    <w:rsid w:val="00767C36"/>
    <w:rsid w:val="00767EFD"/>
    <w:rsid w:val="00770191"/>
    <w:rsid w:val="007719D3"/>
    <w:rsid w:val="00771CB0"/>
    <w:rsid w:val="0077271C"/>
    <w:rsid w:val="00773486"/>
    <w:rsid w:val="0077497B"/>
    <w:rsid w:val="007754F1"/>
    <w:rsid w:val="00776E74"/>
    <w:rsid w:val="00777593"/>
    <w:rsid w:val="007819B5"/>
    <w:rsid w:val="00782ED5"/>
    <w:rsid w:val="00786223"/>
    <w:rsid w:val="0078630A"/>
    <w:rsid w:val="00786ADE"/>
    <w:rsid w:val="00787A2A"/>
    <w:rsid w:val="00790BDE"/>
    <w:rsid w:val="00790D99"/>
    <w:rsid w:val="007915DE"/>
    <w:rsid w:val="007920D1"/>
    <w:rsid w:val="00793395"/>
    <w:rsid w:val="00796445"/>
    <w:rsid w:val="00797A25"/>
    <w:rsid w:val="00797D95"/>
    <w:rsid w:val="007A1AE2"/>
    <w:rsid w:val="007A24FA"/>
    <w:rsid w:val="007A2BE0"/>
    <w:rsid w:val="007A2C3A"/>
    <w:rsid w:val="007A3140"/>
    <w:rsid w:val="007A358F"/>
    <w:rsid w:val="007A3ECD"/>
    <w:rsid w:val="007A3EDC"/>
    <w:rsid w:val="007A58F0"/>
    <w:rsid w:val="007A598F"/>
    <w:rsid w:val="007A5BF1"/>
    <w:rsid w:val="007A5C7A"/>
    <w:rsid w:val="007A76DC"/>
    <w:rsid w:val="007A7EA8"/>
    <w:rsid w:val="007B1D2D"/>
    <w:rsid w:val="007B1EBA"/>
    <w:rsid w:val="007B24B6"/>
    <w:rsid w:val="007B2872"/>
    <w:rsid w:val="007B2CA3"/>
    <w:rsid w:val="007B317C"/>
    <w:rsid w:val="007B4A5E"/>
    <w:rsid w:val="007B4C57"/>
    <w:rsid w:val="007B549A"/>
    <w:rsid w:val="007B70B4"/>
    <w:rsid w:val="007B7116"/>
    <w:rsid w:val="007C2ED3"/>
    <w:rsid w:val="007C6062"/>
    <w:rsid w:val="007C67E4"/>
    <w:rsid w:val="007C784B"/>
    <w:rsid w:val="007D0147"/>
    <w:rsid w:val="007D0273"/>
    <w:rsid w:val="007D137A"/>
    <w:rsid w:val="007D1C56"/>
    <w:rsid w:val="007D358A"/>
    <w:rsid w:val="007D3968"/>
    <w:rsid w:val="007D415B"/>
    <w:rsid w:val="007D45C2"/>
    <w:rsid w:val="007D4638"/>
    <w:rsid w:val="007D4938"/>
    <w:rsid w:val="007D4DAC"/>
    <w:rsid w:val="007D5EC7"/>
    <w:rsid w:val="007D635C"/>
    <w:rsid w:val="007D65CC"/>
    <w:rsid w:val="007D7E48"/>
    <w:rsid w:val="007E0187"/>
    <w:rsid w:val="007E2920"/>
    <w:rsid w:val="007E2B79"/>
    <w:rsid w:val="007E32F5"/>
    <w:rsid w:val="007E338C"/>
    <w:rsid w:val="007E4204"/>
    <w:rsid w:val="007E4565"/>
    <w:rsid w:val="007E464B"/>
    <w:rsid w:val="007E46BA"/>
    <w:rsid w:val="007E5273"/>
    <w:rsid w:val="007E5CD5"/>
    <w:rsid w:val="007E62B4"/>
    <w:rsid w:val="007E7357"/>
    <w:rsid w:val="007F00D2"/>
    <w:rsid w:val="007F0D0A"/>
    <w:rsid w:val="007F2025"/>
    <w:rsid w:val="007F2862"/>
    <w:rsid w:val="007F2A1D"/>
    <w:rsid w:val="007F4EBB"/>
    <w:rsid w:val="008007AB"/>
    <w:rsid w:val="00801430"/>
    <w:rsid w:val="00803266"/>
    <w:rsid w:val="0080344C"/>
    <w:rsid w:val="008040C5"/>
    <w:rsid w:val="008054A3"/>
    <w:rsid w:val="00805E1C"/>
    <w:rsid w:val="00806411"/>
    <w:rsid w:val="0080768E"/>
    <w:rsid w:val="008103A3"/>
    <w:rsid w:val="0081175D"/>
    <w:rsid w:val="00812227"/>
    <w:rsid w:val="00812F1F"/>
    <w:rsid w:val="00813C16"/>
    <w:rsid w:val="00814ACD"/>
    <w:rsid w:val="0081538C"/>
    <w:rsid w:val="00815621"/>
    <w:rsid w:val="008157A5"/>
    <w:rsid w:val="00816319"/>
    <w:rsid w:val="0081689F"/>
    <w:rsid w:val="008173ED"/>
    <w:rsid w:val="00817F07"/>
    <w:rsid w:val="00817F1E"/>
    <w:rsid w:val="00820020"/>
    <w:rsid w:val="00820675"/>
    <w:rsid w:val="00820AF2"/>
    <w:rsid w:val="00820DDC"/>
    <w:rsid w:val="00821F26"/>
    <w:rsid w:val="00822366"/>
    <w:rsid w:val="00823F7E"/>
    <w:rsid w:val="0082467E"/>
    <w:rsid w:val="008253EC"/>
    <w:rsid w:val="00825A9D"/>
    <w:rsid w:val="00825B14"/>
    <w:rsid w:val="00825BC3"/>
    <w:rsid w:val="00826B85"/>
    <w:rsid w:val="008279B9"/>
    <w:rsid w:val="00831256"/>
    <w:rsid w:val="00831F03"/>
    <w:rsid w:val="00832462"/>
    <w:rsid w:val="0083253E"/>
    <w:rsid w:val="0083411C"/>
    <w:rsid w:val="008346C6"/>
    <w:rsid w:val="00834B26"/>
    <w:rsid w:val="00834F5F"/>
    <w:rsid w:val="0083559A"/>
    <w:rsid w:val="00836EEA"/>
    <w:rsid w:val="00837F74"/>
    <w:rsid w:val="0084068F"/>
    <w:rsid w:val="00840977"/>
    <w:rsid w:val="00840B3F"/>
    <w:rsid w:val="00841406"/>
    <w:rsid w:val="0084312E"/>
    <w:rsid w:val="00843FAB"/>
    <w:rsid w:val="008443D1"/>
    <w:rsid w:val="008449B4"/>
    <w:rsid w:val="00847448"/>
    <w:rsid w:val="00850BD8"/>
    <w:rsid w:val="008514E4"/>
    <w:rsid w:val="00851767"/>
    <w:rsid w:val="00852176"/>
    <w:rsid w:val="008525BC"/>
    <w:rsid w:val="00852742"/>
    <w:rsid w:val="00853338"/>
    <w:rsid w:val="00854017"/>
    <w:rsid w:val="008550FF"/>
    <w:rsid w:val="00855419"/>
    <w:rsid w:val="0085699F"/>
    <w:rsid w:val="00857004"/>
    <w:rsid w:val="0085765D"/>
    <w:rsid w:val="00860A96"/>
    <w:rsid w:val="00861BE7"/>
    <w:rsid w:val="00861BFE"/>
    <w:rsid w:val="00862415"/>
    <w:rsid w:val="0086260B"/>
    <w:rsid w:val="0086361F"/>
    <w:rsid w:val="008662D9"/>
    <w:rsid w:val="00866494"/>
    <w:rsid w:val="0086704D"/>
    <w:rsid w:val="008702E8"/>
    <w:rsid w:val="00870A8A"/>
    <w:rsid w:val="00871037"/>
    <w:rsid w:val="0087104F"/>
    <w:rsid w:val="008725AE"/>
    <w:rsid w:val="00875489"/>
    <w:rsid w:val="00875E48"/>
    <w:rsid w:val="0087603D"/>
    <w:rsid w:val="00880079"/>
    <w:rsid w:val="00882974"/>
    <w:rsid w:val="00882ECA"/>
    <w:rsid w:val="00883DD8"/>
    <w:rsid w:val="008845EF"/>
    <w:rsid w:val="00884B92"/>
    <w:rsid w:val="00885394"/>
    <w:rsid w:val="00885767"/>
    <w:rsid w:val="00886393"/>
    <w:rsid w:val="008863C8"/>
    <w:rsid w:val="008868E0"/>
    <w:rsid w:val="008873F7"/>
    <w:rsid w:val="008876A7"/>
    <w:rsid w:val="0089054B"/>
    <w:rsid w:val="00891320"/>
    <w:rsid w:val="00892652"/>
    <w:rsid w:val="0089344B"/>
    <w:rsid w:val="00893889"/>
    <w:rsid w:val="00893995"/>
    <w:rsid w:val="00895593"/>
    <w:rsid w:val="00895E77"/>
    <w:rsid w:val="008A0DAB"/>
    <w:rsid w:val="008A1363"/>
    <w:rsid w:val="008A198A"/>
    <w:rsid w:val="008A3A01"/>
    <w:rsid w:val="008A45EB"/>
    <w:rsid w:val="008A4E16"/>
    <w:rsid w:val="008A5582"/>
    <w:rsid w:val="008A5799"/>
    <w:rsid w:val="008A597A"/>
    <w:rsid w:val="008A6188"/>
    <w:rsid w:val="008A75B5"/>
    <w:rsid w:val="008A7C68"/>
    <w:rsid w:val="008B1178"/>
    <w:rsid w:val="008B1A51"/>
    <w:rsid w:val="008B42A3"/>
    <w:rsid w:val="008B462F"/>
    <w:rsid w:val="008B54CF"/>
    <w:rsid w:val="008B5F29"/>
    <w:rsid w:val="008B6931"/>
    <w:rsid w:val="008B71C0"/>
    <w:rsid w:val="008C0990"/>
    <w:rsid w:val="008C0BD1"/>
    <w:rsid w:val="008C25F4"/>
    <w:rsid w:val="008C47A0"/>
    <w:rsid w:val="008C4A25"/>
    <w:rsid w:val="008C5A94"/>
    <w:rsid w:val="008C5B90"/>
    <w:rsid w:val="008C7411"/>
    <w:rsid w:val="008C7936"/>
    <w:rsid w:val="008C7B9A"/>
    <w:rsid w:val="008D0074"/>
    <w:rsid w:val="008D0B7C"/>
    <w:rsid w:val="008D16EA"/>
    <w:rsid w:val="008D17D0"/>
    <w:rsid w:val="008D1892"/>
    <w:rsid w:val="008D204D"/>
    <w:rsid w:val="008D3394"/>
    <w:rsid w:val="008D3853"/>
    <w:rsid w:val="008D5989"/>
    <w:rsid w:val="008D5E99"/>
    <w:rsid w:val="008D752B"/>
    <w:rsid w:val="008D757E"/>
    <w:rsid w:val="008E007B"/>
    <w:rsid w:val="008E047F"/>
    <w:rsid w:val="008E0555"/>
    <w:rsid w:val="008E172C"/>
    <w:rsid w:val="008E1F57"/>
    <w:rsid w:val="008E2920"/>
    <w:rsid w:val="008E3A0F"/>
    <w:rsid w:val="008E4C9B"/>
    <w:rsid w:val="008E4DD0"/>
    <w:rsid w:val="008E6099"/>
    <w:rsid w:val="008E6C28"/>
    <w:rsid w:val="008E781C"/>
    <w:rsid w:val="008E7D38"/>
    <w:rsid w:val="008F04FE"/>
    <w:rsid w:val="008F4053"/>
    <w:rsid w:val="008F497B"/>
    <w:rsid w:val="008F528F"/>
    <w:rsid w:val="008F5401"/>
    <w:rsid w:val="008F795E"/>
    <w:rsid w:val="008F7F7A"/>
    <w:rsid w:val="00900972"/>
    <w:rsid w:val="00901858"/>
    <w:rsid w:val="009026CA"/>
    <w:rsid w:val="00902C26"/>
    <w:rsid w:val="009038FD"/>
    <w:rsid w:val="00903BD1"/>
    <w:rsid w:val="00903F05"/>
    <w:rsid w:val="00904EB3"/>
    <w:rsid w:val="00904EF5"/>
    <w:rsid w:val="009051D0"/>
    <w:rsid w:val="00905E7D"/>
    <w:rsid w:val="00907050"/>
    <w:rsid w:val="009076E4"/>
    <w:rsid w:val="009103F2"/>
    <w:rsid w:val="00911D67"/>
    <w:rsid w:val="00911EB3"/>
    <w:rsid w:val="00913E1D"/>
    <w:rsid w:val="00913FB7"/>
    <w:rsid w:val="00914315"/>
    <w:rsid w:val="00916A5B"/>
    <w:rsid w:val="009171BB"/>
    <w:rsid w:val="009175A5"/>
    <w:rsid w:val="0091792B"/>
    <w:rsid w:val="00920ECE"/>
    <w:rsid w:val="009218BE"/>
    <w:rsid w:val="00923A7B"/>
    <w:rsid w:val="00925BBB"/>
    <w:rsid w:val="00926087"/>
    <w:rsid w:val="009272E0"/>
    <w:rsid w:val="00930405"/>
    <w:rsid w:val="009328EA"/>
    <w:rsid w:val="00932B1D"/>
    <w:rsid w:val="00932BA8"/>
    <w:rsid w:val="009341C5"/>
    <w:rsid w:val="009343BA"/>
    <w:rsid w:val="00934DC2"/>
    <w:rsid w:val="00935A96"/>
    <w:rsid w:val="00935CB7"/>
    <w:rsid w:val="009360A4"/>
    <w:rsid w:val="00936179"/>
    <w:rsid w:val="009404E2"/>
    <w:rsid w:val="00940CE3"/>
    <w:rsid w:val="009432C0"/>
    <w:rsid w:val="00943ED0"/>
    <w:rsid w:val="00944BE5"/>
    <w:rsid w:val="00945D82"/>
    <w:rsid w:val="009506C9"/>
    <w:rsid w:val="0095377D"/>
    <w:rsid w:val="00953E2B"/>
    <w:rsid w:val="00954241"/>
    <w:rsid w:val="0095566F"/>
    <w:rsid w:val="009557D3"/>
    <w:rsid w:val="00956154"/>
    <w:rsid w:val="0095650D"/>
    <w:rsid w:val="00957618"/>
    <w:rsid w:val="00957C36"/>
    <w:rsid w:val="00960424"/>
    <w:rsid w:val="00960EED"/>
    <w:rsid w:val="00961854"/>
    <w:rsid w:val="00961A0D"/>
    <w:rsid w:val="0096260F"/>
    <w:rsid w:val="00963427"/>
    <w:rsid w:val="0096394C"/>
    <w:rsid w:val="009651C5"/>
    <w:rsid w:val="009653A3"/>
    <w:rsid w:val="0096577E"/>
    <w:rsid w:val="00965E38"/>
    <w:rsid w:val="00965FE1"/>
    <w:rsid w:val="00967CE2"/>
    <w:rsid w:val="0097028F"/>
    <w:rsid w:val="009719D9"/>
    <w:rsid w:val="00972908"/>
    <w:rsid w:val="0097482E"/>
    <w:rsid w:val="00974AE5"/>
    <w:rsid w:val="00974EAE"/>
    <w:rsid w:val="009751B7"/>
    <w:rsid w:val="00976D73"/>
    <w:rsid w:val="009819F5"/>
    <w:rsid w:val="00981BF0"/>
    <w:rsid w:val="00982167"/>
    <w:rsid w:val="00982289"/>
    <w:rsid w:val="00983C82"/>
    <w:rsid w:val="00984A99"/>
    <w:rsid w:val="00984B3E"/>
    <w:rsid w:val="00987C15"/>
    <w:rsid w:val="00990071"/>
    <w:rsid w:val="00990142"/>
    <w:rsid w:val="00991BAB"/>
    <w:rsid w:val="00991C60"/>
    <w:rsid w:val="0099251A"/>
    <w:rsid w:val="00992605"/>
    <w:rsid w:val="00992A4A"/>
    <w:rsid w:val="009936BA"/>
    <w:rsid w:val="00993CA3"/>
    <w:rsid w:val="00994795"/>
    <w:rsid w:val="00994BFC"/>
    <w:rsid w:val="00994D79"/>
    <w:rsid w:val="00995475"/>
    <w:rsid w:val="0099587A"/>
    <w:rsid w:val="00995959"/>
    <w:rsid w:val="00995F0F"/>
    <w:rsid w:val="0099600A"/>
    <w:rsid w:val="009A0092"/>
    <w:rsid w:val="009A0A72"/>
    <w:rsid w:val="009A107D"/>
    <w:rsid w:val="009A2024"/>
    <w:rsid w:val="009A2F4F"/>
    <w:rsid w:val="009A32EB"/>
    <w:rsid w:val="009A3685"/>
    <w:rsid w:val="009A3941"/>
    <w:rsid w:val="009A410E"/>
    <w:rsid w:val="009A6415"/>
    <w:rsid w:val="009A77B9"/>
    <w:rsid w:val="009B08B4"/>
    <w:rsid w:val="009B0DEA"/>
    <w:rsid w:val="009B15BB"/>
    <w:rsid w:val="009B3A4F"/>
    <w:rsid w:val="009B3ADA"/>
    <w:rsid w:val="009B3F25"/>
    <w:rsid w:val="009B4CCC"/>
    <w:rsid w:val="009B51E5"/>
    <w:rsid w:val="009B57DE"/>
    <w:rsid w:val="009B65C2"/>
    <w:rsid w:val="009B7069"/>
    <w:rsid w:val="009B75A4"/>
    <w:rsid w:val="009B7681"/>
    <w:rsid w:val="009B79A7"/>
    <w:rsid w:val="009B7AA1"/>
    <w:rsid w:val="009C05DF"/>
    <w:rsid w:val="009C37B2"/>
    <w:rsid w:val="009C4331"/>
    <w:rsid w:val="009D08D0"/>
    <w:rsid w:val="009D2B6C"/>
    <w:rsid w:val="009D2D8A"/>
    <w:rsid w:val="009D2FA6"/>
    <w:rsid w:val="009D2FF0"/>
    <w:rsid w:val="009D78B1"/>
    <w:rsid w:val="009E0240"/>
    <w:rsid w:val="009E0B9C"/>
    <w:rsid w:val="009E0D61"/>
    <w:rsid w:val="009E1E7E"/>
    <w:rsid w:val="009E204D"/>
    <w:rsid w:val="009E24A8"/>
    <w:rsid w:val="009E2519"/>
    <w:rsid w:val="009E2B5E"/>
    <w:rsid w:val="009E2F7D"/>
    <w:rsid w:val="009E398E"/>
    <w:rsid w:val="009E3C8A"/>
    <w:rsid w:val="009E41B0"/>
    <w:rsid w:val="009E47F3"/>
    <w:rsid w:val="009E49B8"/>
    <w:rsid w:val="009E4FAA"/>
    <w:rsid w:val="009E5682"/>
    <w:rsid w:val="009E6856"/>
    <w:rsid w:val="009E6BC8"/>
    <w:rsid w:val="009E6F3F"/>
    <w:rsid w:val="009E7278"/>
    <w:rsid w:val="009E7295"/>
    <w:rsid w:val="009E74F7"/>
    <w:rsid w:val="009E7818"/>
    <w:rsid w:val="009F0F01"/>
    <w:rsid w:val="009F15EB"/>
    <w:rsid w:val="009F2709"/>
    <w:rsid w:val="009F28E2"/>
    <w:rsid w:val="009F2B33"/>
    <w:rsid w:val="009F35FC"/>
    <w:rsid w:val="009F4BBE"/>
    <w:rsid w:val="009F502E"/>
    <w:rsid w:val="009F587D"/>
    <w:rsid w:val="009F6128"/>
    <w:rsid w:val="009F6458"/>
    <w:rsid w:val="009F6881"/>
    <w:rsid w:val="009F7263"/>
    <w:rsid w:val="009F7846"/>
    <w:rsid w:val="00A010A6"/>
    <w:rsid w:val="00A02695"/>
    <w:rsid w:val="00A040FA"/>
    <w:rsid w:val="00A06B6A"/>
    <w:rsid w:val="00A10656"/>
    <w:rsid w:val="00A10A42"/>
    <w:rsid w:val="00A10B9C"/>
    <w:rsid w:val="00A111A5"/>
    <w:rsid w:val="00A128BE"/>
    <w:rsid w:val="00A12B1A"/>
    <w:rsid w:val="00A12E39"/>
    <w:rsid w:val="00A13472"/>
    <w:rsid w:val="00A13C28"/>
    <w:rsid w:val="00A1442D"/>
    <w:rsid w:val="00A14C04"/>
    <w:rsid w:val="00A14FC8"/>
    <w:rsid w:val="00A151AF"/>
    <w:rsid w:val="00A16AB4"/>
    <w:rsid w:val="00A2050F"/>
    <w:rsid w:val="00A20536"/>
    <w:rsid w:val="00A20B8D"/>
    <w:rsid w:val="00A21EE0"/>
    <w:rsid w:val="00A22D27"/>
    <w:rsid w:val="00A2327F"/>
    <w:rsid w:val="00A24997"/>
    <w:rsid w:val="00A25814"/>
    <w:rsid w:val="00A25D42"/>
    <w:rsid w:val="00A2639F"/>
    <w:rsid w:val="00A272CE"/>
    <w:rsid w:val="00A27468"/>
    <w:rsid w:val="00A318B0"/>
    <w:rsid w:val="00A3241E"/>
    <w:rsid w:val="00A32507"/>
    <w:rsid w:val="00A33C4D"/>
    <w:rsid w:val="00A34EBE"/>
    <w:rsid w:val="00A35890"/>
    <w:rsid w:val="00A378A5"/>
    <w:rsid w:val="00A405DC"/>
    <w:rsid w:val="00A40CED"/>
    <w:rsid w:val="00A41D99"/>
    <w:rsid w:val="00A42EBB"/>
    <w:rsid w:val="00A42ECD"/>
    <w:rsid w:val="00A447D0"/>
    <w:rsid w:val="00A4504E"/>
    <w:rsid w:val="00A45631"/>
    <w:rsid w:val="00A45E46"/>
    <w:rsid w:val="00A467B1"/>
    <w:rsid w:val="00A46BC2"/>
    <w:rsid w:val="00A46CFE"/>
    <w:rsid w:val="00A46D5E"/>
    <w:rsid w:val="00A51A93"/>
    <w:rsid w:val="00A53DAC"/>
    <w:rsid w:val="00A543D1"/>
    <w:rsid w:val="00A5577F"/>
    <w:rsid w:val="00A55C67"/>
    <w:rsid w:val="00A57BC4"/>
    <w:rsid w:val="00A63EFA"/>
    <w:rsid w:val="00A653A5"/>
    <w:rsid w:val="00A65FC1"/>
    <w:rsid w:val="00A66074"/>
    <w:rsid w:val="00A66CB2"/>
    <w:rsid w:val="00A70079"/>
    <w:rsid w:val="00A70890"/>
    <w:rsid w:val="00A71A74"/>
    <w:rsid w:val="00A7272B"/>
    <w:rsid w:val="00A72B44"/>
    <w:rsid w:val="00A73063"/>
    <w:rsid w:val="00A73530"/>
    <w:rsid w:val="00A746AE"/>
    <w:rsid w:val="00A74FE6"/>
    <w:rsid w:val="00A75B17"/>
    <w:rsid w:val="00A76E94"/>
    <w:rsid w:val="00A77045"/>
    <w:rsid w:val="00A770C6"/>
    <w:rsid w:val="00A77196"/>
    <w:rsid w:val="00A77B16"/>
    <w:rsid w:val="00A80414"/>
    <w:rsid w:val="00A81B70"/>
    <w:rsid w:val="00A849F0"/>
    <w:rsid w:val="00A84C82"/>
    <w:rsid w:val="00A8558A"/>
    <w:rsid w:val="00A85A71"/>
    <w:rsid w:val="00A85F8A"/>
    <w:rsid w:val="00A8635C"/>
    <w:rsid w:val="00A8656D"/>
    <w:rsid w:val="00A872C4"/>
    <w:rsid w:val="00A876A4"/>
    <w:rsid w:val="00A9068E"/>
    <w:rsid w:val="00A90BED"/>
    <w:rsid w:val="00A920FC"/>
    <w:rsid w:val="00A928A4"/>
    <w:rsid w:val="00A93517"/>
    <w:rsid w:val="00A93690"/>
    <w:rsid w:val="00A93944"/>
    <w:rsid w:val="00A939EC"/>
    <w:rsid w:val="00A94B6B"/>
    <w:rsid w:val="00A94CD8"/>
    <w:rsid w:val="00A95AB8"/>
    <w:rsid w:val="00A9618E"/>
    <w:rsid w:val="00A97753"/>
    <w:rsid w:val="00AA0ED3"/>
    <w:rsid w:val="00AA0F5F"/>
    <w:rsid w:val="00AA15E4"/>
    <w:rsid w:val="00AA1692"/>
    <w:rsid w:val="00AA1EC3"/>
    <w:rsid w:val="00AA21EA"/>
    <w:rsid w:val="00AA3C4F"/>
    <w:rsid w:val="00AA3D6B"/>
    <w:rsid w:val="00AA4CA0"/>
    <w:rsid w:val="00AA4FD0"/>
    <w:rsid w:val="00AA56EB"/>
    <w:rsid w:val="00AA590B"/>
    <w:rsid w:val="00AA63FD"/>
    <w:rsid w:val="00AA6971"/>
    <w:rsid w:val="00AA706A"/>
    <w:rsid w:val="00AB0C9B"/>
    <w:rsid w:val="00AB0D38"/>
    <w:rsid w:val="00AB2FFC"/>
    <w:rsid w:val="00AB462A"/>
    <w:rsid w:val="00AB5F1C"/>
    <w:rsid w:val="00AB67FC"/>
    <w:rsid w:val="00AB6F93"/>
    <w:rsid w:val="00AB70AA"/>
    <w:rsid w:val="00AB7AE0"/>
    <w:rsid w:val="00AC02FB"/>
    <w:rsid w:val="00AC27FA"/>
    <w:rsid w:val="00AC2873"/>
    <w:rsid w:val="00AC43D8"/>
    <w:rsid w:val="00AC4413"/>
    <w:rsid w:val="00AC4CF3"/>
    <w:rsid w:val="00AC79A4"/>
    <w:rsid w:val="00AC7E8F"/>
    <w:rsid w:val="00AD1040"/>
    <w:rsid w:val="00AD174D"/>
    <w:rsid w:val="00AD1BFA"/>
    <w:rsid w:val="00AD23F8"/>
    <w:rsid w:val="00AD294C"/>
    <w:rsid w:val="00AD3155"/>
    <w:rsid w:val="00AD318E"/>
    <w:rsid w:val="00AD381F"/>
    <w:rsid w:val="00AD41EA"/>
    <w:rsid w:val="00AD4C35"/>
    <w:rsid w:val="00AD6E6C"/>
    <w:rsid w:val="00AD6FF9"/>
    <w:rsid w:val="00AD7C59"/>
    <w:rsid w:val="00AD7D9B"/>
    <w:rsid w:val="00AE014E"/>
    <w:rsid w:val="00AE0164"/>
    <w:rsid w:val="00AE05EC"/>
    <w:rsid w:val="00AE2B23"/>
    <w:rsid w:val="00AE37A8"/>
    <w:rsid w:val="00AE3CCF"/>
    <w:rsid w:val="00AE450A"/>
    <w:rsid w:val="00AE460C"/>
    <w:rsid w:val="00AE53B3"/>
    <w:rsid w:val="00AE66A5"/>
    <w:rsid w:val="00AF1321"/>
    <w:rsid w:val="00AF324A"/>
    <w:rsid w:val="00AF3B7C"/>
    <w:rsid w:val="00AF3CF0"/>
    <w:rsid w:val="00AF5F25"/>
    <w:rsid w:val="00AF5F9D"/>
    <w:rsid w:val="00AF5FBF"/>
    <w:rsid w:val="00AF719C"/>
    <w:rsid w:val="00B023EF"/>
    <w:rsid w:val="00B03CC9"/>
    <w:rsid w:val="00B03E7B"/>
    <w:rsid w:val="00B041EF"/>
    <w:rsid w:val="00B05193"/>
    <w:rsid w:val="00B061D9"/>
    <w:rsid w:val="00B06B4D"/>
    <w:rsid w:val="00B06B5A"/>
    <w:rsid w:val="00B0796B"/>
    <w:rsid w:val="00B12315"/>
    <w:rsid w:val="00B130BC"/>
    <w:rsid w:val="00B14CC2"/>
    <w:rsid w:val="00B14F40"/>
    <w:rsid w:val="00B1617A"/>
    <w:rsid w:val="00B162A5"/>
    <w:rsid w:val="00B177F5"/>
    <w:rsid w:val="00B17DBD"/>
    <w:rsid w:val="00B2169B"/>
    <w:rsid w:val="00B224F7"/>
    <w:rsid w:val="00B2355E"/>
    <w:rsid w:val="00B23AE9"/>
    <w:rsid w:val="00B24224"/>
    <w:rsid w:val="00B24E25"/>
    <w:rsid w:val="00B24FBD"/>
    <w:rsid w:val="00B253B2"/>
    <w:rsid w:val="00B26493"/>
    <w:rsid w:val="00B312BD"/>
    <w:rsid w:val="00B3345D"/>
    <w:rsid w:val="00B33B75"/>
    <w:rsid w:val="00B33CD8"/>
    <w:rsid w:val="00B34E85"/>
    <w:rsid w:val="00B35374"/>
    <w:rsid w:val="00B368AC"/>
    <w:rsid w:val="00B36C93"/>
    <w:rsid w:val="00B3710A"/>
    <w:rsid w:val="00B3798D"/>
    <w:rsid w:val="00B40087"/>
    <w:rsid w:val="00B432B0"/>
    <w:rsid w:val="00B4577F"/>
    <w:rsid w:val="00B45968"/>
    <w:rsid w:val="00B45B9C"/>
    <w:rsid w:val="00B46CAE"/>
    <w:rsid w:val="00B47511"/>
    <w:rsid w:val="00B47910"/>
    <w:rsid w:val="00B47C92"/>
    <w:rsid w:val="00B47E77"/>
    <w:rsid w:val="00B5038D"/>
    <w:rsid w:val="00B50A37"/>
    <w:rsid w:val="00B50AD6"/>
    <w:rsid w:val="00B54B8A"/>
    <w:rsid w:val="00B55DDA"/>
    <w:rsid w:val="00B55E86"/>
    <w:rsid w:val="00B566E8"/>
    <w:rsid w:val="00B57706"/>
    <w:rsid w:val="00B577B7"/>
    <w:rsid w:val="00B6071D"/>
    <w:rsid w:val="00B60F19"/>
    <w:rsid w:val="00B61F6D"/>
    <w:rsid w:val="00B6267B"/>
    <w:rsid w:val="00B6480B"/>
    <w:rsid w:val="00B64D9E"/>
    <w:rsid w:val="00B65BC6"/>
    <w:rsid w:val="00B66973"/>
    <w:rsid w:val="00B67F73"/>
    <w:rsid w:val="00B7010B"/>
    <w:rsid w:val="00B701DE"/>
    <w:rsid w:val="00B72863"/>
    <w:rsid w:val="00B72B54"/>
    <w:rsid w:val="00B7361F"/>
    <w:rsid w:val="00B739B9"/>
    <w:rsid w:val="00B73F47"/>
    <w:rsid w:val="00B74983"/>
    <w:rsid w:val="00B74C6D"/>
    <w:rsid w:val="00B75639"/>
    <w:rsid w:val="00B758F0"/>
    <w:rsid w:val="00B75E6B"/>
    <w:rsid w:val="00B76065"/>
    <w:rsid w:val="00B77914"/>
    <w:rsid w:val="00B80755"/>
    <w:rsid w:val="00B80A95"/>
    <w:rsid w:val="00B80F95"/>
    <w:rsid w:val="00B8105E"/>
    <w:rsid w:val="00B81923"/>
    <w:rsid w:val="00B825DF"/>
    <w:rsid w:val="00B82634"/>
    <w:rsid w:val="00B83303"/>
    <w:rsid w:val="00B84292"/>
    <w:rsid w:val="00B90A39"/>
    <w:rsid w:val="00B9110F"/>
    <w:rsid w:val="00B93B5A"/>
    <w:rsid w:val="00B94409"/>
    <w:rsid w:val="00B95152"/>
    <w:rsid w:val="00B95411"/>
    <w:rsid w:val="00B95B5D"/>
    <w:rsid w:val="00B972AF"/>
    <w:rsid w:val="00B978BB"/>
    <w:rsid w:val="00BA05A9"/>
    <w:rsid w:val="00BA0BAD"/>
    <w:rsid w:val="00BA147F"/>
    <w:rsid w:val="00BA1916"/>
    <w:rsid w:val="00BA25B7"/>
    <w:rsid w:val="00BA287D"/>
    <w:rsid w:val="00BA328D"/>
    <w:rsid w:val="00BA32C7"/>
    <w:rsid w:val="00BA4193"/>
    <w:rsid w:val="00BA497B"/>
    <w:rsid w:val="00BA4E29"/>
    <w:rsid w:val="00BB0668"/>
    <w:rsid w:val="00BB09AC"/>
    <w:rsid w:val="00BB0AF3"/>
    <w:rsid w:val="00BB2044"/>
    <w:rsid w:val="00BB290D"/>
    <w:rsid w:val="00BB2EE1"/>
    <w:rsid w:val="00BB4429"/>
    <w:rsid w:val="00BB4D66"/>
    <w:rsid w:val="00BB526F"/>
    <w:rsid w:val="00BB6468"/>
    <w:rsid w:val="00BB66B2"/>
    <w:rsid w:val="00BB77B8"/>
    <w:rsid w:val="00BB78D3"/>
    <w:rsid w:val="00BC02FB"/>
    <w:rsid w:val="00BC0671"/>
    <w:rsid w:val="00BC1675"/>
    <w:rsid w:val="00BC2065"/>
    <w:rsid w:val="00BC23B4"/>
    <w:rsid w:val="00BC24A1"/>
    <w:rsid w:val="00BC29DB"/>
    <w:rsid w:val="00BC3073"/>
    <w:rsid w:val="00BC46DD"/>
    <w:rsid w:val="00BC46E7"/>
    <w:rsid w:val="00BC4E02"/>
    <w:rsid w:val="00BC6719"/>
    <w:rsid w:val="00BD27B1"/>
    <w:rsid w:val="00BD2CDA"/>
    <w:rsid w:val="00BD2E2F"/>
    <w:rsid w:val="00BD34D5"/>
    <w:rsid w:val="00BD3812"/>
    <w:rsid w:val="00BD473B"/>
    <w:rsid w:val="00BD60F0"/>
    <w:rsid w:val="00BD6A6E"/>
    <w:rsid w:val="00BD6FB3"/>
    <w:rsid w:val="00BD7181"/>
    <w:rsid w:val="00BE09E7"/>
    <w:rsid w:val="00BE0CC3"/>
    <w:rsid w:val="00BE133E"/>
    <w:rsid w:val="00BE27E1"/>
    <w:rsid w:val="00BE2AB3"/>
    <w:rsid w:val="00BE2B70"/>
    <w:rsid w:val="00BE4296"/>
    <w:rsid w:val="00BE49B4"/>
    <w:rsid w:val="00BE5490"/>
    <w:rsid w:val="00BE5880"/>
    <w:rsid w:val="00BE60BC"/>
    <w:rsid w:val="00BE7697"/>
    <w:rsid w:val="00BF0BF5"/>
    <w:rsid w:val="00BF0C4C"/>
    <w:rsid w:val="00BF1BD0"/>
    <w:rsid w:val="00BF29B8"/>
    <w:rsid w:val="00BF3693"/>
    <w:rsid w:val="00BF42D3"/>
    <w:rsid w:val="00BF44ED"/>
    <w:rsid w:val="00BF4E9D"/>
    <w:rsid w:val="00BF4F28"/>
    <w:rsid w:val="00BF68AE"/>
    <w:rsid w:val="00BF7AB8"/>
    <w:rsid w:val="00BF7F9B"/>
    <w:rsid w:val="00C00686"/>
    <w:rsid w:val="00C00F84"/>
    <w:rsid w:val="00C032AA"/>
    <w:rsid w:val="00C043C8"/>
    <w:rsid w:val="00C10434"/>
    <w:rsid w:val="00C10FD5"/>
    <w:rsid w:val="00C1120D"/>
    <w:rsid w:val="00C11C31"/>
    <w:rsid w:val="00C13218"/>
    <w:rsid w:val="00C149A2"/>
    <w:rsid w:val="00C15F7F"/>
    <w:rsid w:val="00C16365"/>
    <w:rsid w:val="00C17C83"/>
    <w:rsid w:val="00C2009E"/>
    <w:rsid w:val="00C217B4"/>
    <w:rsid w:val="00C21D0C"/>
    <w:rsid w:val="00C2522F"/>
    <w:rsid w:val="00C26656"/>
    <w:rsid w:val="00C267B6"/>
    <w:rsid w:val="00C27641"/>
    <w:rsid w:val="00C30234"/>
    <w:rsid w:val="00C31D4A"/>
    <w:rsid w:val="00C32AA2"/>
    <w:rsid w:val="00C32C80"/>
    <w:rsid w:val="00C333D2"/>
    <w:rsid w:val="00C33B8C"/>
    <w:rsid w:val="00C34015"/>
    <w:rsid w:val="00C34FC1"/>
    <w:rsid w:val="00C35242"/>
    <w:rsid w:val="00C3533D"/>
    <w:rsid w:val="00C35649"/>
    <w:rsid w:val="00C35989"/>
    <w:rsid w:val="00C36FF1"/>
    <w:rsid w:val="00C37507"/>
    <w:rsid w:val="00C4150C"/>
    <w:rsid w:val="00C41624"/>
    <w:rsid w:val="00C41B50"/>
    <w:rsid w:val="00C430A6"/>
    <w:rsid w:val="00C44518"/>
    <w:rsid w:val="00C47DC1"/>
    <w:rsid w:val="00C50067"/>
    <w:rsid w:val="00C50108"/>
    <w:rsid w:val="00C50FA0"/>
    <w:rsid w:val="00C5168A"/>
    <w:rsid w:val="00C51C12"/>
    <w:rsid w:val="00C51C31"/>
    <w:rsid w:val="00C5297A"/>
    <w:rsid w:val="00C5312E"/>
    <w:rsid w:val="00C53157"/>
    <w:rsid w:val="00C53766"/>
    <w:rsid w:val="00C53EFA"/>
    <w:rsid w:val="00C55D70"/>
    <w:rsid w:val="00C57A19"/>
    <w:rsid w:val="00C601A5"/>
    <w:rsid w:val="00C60434"/>
    <w:rsid w:val="00C60633"/>
    <w:rsid w:val="00C61285"/>
    <w:rsid w:val="00C61E2B"/>
    <w:rsid w:val="00C61FD0"/>
    <w:rsid w:val="00C62E59"/>
    <w:rsid w:val="00C6322F"/>
    <w:rsid w:val="00C64732"/>
    <w:rsid w:val="00C65299"/>
    <w:rsid w:val="00C670A5"/>
    <w:rsid w:val="00C67245"/>
    <w:rsid w:val="00C7021D"/>
    <w:rsid w:val="00C7161E"/>
    <w:rsid w:val="00C716C1"/>
    <w:rsid w:val="00C719AD"/>
    <w:rsid w:val="00C71B65"/>
    <w:rsid w:val="00C71DF1"/>
    <w:rsid w:val="00C72A23"/>
    <w:rsid w:val="00C732C2"/>
    <w:rsid w:val="00C743EF"/>
    <w:rsid w:val="00C7469C"/>
    <w:rsid w:val="00C748F1"/>
    <w:rsid w:val="00C74DAB"/>
    <w:rsid w:val="00C757F9"/>
    <w:rsid w:val="00C765A8"/>
    <w:rsid w:val="00C76F78"/>
    <w:rsid w:val="00C7718B"/>
    <w:rsid w:val="00C776EC"/>
    <w:rsid w:val="00C77FEB"/>
    <w:rsid w:val="00C807F6"/>
    <w:rsid w:val="00C80CEF"/>
    <w:rsid w:val="00C826E1"/>
    <w:rsid w:val="00C83000"/>
    <w:rsid w:val="00C83012"/>
    <w:rsid w:val="00C83EF6"/>
    <w:rsid w:val="00C86340"/>
    <w:rsid w:val="00C86A8B"/>
    <w:rsid w:val="00C8751A"/>
    <w:rsid w:val="00C87530"/>
    <w:rsid w:val="00C91220"/>
    <w:rsid w:val="00C93C9B"/>
    <w:rsid w:val="00C93EF2"/>
    <w:rsid w:val="00C954E4"/>
    <w:rsid w:val="00C967E7"/>
    <w:rsid w:val="00C96C52"/>
    <w:rsid w:val="00C97C0F"/>
    <w:rsid w:val="00CA0306"/>
    <w:rsid w:val="00CA03C0"/>
    <w:rsid w:val="00CA0A13"/>
    <w:rsid w:val="00CA1F89"/>
    <w:rsid w:val="00CA2848"/>
    <w:rsid w:val="00CA303E"/>
    <w:rsid w:val="00CA3457"/>
    <w:rsid w:val="00CA467F"/>
    <w:rsid w:val="00CA7814"/>
    <w:rsid w:val="00CA7C82"/>
    <w:rsid w:val="00CB0B06"/>
    <w:rsid w:val="00CB0E6F"/>
    <w:rsid w:val="00CB0FB3"/>
    <w:rsid w:val="00CB26A8"/>
    <w:rsid w:val="00CB2B51"/>
    <w:rsid w:val="00CB3A99"/>
    <w:rsid w:val="00CB4A8E"/>
    <w:rsid w:val="00CB4B87"/>
    <w:rsid w:val="00CB578C"/>
    <w:rsid w:val="00CB5C86"/>
    <w:rsid w:val="00CB70A7"/>
    <w:rsid w:val="00CB7C55"/>
    <w:rsid w:val="00CB7EC7"/>
    <w:rsid w:val="00CC241C"/>
    <w:rsid w:val="00CC3FBF"/>
    <w:rsid w:val="00CC44B5"/>
    <w:rsid w:val="00CC6BC4"/>
    <w:rsid w:val="00CC6D19"/>
    <w:rsid w:val="00CC76E3"/>
    <w:rsid w:val="00CC7FCC"/>
    <w:rsid w:val="00CD09DF"/>
    <w:rsid w:val="00CD1442"/>
    <w:rsid w:val="00CD1CA2"/>
    <w:rsid w:val="00CD244C"/>
    <w:rsid w:val="00CD282F"/>
    <w:rsid w:val="00CD2EDC"/>
    <w:rsid w:val="00CD6A64"/>
    <w:rsid w:val="00CD6A86"/>
    <w:rsid w:val="00CD6AF6"/>
    <w:rsid w:val="00CD7549"/>
    <w:rsid w:val="00CE069A"/>
    <w:rsid w:val="00CE0D64"/>
    <w:rsid w:val="00CE1838"/>
    <w:rsid w:val="00CE24C1"/>
    <w:rsid w:val="00CE28FC"/>
    <w:rsid w:val="00CE2A72"/>
    <w:rsid w:val="00CE3083"/>
    <w:rsid w:val="00CE347D"/>
    <w:rsid w:val="00CE4324"/>
    <w:rsid w:val="00CE48C9"/>
    <w:rsid w:val="00CE6A5B"/>
    <w:rsid w:val="00CE7828"/>
    <w:rsid w:val="00CE7D54"/>
    <w:rsid w:val="00CE7E00"/>
    <w:rsid w:val="00CE7F9D"/>
    <w:rsid w:val="00CF003C"/>
    <w:rsid w:val="00CF08BC"/>
    <w:rsid w:val="00CF0B52"/>
    <w:rsid w:val="00CF14DC"/>
    <w:rsid w:val="00CF152C"/>
    <w:rsid w:val="00CF27FA"/>
    <w:rsid w:val="00CF4480"/>
    <w:rsid w:val="00CF4B43"/>
    <w:rsid w:val="00CF4BCF"/>
    <w:rsid w:val="00CF6663"/>
    <w:rsid w:val="00D00517"/>
    <w:rsid w:val="00D01252"/>
    <w:rsid w:val="00D016F8"/>
    <w:rsid w:val="00D0301C"/>
    <w:rsid w:val="00D04486"/>
    <w:rsid w:val="00D05E98"/>
    <w:rsid w:val="00D0651D"/>
    <w:rsid w:val="00D06738"/>
    <w:rsid w:val="00D06B0A"/>
    <w:rsid w:val="00D07285"/>
    <w:rsid w:val="00D07EF4"/>
    <w:rsid w:val="00D102DB"/>
    <w:rsid w:val="00D110AD"/>
    <w:rsid w:val="00D110D2"/>
    <w:rsid w:val="00D11D88"/>
    <w:rsid w:val="00D12B2A"/>
    <w:rsid w:val="00D136B6"/>
    <w:rsid w:val="00D1467A"/>
    <w:rsid w:val="00D146A4"/>
    <w:rsid w:val="00D15064"/>
    <w:rsid w:val="00D157A0"/>
    <w:rsid w:val="00D16D18"/>
    <w:rsid w:val="00D16D4D"/>
    <w:rsid w:val="00D207A7"/>
    <w:rsid w:val="00D21864"/>
    <w:rsid w:val="00D224D6"/>
    <w:rsid w:val="00D23D53"/>
    <w:rsid w:val="00D23FE1"/>
    <w:rsid w:val="00D2650F"/>
    <w:rsid w:val="00D26659"/>
    <w:rsid w:val="00D27C9B"/>
    <w:rsid w:val="00D305AE"/>
    <w:rsid w:val="00D30776"/>
    <w:rsid w:val="00D33ED1"/>
    <w:rsid w:val="00D34545"/>
    <w:rsid w:val="00D3469E"/>
    <w:rsid w:val="00D35411"/>
    <w:rsid w:val="00D3661F"/>
    <w:rsid w:val="00D41ECC"/>
    <w:rsid w:val="00D42CF1"/>
    <w:rsid w:val="00D45D68"/>
    <w:rsid w:val="00D45E5A"/>
    <w:rsid w:val="00D46478"/>
    <w:rsid w:val="00D474AB"/>
    <w:rsid w:val="00D504B3"/>
    <w:rsid w:val="00D50EBB"/>
    <w:rsid w:val="00D50FCC"/>
    <w:rsid w:val="00D52143"/>
    <w:rsid w:val="00D525CF"/>
    <w:rsid w:val="00D53124"/>
    <w:rsid w:val="00D533A7"/>
    <w:rsid w:val="00D53823"/>
    <w:rsid w:val="00D5426A"/>
    <w:rsid w:val="00D553D8"/>
    <w:rsid w:val="00D55F7D"/>
    <w:rsid w:val="00D567C2"/>
    <w:rsid w:val="00D57487"/>
    <w:rsid w:val="00D617E5"/>
    <w:rsid w:val="00D6238A"/>
    <w:rsid w:val="00D62577"/>
    <w:rsid w:val="00D63C4A"/>
    <w:rsid w:val="00D63CF2"/>
    <w:rsid w:val="00D64300"/>
    <w:rsid w:val="00D64880"/>
    <w:rsid w:val="00D64C13"/>
    <w:rsid w:val="00D65A4B"/>
    <w:rsid w:val="00D6694F"/>
    <w:rsid w:val="00D677AE"/>
    <w:rsid w:val="00D6790F"/>
    <w:rsid w:val="00D700B9"/>
    <w:rsid w:val="00D7034E"/>
    <w:rsid w:val="00D7075D"/>
    <w:rsid w:val="00D707BF"/>
    <w:rsid w:val="00D714D7"/>
    <w:rsid w:val="00D726CD"/>
    <w:rsid w:val="00D732B2"/>
    <w:rsid w:val="00D73552"/>
    <w:rsid w:val="00D73E6B"/>
    <w:rsid w:val="00D74C66"/>
    <w:rsid w:val="00D752A1"/>
    <w:rsid w:val="00D7562B"/>
    <w:rsid w:val="00D75793"/>
    <w:rsid w:val="00D77236"/>
    <w:rsid w:val="00D80292"/>
    <w:rsid w:val="00D821B8"/>
    <w:rsid w:val="00D8279B"/>
    <w:rsid w:val="00D83B9F"/>
    <w:rsid w:val="00D83F9C"/>
    <w:rsid w:val="00D855D7"/>
    <w:rsid w:val="00D85780"/>
    <w:rsid w:val="00D85A5F"/>
    <w:rsid w:val="00D85E85"/>
    <w:rsid w:val="00D86311"/>
    <w:rsid w:val="00D872BC"/>
    <w:rsid w:val="00D87CE6"/>
    <w:rsid w:val="00D9003D"/>
    <w:rsid w:val="00D91134"/>
    <w:rsid w:val="00D927E9"/>
    <w:rsid w:val="00DA06D4"/>
    <w:rsid w:val="00DA1019"/>
    <w:rsid w:val="00DA16F1"/>
    <w:rsid w:val="00DA18F9"/>
    <w:rsid w:val="00DA2735"/>
    <w:rsid w:val="00DA2C8D"/>
    <w:rsid w:val="00DA362B"/>
    <w:rsid w:val="00DA3BFB"/>
    <w:rsid w:val="00DA59DE"/>
    <w:rsid w:val="00DA5E52"/>
    <w:rsid w:val="00DA62E9"/>
    <w:rsid w:val="00DA6858"/>
    <w:rsid w:val="00DA68C9"/>
    <w:rsid w:val="00DA699E"/>
    <w:rsid w:val="00DB0EE6"/>
    <w:rsid w:val="00DB0F1C"/>
    <w:rsid w:val="00DB1622"/>
    <w:rsid w:val="00DB21E5"/>
    <w:rsid w:val="00DB237E"/>
    <w:rsid w:val="00DB26F2"/>
    <w:rsid w:val="00DB4855"/>
    <w:rsid w:val="00DB6700"/>
    <w:rsid w:val="00DB7583"/>
    <w:rsid w:val="00DB7655"/>
    <w:rsid w:val="00DC1357"/>
    <w:rsid w:val="00DC1E61"/>
    <w:rsid w:val="00DC2F0C"/>
    <w:rsid w:val="00DC4C86"/>
    <w:rsid w:val="00DC55F7"/>
    <w:rsid w:val="00DC782B"/>
    <w:rsid w:val="00DD083F"/>
    <w:rsid w:val="00DD1223"/>
    <w:rsid w:val="00DD145B"/>
    <w:rsid w:val="00DD17C3"/>
    <w:rsid w:val="00DD3822"/>
    <w:rsid w:val="00DD5159"/>
    <w:rsid w:val="00DD6757"/>
    <w:rsid w:val="00DD6A2D"/>
    <w:rsid w:val="00DD7485"/>
    <w:rsid w:val="00DD76B4"/>
    <w:rsid w:val="00DE046B"/>
    <w:rsid w:val="00DE1866"/>
    <w:rsid w:val="00DE18B5"/>
    <w:rsid w:val="00DE1B01"/>
    <w:rsid w:val="00DE1ECE"/>
    <w:rsid w:val="00DE276E"/>
    <w:rsid w:val="00DE2CB9"/>
    <w:rsid w:val="00DE4E80"/>
    <w:rsid w:val="00DE537E"/>
    <w:rsid w:val="00DE576D"/>
    <w:rsid w:val="00DE62DF"/>
    <w:rsid w:val="00DE675A"/>
    <w:rsid w:val="00DE6841"/>
    <w:rsid w:val="00DE7881"/>
    <w:rsid w:val="00DE7B4B"/>
    <w:rsid w:val="00DF1407"/>
    <w:rsid w:val="00DF18D3"/>
    <w:rsid w:val="00DF1E34"/>
    <w:rsid w:val="00DF1FDE"/>
    <w:rsid w:val="00DF2661"/>
    <w:rsid w:val="00DF28CE"/>
    <w:rsid w:val="00DF3AB8"/>
    <w:rsid w:val="00DF6C6B"/>
    <w:rsid w:val="00DF7A3D"/>
    <w:rsid w:val="00DF7FBC"/>
    <w:rsid w:val="00E0021B"/>
    <w:rsid w:val="00E010AC"/>
    <w:rsid w:val="00E01F33"/>
    <w:rsid w:val="00E03591"/>
    <w:rsid w:val="00E050BA"/>
    <w:rsid w:val="00E05A80"/>
    <w:rsid w:val="00E05BDC"/>
    <w:rsid w:val="00E06F58"/>
    <w:rsid w:val="00E072F3"/>
    <w:rsid w:val="00E12090"/>
    <w:rsid w:val="00E12AC0"/>
    <w:rsid w:val="00E14A09"/>
    <w:rsid w:val="00E1650B"/>
    <w:rsid w:val="00E16D82"/>
    <w:rsid w:val="00E16F6A"/>
    <w:rsid w:val="00E17A45"/>
    <w:rsid w:val="00E20344"/>
    <w:rsid w:val="00E203DE"/>
    <w:rsid w:val="00E20B5E"/>
    <w:rsid w:val="00E2158F"/>
    <w:rsid w:val="00E22CDF"/>
    <w:rsid w:val="00E2304A"/>
    <w:rsid w:val="00E23709"/>
    <w:rsid w:val="00E237D0"/>
    <w:rsid w:val="00E24154"/>
    <w:rsid w:val="00E2442B"/>
    <w:rsid w:val="00E2499A"/>
    <w:rsid w:val="00E2645C"/>
    <w:rsid w:val="00E270A4"/>
    <w:rsid w:val="00E30130"/>
    <w:rsid w:val="00E306EF"/>
    <w:rsid w:val="00E3101E"/>
    <w:rsid w:val="00E31134"/>
    <w:rsid w:val="00E31421"/>
    <w:rsid w:val="00E320AC"/>
    <w:rsid w:val="00E32EE7"/>
    <w:rsid w:val="00E33FCB"/>
    <w:rsid w:val="00E345A5"/>
    <w:rsid w:val="00E34A7E"/>
    <w:rsid w:val="00E34D0D"/>
    <w:rsid w:val="00E357A6"/>
    <w:rsid w:val="00E3590A"/>
    <w:rsid w:val="00E3648C"/>
    <w:rsid w:val="00E368C2"/>
    <w:rsid w:val="00E3708B"/>
    <w:rsid w:val="00E377DB"/>
    <w:rsid w:val="00E3793F"/>
    <w:rsid w:val="00E41004"/>
    <w:rsid w:val="00E42E67"/>
    <w:rsid w:val="00E43FA4"/>
    <w:rsid w:val="00E443A4"/>
    <w:rsid w:val="00E443D3"/>
    <w:rsid w:val="00E44403"/>
    <w:rsid w:val="00E45E7E"/>
    <w:rsid w:val="00E4656E"/>
    <w:rsid w:val="00E46595"/>
    <w:rsid w:val="00E475FA"/>
    <w:rsid w:val="00E47A24"/>
    <w:rsid w:val="00E520B3"/>
    <w:rsid w:val="00E52A70"/>
    <w:rsid w:val="00E53317"/>
    <w:rsid w:val="00E536CB"/>
    <w:rsid w:val="00E53B3B"/>
    <w:rsid w:val="00E53C71"/>
    <w:rsid w:val="00E5400D"/>
    <w:rsid w:val="00E549A0"/>
    <w:rsid w:val="00E55604"/>
    <w:rsid w:val="00E5627E"/>
    <w:rsid w:val="00E565D3"/>
    <w:rsid w:val="00E5752A"/>
    <w:rsid w:val="00E57EDA"/>
    <w:rsid w:val="00E6061F"/>
    <w:rsid w:val="00E60F2C"/>
    <w:rsid w:val="00E623DB"/>
    <w:rsid w:val="00E6250E"/>
    <w:rsid w:val="00E62612"/>
    <w:rsid w:val="00E65577"/>
    <w:rsid w:val="00E72DC1"/>
    <w:rsid w:val="00E73203"/>
    <w:rsid w:val="00E80629"/>
    <w:rsid w:val="00E8097F"/>
    <w:rsid w:val="00E815CD"/>
    <w:rsid w:val="00E82F5B"/>
    <w:rsid w:val="00E83D87"/>
    <w:rsid w:val="00E84D2D"/>
    <w:rsid w:val="00E85068"/>
    <w:rsid w:val="00E8683D"/>
    <w:rsid w:val="00E86BAD"/>
    <w:rsid w:val="00E8714F"/>
    <w:rsid w:val="00E872D8"/>
    <w:rsid w:val="00E8773D"/>
    <w:rsid w:val="00E87F38"/>
    <w:rsid w:val="00E9044C"/>
    <w:rsid w:val="00E913A9"/>
    <w:rsid w:val="00E91A8E"/>
    <w:rsid w:val="00E9390B"/>
    <w:rsid w:val="00E93CAE"/>
    <w:rsid w:val="00E94061"/>
    <w:rsid w:val="00E95B32"/>
    <w:rsid w:val="00E963BC"/>
    <w:rsid w:val="00E96677"/>
    <w:rsid w:val="00E97FFA"/>
    <w:rsid w:val="00EA0A44"/>
    <w:rsid w:val="00EA159B"/>
    <w:rsid w:val="00EA1ADE"/>
    <w:rsid w:val="00EA2D76"/>
    <w:rsid w:val="00EA3CD6"/>
    <w:rsid w:val="00EA3EC5"/>
    <w:rsid w:val="00EA4510"/>
    <w:rsid w:val="00EA4B8B"/>
    <w:rsid w:val="00EA709A"/>
    <w:rsid w:val="00EB0194"/>
    <w:rsid w:val="00EB0908"/>
    <w:rsid w:val="00EB0A5E"/>
    <w:rsid w:val="00EB0E50"/>
    <w:rsid w:val="00EB1243"/>
    <w:rsid w:val="00EB1A12"/>
    <w:rsid w:val="00EB1B9D"/>
    <w:rsid w:val="00EB1DC8"/>
    <w:rsid w:val="00EB20FA"/>
    <w:rsid w:val="00EB2525"/>
    <w:rsid w:val="00EB2FB0"/>
    <w:rsid w:val="00EB4A67"/>
    <w:rsid w:val="00EB4C87"/>
    <w:rsid w:val="00EB58C8"/>
    <w:rsid w:val="00EB7C89"/>
    <w:rsid w:val="00EC0D9A"/>
    <w:rsid w:val="00EC127A"/>
    <w:rsid w:val="00EC36E6"/>
    <w:rsid w:val="00EC3773"/>
    <w:rsid w:val="00EC3D16"/>
    <w:rsid w:val="00EC3D2E"/>
    <w:rsid w:val="00EC4045"/>
    <w:rsid w:val="00EC5CF0"/>
    <w:rsid w:val="00EC6307"/>
    <w:rsid w:val="00EC6EF1"/>
    <w:rsid w:val="00EC6FCF"/>
    <w:rsid w:val="00ED1DD6"/>
    <w:rsid w:val="00ED30C2"/>
    <w:rsid w:val="00ED4BCA"/>
    <w:rsid w:val="00ED4F89"/>
    <w:rsid w:val="00ED5D4A"/>
    <w:rsid w:val="00EE0575"/>
    <w:rsid w:val="00EE0D43"/>
    <w:rsid w:val="00EE0E13"/>
    <w:rsid w:val="00EE2487"/>
    <w:rsid w:val="00EE325E"/>
    <w:rsid w:val="00EE581B"/>
    <w:rsid w:val="00EE6102"/>
    <w:rsid w:val="00EE66FF"/>
    <w:rsid w:val="00EE6C9B"/>
    <w:rsid w:val="00EE730E"/>
    <w:rsid w:val="00EF0A69"/>
    <w:rsid w:val="00EF2506"/>
    <w:rsid w:val="00EF2C8F"/>
    <w:rsid w:val="00EF4291"/>
    <w:rsid w:val="00EF56D3"/>
    <w:rsid w:val="00EF5CAC"/>
    <w:rsid w:val="00EF6781"/>
    <w:rsid w:val="00EF7489"/>
    <w:rsid w:val="00EF788F"/>
    <w:rsid w:val="00F00374"/>
    <w:rsid w:val="00F00476"/>
    <w:rsid w:val="00F00736"/>
    <w:rsid w:val="00F00827"/>
    <w:rsid w:val="00F022BB"/>
    <w:rsid w:val="00F0286A"/>
    <w:rsid w:val="00F041C0"/>
    <w:rsid w:val="00F056A5"/>
    <w:rsid w:val="00F0580F"/>
    <w:rsid w:val="00F070C0"/>
    <w:rsid w:val="00F079A6"/>
    <w:rsid w:val="00F1140C"/>
    <w:rsid w:val="00F12724"/>
    <w:rsid w:val="00F12FB0"/>
    <w:rsid w:val="00F1332A"/>
    <w:rsid w:val="00F1401B"/>
    <w:rsid w:val="00F161E1"/>
    <w:rsid w:val="00F16CFB"/>
    <w:rsid w:val="00F17E50"/>
    <w:rsid w:val="00F20B45"/>
    <w:rsid w:val="00F20C42"/>
    <w:rsid w:val="00F229AE"/>
    <w:rsid w:val="00F22CEC"/>
    <w:rsid w:val="00F234B7"/>
    <w:rsid w:val="00F2381A"/>
    <w:rsid w:val="00F24243"/>
    <w:rsid w:val="00F242F0"/>
    <w:rsid w:val="00F2540A"/>
    <w:rsid w:val="00F26077"/>
    <w:rsid w:val="00F26A56"/>
    <w:rsid w:val="00F2794D"/>
    <w:rsid w:val="00F27D18"/>
    <w:rsid w:val="00F3054B"/>
    <w:rsid w:val="00F30613"/>
    <w:rsid w:val="00F3103A"/>
    <w:rsid w:val="00F31886"/>
    <w:rsid w:val="00F31C31"/>
    <w:rsid w:val="00F320D0"/>
    <w:rsid w:val="00F34F4E"/>
    <w:rsid w:val="00F35258"/>
    <w:rsid w:val="00F408D9"/>
    <w:rsid w:val="00F417B6"/>
    <w:rsid w:val="00F429E3"/>
    <w:rsid w:val="00F42B34"/>
    <w:rsid w:val="00F43EC1"/>
    <w:rsid w:val="00F43F2B"/>
    <w:rsid w:val="00F44C7A"/>
    <w:rsid w:val="00F45224"/>
    <w:rsid w:val="00F469F6"/>
    <w:rsid w:val="00F47C26"/>
    <w:rsid w:val="00F5121C"/>
    <w:rsid w:val="00F51A4F"/>
    <w:rsid w:val="00F51FF1"/>
    <w:rsid w:val="00F52E23"/>
    <w:rsid w:val="00F537D3"/>
    <w:rsid w:val="00F54C3B"/>
    <w:rsid w:val="00F55163"/>
    <w:rsid w:val="00F56D34"/>
    <w:rsid w:val="00F56D39"/>
    <w:rsid w:val="00F57C92"/>
    <w:rsid w:val="00F60518"/>
    <w:rsid w:val="00F607AE"/>
    <w:rsid w:val="00F632B0"/>
    <w:rsid w:val="00F6445E"/>
    <w:rsid w:val="00F64C81"/>
    <w:rsid w:val="00F64F14"/>
    <w:rsid w:val="00F66539"/>
    <w:rsid w:val="00F67928"/>
    <w:rsid w:val="00F67E73"/>
    <w:rsid w:val="00F722BA"/>
    <w:rsid w:val="00F75339"/>
    <w:rsid w:val="00F75544"/>
    <w:rsid w:val="00F75780"/>
    <w:rsid w:val="00F759E8"/>
    <w:rsid w:val="00F76AD3"/>
    <w:rsid w:val="00F770D5"/>
    <w:rsid w:val="00F77D2B"/>
    <w:rsid w:val="00F80E6C"/>
    <w:rsid w:val="00F8120A"/>
    <w:rsid w:val="00F8361C"/>
    <w:rsid w:val="00F839FF"/>
    <w:rsid w:val="00F859B0"/>
    <w:rsid w:val="00F90915"/>
    <w:rsid w:val="00F90A13"/>
    <w:rsid w:val="00F91131"/>
    <w:rsid w:val="00F91F00"/>
    <w:rsid w:val="00F9291F"/>
    <w:rsid w:val="00F92D55"/>
    <w:rsid w:val="00F930DC"/>
    <w:rsid w:val="00F93510"/>
    <w:rsid w:val="00F936A1"/>
    <w:rsid w:val="00F94989"/>
    <w:rsid w:val="00F94A4F"/>
    <w:rsid w:val="00F94E88"/>
    <w:rsid w:val="00F94FC4"/>
    <w:rsid w:val="00F95FAD"/>
    <w:rsid w:val="00F970D1"/>
    <w:rsid w:val="00F9738A"/>
    <w:rsid w:val="00F977C7"/>
    <w:rsid w:val="00F97866"/>
    <w:rsid w:val="00F97A9F"/>
    <w:rsid w:val="00F97AE4"/>
    <w:rsid w:val="00F97E95"/>
    <w:rsid w:val="00FA1189"/>
    <w:rsid w:val="00FA18DF"/>
    <w:rsid w:val="00FA197A"/>
    <w:rsid w:val="00FA220D"/>
    <w:rsid w:val="00FA3D08"/>
    <w:rsid w:val="00FA69F3"/>
    <w:rsid w:val="00FA7CB4"/>
    <w:rsid w:val="00FB1401"/>
    <w:rsid w:val="00FB223B"/>
    <w:rsid w:val="00FB25C9"/>
    <w:rsid w:val="00FB2CBF"/>
    <w:rsid w:val="00FB2E28"/>
    <w:rsid w:val="00FB316D"/>
    <w:rsid w:val="00FB33DB"/>
    <w:rsid w:val="00FB3F5C"/>
    <w:rsid w:val="00FB78C5"/>
    <w:rsid w:val="00FB79B1"/>
    <w:rsid w:val="00FC0DE1"/>
    <w:rsid w:val="00FC1031"/>
    <w:rsid w:val="00FC11AC"/>
    <w:rsid w:val="00FC173E"/>
    <w:rsid w:val="00FC3698"/>
    <w:rsid w:val="00FC3ADE"/>
    <w:rsid w:val="00FC482D"/>
    <w:rsid w:val="00FC5421"/>
    <w:rsid w:val="00FC5F21"/>
    <w:rsid w:val="00FC639B"/>
    <w:rsid w:val="00FC6912"/>
    <w:rsid w:val="00FC6ABD"/>
    <w:rsid w:val="00FC7C85"/>
    <w:rsid w:val="00FD0BD3"/>
    <w:rsid w:val="00FD134C"/>
    <w:rsid w:val="00FD18E0"/>
    <w:rsid w:val="00FD4E54"/>
    <w:rsid w:val="00FD5191"/>
    <w:rsid w:val="00FD665A"/>
    <w:rsid w:val="00FD6A44"/>
    <w:rsid w:val="00FD7403"/>
    <w:rsid w:val="00FE007A"/>
    <w:rsid w:val="00FE1CBE"/>
    <w:rsid w:val="00FE24A6"/>
    <w:rsid w:val="00FE3A44"/>
    <w:rsid w:val="00FE501A"/>
    <w:rsid w:val="00FE539A"/>
    <w:rsid w:val="00FE5BCC"/>
    <w:rsid w:val="00FE5CA2"/>
    <w:rsid w:val="00FE756B"/>
    <w:rsid w:val="00FE76E0"/>
    <w:rsid w:val="00FE78CA"/>
    <w:rsid w:val="00FE7923"/>
    <w:rsid w:val="00FE7E2F"/>
    <w:rsid w:val="00FF0387"/>
    <w:rsid w:val="00FF0AEA"/>
    <w:rsid w:val="00FF10AD"/>
    <w:rsid w:val="00FF12A3"/>
    <w:rsid w:val="00FF1B19"/>
    <w:rsid w:val="00FF215D"/>
    <w:rsid w:val="00FF3D0C"/>
    <w:rsid w:val="00FF3D0E"/>
    <w:rsid w:val="00FF486A"/>
    <w:rsid w:val="00FF5063"/>
    <w:rsid w:val="00FF5AB6"/>
    <w:rsid w:val="00FF5FAF"/>
    <w:rsid w:val="00FF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0f0f0"/>
    </o:shapedefaults>
    <o:shapelayout v:ext="edit">
      <o:idmap v:ext="edit" data="1"/>
    </o:shapelayout>
  </w:shapeDefaults>
  <w:decimalSymbol w:val=","/>
  <w:listSeparator w:val=";"/>
  <w14:docId w14:val="0F486B72"/>
  <w15:docId w15:val="{9527402B-1B0D-49B8-AF64-5A226A7A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qFormat="1"/>
    <w:lsdException w:name="header" w:semiHidden="1" w:unhideWhenUsed="1"/>
    <w:lsdException w:name="footer" w:semiHidden="1" w:uiPriority="2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29"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5C2"/>
    <w:pPr>
      <w:jc w:val="both"/>
    </w:pPr>
    <w:rPr>
      <w:rFonts w:ascii="Arial" w:hAnsi="Arial" w:cs="Arial"/>
      <w:spacing w:val="8"/>
      <w:lang w:val="en-GB" w:eastAsia="zh-CN"/>
    </w:rPr>
  </w:style>
  <w:style w:type="paragraph" w:styleId="Heading1">
    <w:name w:val="heading 1"/>
    <w:aliases w:val="h1,1,_berschrift 1,titre 1,h11,11,_berschrift 11,titre 11,Überschrift 1,Chapter Level,Caption 1,titre 1 + Before:  12 pt,After:  3 pt ...,Caption 1 Char"/>
    <w:basedOn w:val="PARAGRAPH"/>
    <w:next w:val="PARAGRAPH"/>
    <w:link w:val="Heading1Char"/>
    <w:qFormat/>
    <w:rsid w:val="007D45C2"/>
    <w:pPr>
      <w:keepNext/>
      <w:numPr>
        <w:numId w:val="1"/>
      </w:numPr>
      <w:suppressAutoHyphens/>
      <w:spacing w:before="200"/>
      <w:jc w:val="left"/>
      <w:outlineLvl w:val="0"/>
    </w:pPr>
    <w:rPr>
      <w:b/>
      <w:bCs/>
      <w:sz w:val="22"/>
      <w:szCs w:val="22"/>
    </w:rPr>
  </w:style>
  <w:style w:type="paragraph" w:styleId="Heading2">
    <w:name w:val="heading 2"/>
    <w:aliases w:val="h2,Titre 2 ,Titre 2,Heading 2 Char,h21,Titre 21,Heading 2 Char1,Caption2,Caption2 Char"/>
    <w:basedOn w:val="Heading1"/>
    <w:next w:val="PARAGRAPH"/>
    <w:link w:val="Heading2Char2"/>
    <w:qFormat/>
    <w:rsid w:val="007D45C2"/>
    <w:pPr>
      <w:numPr>
        <w:ilvl w:val="1"/>
      </w:numPr>
      <w:spacing w:before="100" w:after="100"/>
      <w:outlineLvl w:val="1"/>
    </w:pPr>
    <w:rPr>
      <w:sz w:val="20"/>
      <w:szCs w:val="20"/>
    </w:rPr>
  </w:style>
  <w:style w:type="paragraph" w:styleId="Heading3">
    <w:name w:val="heading 3"/>
    <w:aliases w:val="h3,Heading 3 Char,h31,Heading 3 Char1,Caption3"/>
    <w:basedOn w:val="Heading2"/>
    <w:next w:val="PARAGRAPH"/>
    <w:link w:val="Heading3Char2"/>
    <w:qFormat/>
    <w:rsid w:val="007D45C2"/>
    <w:pPr>
      <w:numPr>
        <w:ilvl w:val="2"/>
      </w:numPr>
      <w:ind w:left="851" w:hanging="851"/>
      <w:outlineLvl w:val="2"/>
    </w:pPr>
  </w:style>
  <w:style w:type="paragraph" w:styleId="Heading4">
    <w:name w:val="heading 4"/>
    <w:aliases w:val="h4,h41,Caption4,h4 + 12 pt,Left:  0&quot;,Hanging:  0.6&quot;,Before:  0 pt,Afte..."/>
    <w:basedOn w:val="Heading3"/>
    <w:next w:val="PARAGRAPH"/>
    <w:link w:val="Heading4Char"/>
    <w:qFormat/>
    <w:rsid w:val="007D45C2"/>
    <w:pPr>
      <w:numPr>
        <w:ilvl w:val="3"/>
      </w:numPr>
      <w:ind w:left="1077" w:hanging="1077"/>
      <w:outlineLvl w:val="3"/>
    </w:pPr>
  </w:style>
  <w:style w:type="paragraph" w:styleId="Heading5">
    <w:name w:val="heading 5"/>
    <w:aliases w:val="h5,h51,Caption5"/>
    <w:basedOn w:val="Heading4"/>
    <w:next w:val="PARAGRAPH"/>
    <w:link w:val="Heading5Char"/>
    <w:qFormat/>
    <w:rsid w:val="007D45C2"/>
    <w:pPr>
      <w:numPr>
        <w:ilvl w:val="4"/>
      </w:numPr>
      <w:ind w:left="1304" w:hanging="1304"/>
      <w:outlineLvl w:val="4"/>
    </w:pPr>
  </w:style>
  <w:style w:type="paragraph" w:styleId="Heading6">
    <w:name w:val="heading 6"/>
    <w:aliases w:val="h6,h61,Appendix Level"/>
    <w:basedOn w:val="Heading5"/>
    <w:next w:val="PARAGRAPH"/>
    <w:link w:val="Heading6Char"/>
    <w:qFormat/>
    <w:rsid w:val="007D45C2"/>
    <w:pPr>
      <w:numPr>
        <w:ilvl w:val="5"/>
      </w:numPr>
      <w:ind w:left="1531" w:hanging="1531"/>
      <w:outlineLvl w:val="5"/>
    </w:pPr>
  </w:style>
  <w:style w:type="paragraph" w:styleId="Heading7">
    <w:name w:val="heading 7"/>
    <w:aliases w:val="h7,_berschrift 7,7,titre 7,h71,_berschrift 71,71,titre 71,Überschrift 7"/>
    <w:basedOn w:val="Heading6"/>
    <w:next w:val="PARAGRAPH"/>
    <w:link w:val="Heading7Char"/>
    <w:qFormat/>
    <w:rsid w:val="007D45C2"/>
    <w:pPr>
      <w:numPr>
        <w:ilvl w:val="6"/>
      </w:numPr>
      <w:ind w:left="1758" w:hanging="1758"/>
      <w:outlineLvl w:val="6"/>
    </w:pPr>
  </w:style>
  <w:style w:type="paragraph" w:styleId="Heading8">
    <w:name w:val="heading 8"/>
    <w:aliases w:val="h8,h81"/>
    <w:basedOn w:val="Heading7"/>
    <w:next w:val="PARAGRAPH"/>
    <w:link w:val="Heading8Char"/>
    <w:qFormat/>
    <w:rsid w:val="007D45C2"/>
    <w:pPr>
      <w:numPr>
        <w:ilvl w:val="7"/>
      </w:numPr>
      <w:ind w:left="1985" w:hanging="1985"/>
      <w:outlineLvl w:val="7"/>
    </w:pPr>
  </w:style>
  <w:style w:type="paragraph" w:styleId="Heading9">
    <w:name w:val="heading 9"/>
    <w:aliases w:val="h9,9,titre 9,h91,91,titre 91,Überschrift 9"/>
    <w:basedOn w:val="Heading8"/>
    <w:next w:val="PARAGRAPH"/>
    <w:link w:val="Heading9Char"/>
    <w:qFormat/>
    <w:rsid w:val="007D45C2"/>
    <w:pPr>
      <w:numPr>
        <w:ilvl w:val="8"/>
      </w:numPr>
      <w:ind w:left="2211" w:hanging="221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aliases w:val="PA"/>
    <w:link w:val="PARAGRAPHChar"/>
    <w:qFormat/>
    <w:rsid w:val="007D45C2"/>
    <w:pPr>
      <w:snapToGrid w:val="0"/>
      <w:spacing w:before="100" w:after="200"/>
      <w:jc w:val="both"/>
    </w:pPr>
    <w:rPr>
      <w:rFonts w:ascii="Arial" w:hAnsi="Arial" w:cs="Arial"/>
      <w:spacing w:val="8"/>
      <w:lang w:val="en-GB" w:eastAsia="zh-CN"/>
    </w:rPr>
  </w:style>
  <w:style w:type="character" w:customStyle="1" w:styleId="PARAGRAPHChar">
    <w:name w:val="PARAGRAPH Char"/>
    <w:aliases w:val="PA Char"/>
    <w:basedOn w:val="DefaultParagraphFont"/>
    <w:link w:val="PARAGRAPH"/>
    <w:rsid w:val="007D45C2"/>
    <w:rPr>
      <w:rFonts w:ascii="Arial" w:hAnsi="Arial" w:cs="Arial"/>
      <w:spacing w:val="8"/>
      <w:lang w:val="en-GB" w:eastAsia="zh-CN"/>
    </w:rPr>
  </w:style>
  <w:style w:type="paragraph" w:customStyle="1" w:styleId="FIGURE-title">
    <w:name w:val="FIGURE-title"/>
    <w:basedOn w:val="PARAGRAPH"/>
    <w:next w:val="PARAGRAPH"/>
    <w:link w:val="FIGURE-titleChar"/>
    <w:qFormat/>
    <w:rsid w:val="007D45C2"/>
    <w:pPr>
      <w:jc w:val="center"/>
    </w:pPr>
    <w:rPr>
      <w:b/>
      <w:bCs/>
    </w:rPr>
  </w:style>
  <w:style w:type="paragraph" w:styleId="Header">
    <w:name w:val="header"/>
    <w:basedOn w:val="PARAGRAPH"/>
    <w:link w:val="HeaderChar1"/>
    <w:rsid w:val="007D45C2"/>
    <w:pPr>
      <w:tabs>
        <w:tab w:val="center" w:pos="4536"/>
        <w:tab w:val="right" w:pos="9072"/>
      </w:tabs>
      <w:spacing w:before="0" w:after="0"/>
    </w:pPr>
  </w:style>
  <w:style w:type="character" w:styleId="CommentReference">
    <w:name w:val="annotation reference"/>
    <w:basedOn w:val="DefaultParagraphFont"/>
    <w:rsid w:val="007D45C2"/>
    <w:rPr>
      <w:sz w:val="16"/>
      <w:szCs w:val="16"/>
    </w:rPr>
  </w:style>
  <w:style w:type="paragraph" w:styleId="CommentText">
    <w:name w:val="annotation text"/>
    <w:basedOn w:val="Normal"/>
    <w:link w:val="CommentTextChar"/>
    <w:rsid w:val="007D45C2"/>
  </w:style>
  <w:style w:type="paragraph" w:customStyle="1" w:styleId="NOTE">
    <w:name w:val="NOTE"/>
    <w:aliases w:val="no,note,Note"/>
    <w:basedOn w:val="PARAGRAPH"/>
    <w:link w:val="NOTEChar"/>
    <w:qFormat/>
    <w:rsid w:val="007D45C2"/>
    <w:pPr>
      <w:spacing w:after="100"/>
    </w:pPr>
    <w:rPr>
      <w:sz w:val="16"/>
      <w:szCs w:val="16"/>
    </w:rPr>
  </w:style>
  <w:style w:type="paragraph" w:styleId="Footer">
    <w:name w:val="footer"/>
    <w:basedOn w:val="Header"/>
    <w:link w:val="FooterChar"/>
    <w:uiPriority w:val="29"/>
    <w:rsid w:val="007D45C2"/>
  </w:style>
  <w:style w:type="paragraph" w:styleId="List">
    <w:name w:val="List"/>
    <w:aliases w:val="CONTINUE"/>
    <w:basedOn w:val="PARAGRAPH"/>
    <w:link w:val="ListChar1"/>
    <w:qFormat/>
    <w:rsid w:val="007D45C2"/>
    <w:pPr>
      <w:tabs>
        <w:tab w:val="left" w:pos="340"/>
      </w:tabs>
      <w:spacing w:before="0" w:after="100"/>
      <w:ind w:left="340" w:hanging="340"/>
    </w:pPr>
  </w:style>
  <w:style w:type="character" w:customStyle="1" w:styleId="ListChar1">
    <w:name w:val="List Char1"/>
    <w:aliases w:val="CONTINUE Char"/>
    <w:basedOn w:val="PARAGRAPHChar"/>
    <w:link w:val="List"/>
    <w:rsid w:val="00A849F0"/>
    <w:rPr>
      <w:rFonts w:ascii="Arial" w:hAnsi="Arial" w:cs="Arial"/>
      <w:spacing w:val="8"/>
      <w:lang w:val="en-GB" w:eastAsia="zh-CN"/>
    </w:rPr>
  </w:style>
  <w:style w:type="character" w:styleId="PageNumber">
    <w:name w:val="page number"/>
    <w:basedOn w:val="DefaultParagraphFont"/>
    <w:rsid w:val="007D45C2"/>
    <w:rPr>
      <w:rFonts w:ascii="Arial" w:hAnsi="Arial"/>
      <w:sz w:val="20"/>
      <w:szCs w:val="20"/>
    </w:rPr>
  </w:style>
  <w:style w:type="paragraph" w:customStyle="1" w:styleId="FOREWORD">
    <w:name w:val="FOREWORD"/>
    <w:basedOn w:val="PARAGRAPH"/>
    <w:rsid w:val="007D45C2"/>
    <w:pPr>
      <w:tabs>
        <w:tab w:val="left" w:pos="284"/>
      </w:tabs>
      <w:spacing w:before="0" w:after="100"/>
      <w:ind w:left="284" w:hanging="284"/>
    </w:pPr>
    <w:rPr>
      <w:sz w:val="16"/>
      <w:szCs w:val="16"/>
    </w:rPr>
  </w:style>
  <w:style w:type="paragraph" w:customStyle="1" w:styleId="TABLE-title">
    <w:name w:val="TABLE-title"/>
    <w:basedOn w:val="PARAGRAPH"/>
    <w:link w:val="TABLE-titleChar"/>
    <w:qFormat/>
    <w:rsid w:val="007D45C2"/>
    <w:pPr>
      <w:keepNext/>
      <w:jc w:val="center"/>
    </w:pPr>
    <w:rPr>
      <w:b/>
      <w:bCs/>
    </w:rPr>
  </w:style>
  <w:style w:type="paragraph" w:styleId="FootnoteText">
    <w:name w:val="footnote text"/>
    <w:basedOn w:val="PARAGRAPH"/>
    <w:link w:val="FootnoteTextChar"/>
    <w:rsid w:val="007D45C2"/>
    <w:pPr>
      <w:spacing w:before="0" w:after="100"/>
      <w:ind w:left="284" w:hanging="284"/>
    </w:pPr>
    <w:rPr>
      <w:sz w:val="16"/>
      <w:szCs w:val="16"/>
    </w:rPr>
  </w:style>
  <w:style w:type="character" w:styleId="FootnoteReference">
    <w:name w:val="footnote reference"/>
    <w:basedOn w:val="DefaultParagraphFont"/>
    <w:rsid w:val="007D45C2"/>
    <w:rPr>
      <w:rFonts w:ascii="Arial" w:hAnsi="Arial"/>
      <w:position w:val="4"/>
      <w:sz w:val="16"/>
      <w:szCs w:val="16"/>
      <w:vertAlign w:val="baseline"/>
    </w:rPr>
  </w:style>
  <w:style w:type="paragraph" w:styleId="TOC1">
    <w:name w:val="toc 1"/>
    <w:basedOn w:val="PARAGRAPH"/>
    <w:uiPriority w:val="39"/>
    <w:rsid w:val="007D45C2"/>
    <w:pPr>
      <w:tabs>
        <w:tab w:val="left" w:pos="395"/>
        <w:tab w:val="right" w:leader="dot" w:pos="9070"/>
      </w:tabs>
      <w:suppressAutoHyphens/>
      <w:spacing w:before="0" w:after="100"/>
      <w:ind w:left="397" w:right="680" w:hanging="397"/>
      <w:jc w:val="left"/>
    </w:pPr>
  </w:style>
  <w:style w:type="paragraph" w:styleId="TOC2">
    <w:name w:val="toc 2"/>
    <w:basedOn w:val="TOC1"/>
    <w:uiPriority w:val="39"/>
    <w:rsid w:val="007D45C2"/>
    <w:pPr>
      <w:tabs>
        <w:tab w:val="clear" w:pos="395"/>
        <w:tab w:val="left" w:pos="964"/>
      </w:tabs>
      <w:spacing w:after="60"/>
      <w:ind w:left="964" w:hanging="567"/>
    </w:pPr>
  </w:style>
  <w:style w:type="paragraph" w:styleId="TOC3">
    <w:name w:val="toc 3"/>
    <w:basedOn w:val="TOC2"/>
    <w:uiPriority w:val="39"/>
    <w:rsid w:val="007D45C2"/>
    <w:pPr>
      <w:tabs>
        <w:tab w:val="clear" w:pos="964"/>
        <w:tab w:val="left" w:pos="1701"/>
      </w:tabs>
      <w:ind w:left="1701" w:hanging="737"/>
    </w:pPr>
  </w:style>
  <w:style w:type="paragraph" w:styleId="TOC4">
    <w:name w:val="toc 4"/>
    <w:basedOn w:val="TOC3"/>
    <w:uiPriority w:val="39"/>
    <w:rsid w:val="007D45C2"/>
    <w:pPr>
      <w:tabs>
        <w:tab w:val="clear" w:pos="1701"/>
        <w:tab w:val="left" w:pos="2608"/>
      </w:tabs>
      <w:ind w:left="2608" w:hanging="907"/>
    </w:pPr>
  </w:style>
  <w:style w:type="paragraph" w:styleId="TOC5">
    <w:name w:val="toc 5"/>
    <w:basedOn w:val="TOC4"/>
    <w:uiPriority w:val="39"/>
    <w:rsid w:val="007D45C2"/>
    <w:pPr>
      <w:tabs>
        <w:tab w:val="clear" w:pos="2608"/>
        <w:tab w:val="left" w:pos="3686"/>
      </w:tabs>
      <w:ind w:left="3685" w:hanging="1077"/>
    </w:pPr>
  </w:style>
  <w:style w:type="paragraph" w:styleId="TOC6">
    <w:name w:val="toc 6"/>
    <w:basedOn w:val="TOC5"/>
    <w:uiPriority w:val="39"/>
    <w:rsid w:val="007D45C2"/>
    <w:pPr>
      <w:tabs>
        <w:tab w:val="clear" w:pos="3686"/>
        <w:tab w:val="left" w:pos="4933"/>
      </w:tabs>
      <w:ind w:left="4933" w:hanging="1247"/>
    </w:pPr>
  </w:style>
  <w:style w:type="paragraph" w:styleId="TOC7">
    <w:name w:val="toc 7"/>
    <w:basedOn w:val="TOC1"/>
    <w:uiPriority w:val="39"/>
    <w:rsid w:val="007D45C2"/>
    <w:pPr>
      <w:tabs>
        <w:tab w:val="right" w:pos="9070"/>
      </w:tabs>
    </w:pPr>
  </w:style>
  <w:style w:type="paragraph" w:styleId="TOC8">
    <w:name w:val="toc 8"/>
    <w:basedOn w:val="TOC1"/>
    <w:uiPriority w:val="39"/>
    <w:rsid w:val="007D45C2"/>
    <w:pPr>
      <w:ind w:left="720" w:hanging="720"/>
    </w:pPr>
  </w:style>
  <w:style w:type="paragraph" w:styleId="TOC9">
    <w:name w:val="toc 9"/>
    <w:basedOn w:val="TOC1"/>
    <w:uiPriority w:val="39"/>
    <w:rsid w:val="007D45C2"/>
    <w:pPr>
      <w:ind w:left="720" w:hanging="720"/>
    </w:pPr>
  </w:style>
  <w:style w:type="paragraph" w:customStyle="1" w:styleId="HEADINGNonumber">
    <w:name w:val="HEADING(Nonumber)"/>
    <w:basedOn w:val="Heading1"/>
    <w:qFormat/>
    <w:rsid w:val="007D45C2"/>
    <w:pPr>
      <w:spacing w:before="0"/>
      <w:jc w:val="center"/>
      <w:outlineLvl w:val="9"/>
    </w:pPr>
    <w:rPr>
      <w:b w:val="0"/>
      <w:bCs w:val="0"/>
      <w:sz w:val="24"/>
      <w:szCs w:val="24"/>
    </w:rPr>
  </w:style>
  <w:style w:type="paragraph" w:styleId="List4">
    <w:name w:val="List 4"/>
    <w:basedOn w:val="List3"/>
    <w:rsid w:val="007D45C2"/>
    <w:pPr>
      <w:tabs>
        <w:tab w:val="clear" w:pos="1021"/>
        <w:tab w:val="left" w:pos="1361"/>
      </w:tabs>
      <w:ind w:left="1361"/>
    </w:pPr>
  </w:style>
  <w:style w:type="paragraph" w:styleId="List3">
    <w:name w:val="List 3"/>
    <w:basedOn w:val="List2"/>
    <w:rsid w:val="007D45C2"/>
    <w:pPr>
      <w:tabs>
        <w:tab w:val="clear" w:pos="680"/>
        <w:tab w:val="left" w:pos="1021"/>
      </w:tabs>
      <w:ind w:left="1020"/>
    </w:pPr>
  </w:style>
  <w:style w:type="paragraph" w:styleId="List2">
    <w:name w:val="List 2"/>
    <w:basedOn w:val="List"/>
    <w:link w:val="List2Char"/>
    <w:rsid w:val="007D45C2"/>
    <w:pPr>
      <w:tabs>
        <w:tab w:val="clear" w:pos="340"/>
        <w:tab w:val="left" w:pos="680"/>
      </w:tabs>
      <w:ind w:left="680"/>
    </w:pPr>
  </w:style>
  <w:style w:type="character" w:customStyle="1" w:styleId="List2Char">
    <w:name w:val="List 2 Char"/>
    <w:basedOn w:val="ListChar1"/>
    <w:link w:val="List2"/>
    <w:rsid w:val="00A849F0"/>
    <w:rPr>
      <w:rFonts w:ascii="Arial" w:hAnsi="Arial" w:cs="Arial"/>
      <w:spacing w:val="8"/>
      <w:lang w:val="en-GB" w:eastAsia="zh-CN"/>
    </w:rPr>
  </w:style>
  <w:style w:type="paragraph" w:customStyle="1" w:styleId="TableTextGray">
    <w:name w:val="TableTextGray"/>
    <w:basedOn w:val="TableText"/>
    <w:rsid w:val="00621711"/>
    <w:pPr>
      <w:tabs>
        <w:tab w:val="clear" w:pos="252"/>
        <w:tab w:val="left" w:pos="162"/>
        <w:tab w:val="left" w:pos="342"/>
        <w:tab w:val="left" w:pos="702"/>
        <w:tab w:val="left" w:pos="882"/>
      </w:tabs>
    </w:pPr>
    <w:rPr>
      <w:color w:val="808080"/>
    </w:rPr>
  </w:style>
  <w:style w:type="paragraph" w:customStyle="1" w:styleId="TableText">
    <w:name w:val="TableText"/>
    <w:basedOn w:val="Normal"/>
    <w:link w:val="TableTextChar"/>
    <w:rsid w:val="00B90A39"/>
    <w:pPr>
      <w:keepNext/>
      <w:tabs>
        <w:tab w:val="left" w:pos="252"/>
        <w:tab w:val="left" w:pos="522"/>
      </w:tabs>
      <w:spacing w:before="10" w:after="10"/>
      <w:jc w:val="left"/>
    </w:pPr>
    <w:rPr>
      <w:rFonts w:cs="Times New Roman"/>
      <w:color w:val="000000"/>
      <w:spacing w:val="0"/>
      <w:sz w:val="16"/>
      <w:lang w:val="en-US" w:eastAsia="en-US"/>
    </w:rPr>
  </w:style>
  <w:style w:type="paragraph" w:customStyle="1" w:styleId="ANNEXtitle">
    <w:name w:val="ANNEX_title"/>
    <w:basedOn w:val="MAIN-TITLE"/>
    <w:next w:val="ANNEX-heading1"/>
    <w:link w:val="ANNEXtitleChar"/>
    <w:qFormat/>
    <w:rsid w:val="007D45C2"/>
    <w:pPr>
      <w:pageBreakBefore/>
      <w:numPr>
        <w:numId w:val="2"/>
      </w:numPr>
      <w:spacing w:after="200"/>
      <w:outlineLvl w:val="0"/>
    </w:pPr>
  </w:style>
  <w:style w:type="paragraph" w:customStyle="1" w:styleId="MAIN-TITLE">
    <w:name w:val="MAIN-TITLE"/>
    <w:basedOn w:val="PARAGRAPH"/>
    <w:link w:val="MAIN-TITLEChar"/>
    <w:qFormat/>
    <w:rsid w:val="007D45C2"/>
    <w:pPr>
      <w:spacing w:before="0" w:after="0"/>
      <w:jc w:val="center"/>
    </w:pPr>
    <w:rPr>
      <w:b/>
      <w:bCs/>
      <w:sz w:val="24"/>
      <w:szCs w:val="24"/>
    </w:rPr>
  </w:style>
  <w:style w:type="paragraph" w:customStyle="1" w:styleId="ANNEX-heading1">
    <w:name w:val="ANNEX-heading1"/>
    <w:basedOn w:val="Heading1"/>
    <w:next w:val="PARAGRAPH"/>
    <w:link w:val="ANNEX-heading1Char"/>
    <w:qFormat/>
    <w:rsid w:val="007D45C2"/>
    <w:pPr>
      <w:numPr>
        <w:ilvl w:val="1"/>
        <w:numId w:val="2"/>
      </w:numPr>
      <w:outlineLvl w:val="1"/>
    </w:pPr>
  </w:style>
  <w:style w:type="paragraph" w:customStyle="1" w:styleId="TERM-number">
    <w:name w:val="TERM-number"/>
    <w:basedOn w:val="Heading2"/>
    <w:next w:val="TERM"/>
    <w:qFormat/>
    <w:rsid w:val="007D45C2"/>
    <w:pPr>
      <w:spacing w:after="0"/>
      <w:outlineLvl w:val="9"/>
    </w:pPr>
  </w:style>
  <w:style w:type="paragraph" w:customStyle="1" w:styleId="TERM">
    <w:name w:val="TERM"/>
    <w:basedOn w:val="PARAGRAPH"/>
    <w:next w:val="TERM-definition"/>
    <w:link w:val="TERMChar"/>
    <w:qFormat/>
    <w:rsid w:val="007D45C2"/>
    <w:pPr>
      <w:keepNext/>
      <w:spacing w:before="0" w:after="0"/>
    </w:pPr>
    <w:rPr>
      <w:b/>
      <w:bCs/>
    </w:rPr>
  </w:style>
  <w:style w:type="paragraph" w:customStyle="1" w:styleId="TERM-definition">
    <w:name w:val="TERM-definition"/>
    <w:basedOn w:val="PARAGRAPH"/>
    <w:next w:val="TERM-number"/>
    <w:link w:val="TERM-definitionCar"/>
    <w:qFormat/>
    <w:rsid w:val="007D45C2"/>
    <w:pPr>
      <w:spacing w:before="0"/>
    </w:pPr>
  </w:style>
  <w:style w:type="paragraph" w:styleId="ListNumber3">
    <w:name w:val="List Number 3"/>
    <w:basedOn w:val="List3"/>
    <w:rsid w:val="007D45C2"/>
    <w:pPr>
      <w:numPr>
        <w:numId w:val="4"/>
      </w:numPr>
      <w:tabs>
        <w:tab w:val="clear" w:pos="720"/>
      </w:tabs>
      <w:ind w:left="1020" w:hanging="340"/>
    </w:pPr>
  </w:style>
  <w:style w:type="paragraph" w:styleId="ListBullet5">
    <w:name w:val="List Bullet 5"/>
    <w:basedOn w:val="ListBullet4"/>
    <w:rsid w:val="007D45C2"/>
    <w:pPr>
      <w:tabs>
        <w:tab w:val="clear" w:pos="1361"/>
        <w:tab w:val="left" w:pos="1701"/>
      </w:tabs>
      <w:ind w:left="1701"/>
    </w:pPr>
  </w:style>
  <w:style w:type="paragraph" w:styleId="ListBullet4">
    <w:name w:val="List Bullet 4"/>
    <w:basedOn w:val="ListBullet3"/>
    <w:rsid w:val="007D45C2"/>
    <w:pPr>
      <w:tabs>
        <w:tab w:val="clear" w:pos="1021"/>
        <w:tab w:val="left" w:pos="1361"/>
      </w:tabs>
      <w:ind w:left="1361"/>
    </w:pPr>
  </w:style>
  <w:style w:type="paragraph" w:styleId="ListBullet3">
    <w:name w:val="List Bullet 3"/>
    <w:basedOn w:val="ListBullet2"/>
    <w:rsid w:val="007D45C2"/>
    <w:pPr>
      <w:tabs>
        <w:tab w:val="clear" w:pos="340"/>
        <w:tab w:val="left" w:pos="1021"/>
      </w:tabs>
      <w:ind w:left="1020"/>
    </w:pPr>
  </w:style>
  <w:style w:type="paragraph" w:styleId="ListBullet2">
    <w:name w:val="List Bullet 2"/>
    <w:basedOn w:val="ListBullet"/>
    <w:rsid w:val="007D45C2"/>
    <w:pPr>
      <w:numPr>
        <w:numId w:val="9"/>
      </w:numPr>
      <w:tabs>
        <w:tab w:val="clear" w:pos="700"/>
      </w:tabs>
      <w:ind w:left="680" w:hanging="340"/>
    </w:pPr>
  </w:style>
  <w:style w:type="paragraph" w:styleId="ListBullet">
    <w:name w:val="List Bullet"/>
    <w:basedOn w:val="PARAGRAPH"/>
    <w:qFormat/>
    <w:rsid w:val="007D45C2"/>
    <w:pPr>
      <w:numPr>
        <w:numId w:val="17"/>
      </w:numPr>
      <w:tabs>
        <w:tab w:val="clear" w:pos="720"/>
        <w:tab w:val="left" w:pos="340"/>
      </w:tabs>
      <w:spacing w:before="0" w:after="100"/>
      <w:ind w:left="340" w:hanging="340"/>
    </w:pPr>
  </w:style>
  <w:style w:type="character" w:styleId="EndnoteReference">
    <w:name w:val="endnote reference"/>
    <w:basedOn w:val="DefaultParagraphFont"/>
    <w:rsid w:val="007D45C2"/>
    <w:rPr>
      <w:vertAlign w:val="superscript"/>
    </w:rPr>
  </w:style>
  <w:style w:type="paragraph" w:customStyle="1" w:styleId="TABFIGfootnote">
    <w:name w:val="TAB_FIG_footnote"/>
    <w:basedOn w:val="FootnoteText"/>
    <w:rsid w:val="007D45C2"/>
    <w:pPr>
      <w:tabs>
        <w:tab w:val="left" w:pos="284"/>
      </w:tabs>
      <w:spacing w:before="60" w:after="60"/>
    </w:pPr>
  </w:style>
  <w:style w:type="character" w:customStyle="1" w:styleId="Reference">
    <w:name w:val="Reference"/>
    <w:basedOn w:val="DefaultParagraphFont"/>
    <w:uiPriority w:val="29"/>
    <w:rsid w:val="007D45C2"/>
    <w:rPr>
      <w:rFonts w:ascii="Arial" w:hAnsi="Arial"/>
      <w:noProof/>
      <w:sz w:val="20"/>
      <w:szCs w:val="20"/>
    </w:rPr>
  </w:style>
  <w:style w:type="paragraph" w:styleId="ListContinue">
    <w:name w:val="List Continue"/>
    <w:basedOn w:val="PARAGRAPH"/>
    <w:rsid w:val="007D45C2"/>
    <w:pPr>
      <w:spacing w:before="0" w:after="100"/>
      <w:ind w:left="340"/>
    </w:pPr>
  </w:style>
  <w:style w:type="paragraph" w:styleId="ListContinue2">
    <w:name w:val="List Continue 2"/>
    <w:basedOn w:val="ListContinue"/>
    <w:rsid w:val="007D45C2"/>
    <w:pPr>
      <w:ind w:left="680"/>
    </w:pPr>
  </w:style>
  <w:style w:type="paragraph" w:styleId="ListContinue3">
    <w:name w:val="List Continue 3"/>
    <w:basedOn w:val="ListContinue2"/>
    <w:rsid w:val="007D45C2"/>
    <w:pPr>
      <w:ind w:left="1021"/>
    </w:pPr>
  </w:style>
  <w:style w:type="paragraph" w:styleId="ListContinue4">
    <w:name w:val="List Continue 4"/>
    <w:basedOn w:val="ListContinue3"/>
    <w:rsid w:val="007D45C2"/>
    <w:pPr>
      <w:ind w:left="1361"/>
    </w:pPr>
  </w:style>
  <w:style w:type="paragraph" w:styleId="ListContinue5">
    <w:name w:val="List Continue 5"/>
    <w:basedOn w:val="ListContinue4"/>
    <w:rsid w:val="007D45C2"/>
    <w:pPr>
      <w:ind w:left="1701"/>
    </w:pPr>
  </w:style>
  <w:style w:type="paragraph" w:styleId="List5">
    <w:name w:val="List 5"/>
    <w:basedOn w:val="List4"/>
    <w:rsid w:val="007D45C2"/>
    <w:pPr>
      <w:tabs>
        <w:tab w:val="clear" w:pos="1361"/>
        <w:tab w:val="left" w:pos="1701"/>
      </w:tabs>
      <w:ind w:left="1701"/>
    </w:pPr>
  </w:style>
  <w:style w:type="paragraph" w:styleId="BodyText">
    <w:name w:val="Body Text"/>
    <w:basedOn w:val="Normal"/>
    <w:link w:val="BodyTextChar"/>
    <w:rsid w:val="00FE7923"/>
    <w:pPr>
      <w:spacing w:after="120"/>
    </w:pPr>
  </w:style>
  <w:style w:type="character" w:customStyle="1" w:styleId="VARIABLE">
    <w:name w:val="VARIABLE"/>
    <w:basedOn w:val="DefaultParagraphFont"/>
    <w:rsid w:val="007D45C2"/>
    <w:rPr>
      <w:rFonts w:ascii="Times New Roman" w:hAnsi="Times New Roman"/>
      <w:i/>
      <w:iCs/>
    </w:rPr>
  </w:style>
  <w:style w:type="paragraph" w:customStyle="1" w:styleId="TableWithTabs">
    <w:name w:val="TableWithTabs"/>
    <w:basedOn w:val="Normal"/>
    <w:rsid w:val="008D5989"/>
    <w:pPr>
      <w:keepNext/>
      <w:tabs>
        <w:tab w:val="left" w:pos="177"/>
        <w:tab w:val="left" w:pos="346"/>
        <w:tab w:val="left" w:pos="518"/>
        <w:tab w:val="left" w:pos="691"/>
        <w:tab w:val="left" w:pos="864"/>
        <w:tab w:val="left" w:pos="1037"/>
      </w:tabs>
      <w:jc w:val="left"/>
    </w:pPr>
    <w:rPr>
      <w:spacing w:val="0"/>
      <w:sz w:val="16"/>
      <w:szCs w:val="16"/>
      <w:lang w:val="en-US" w:eastAsia="en-US"/>
    </w:rPr>
  </w:style>
  <w:style w:type="paragraph" w:styleId="ListNumber">
    <w:name w:val="List Number"/>
    <w:basedOn w:val="List"/>
    <w:link w:val="ListNumberChar2"/>
    <w:qFormat/>
    <w:rsid w:val="007D45C2"/>
    <w:pPr>
      <w:numPr>
        <w:numId w:val="8"/>
      </w:numPr>
      <w:tabs>
        <w:tab w:val="clear" w:pos="360"/>
        <w:tab w:val="left" w:pos="340"/>
      </w:tabs>
      <w:ind w:left="340" w:hanging="340"/>
    </w:pPr>
  </w:style>
  <w:style w:type="character" w:customStyle="1" w:styleId="ListNumberChar2">
    <w:name w:val="List Number Char2"/>
    <w:link w:val="ListNumber"/>
    <w:rsid w:val="003909F1"/>
    <w:rPr>
      <w:rFonts w:ascii="Arial" w:hAnsi="Arial" w:cs="Arial"/>
      <w:spacing w:val="8"/>
      <w:lang w:val="en-GB" w:eastAsia="zh-CN"/>
    </w:rPr>
  </w:style>
  <w:style w:type="paragraph" w:styleId="ListNumber2">
    <w:name w:val="List Number 2"/>
    <w:basedOn w:val="List2"/>
    <w:link w:val="ListNumber2Char"/>
    <w:rsid w:val="007D45C2"/>
    <w:pPr>
      <w:numPr>
        <w:numId w:val="10"/>
      </w:numPr>
      <w:tabs>
        <w:tab w:val="clear" w:pos="360"/>
      </w:tabs>
      <w:ind w:left="680" w:hanging="340"/>
    </w:pPr>
  </w:style>
  <w:style w:type="character" w:customStyle="1" w:styleId="ListNumber2Char">
    <w:name w:val="List Number 2 Char"/>
    <w:link w:val="ListNumber2"/>
    <w:rsid w:val="00A849F0"/>
    <w:rPr>
      <w:rFonts w:ascii="Arial" w:hAnsi="Arial" w:cs="Arial"/>
      <w:spacing w:val="8"/>
      <w:lang w:val="en-GB" w:eastAsia="zh-CN"/>
    </w:rPr>
  </w:style>
  <w:style w:type="paragraph" w:customStyle="1" w:styleId="FigureText">
    <w:name w:val="FigureText"/>
    <w:basedOn w:val="Normal"/>
    <w:rsid w:val="009B51E5"/>
    <w:pPr>
      <w:jc w:val="center"/>
    </w:pPr>
    <w:rPr>
      <w:spacing w:val="0"/>
      <w:sz w:val="16"/>
      <w:szCs w:val="16"/>
      <w:lang w:val="en-US" w:eastAsia="en-US"/>
    </w:rPr>
  </w:style>
  <w:style w:type="paragraph" w:customStyle="1" w:styleId="TABLE-centered">
    <w:name w:val="TABLE-centered"/>
    <w:basedOn w:val="TABLE-col-heading"/>
    <w:rsid w:val="007D45C2"/>
    <w:rPr>
      <w:b w:val="0"/>
      <w:bCs w:val="0"/>
    </w:rPr>
  </w:style>
  <w:style w:type="paragraph" w:customStyle="1" w:styleId="TABLE-col-heading">
    <w:name w:val="TABLE-col-heading"/>
    <w:basedOn w:val="PARAGRAPH"/>
    <w:qFormat/>
    <w:rsid w:val="007D45C2"/>
    <w:pPr>
      <w:spacing w:before="60" w:after="60"/>
      <w:jc w:val="center"/>
    </w:pPr>
    <w:rPr>
      <w:b/>
      <w:bCs/>
      <w:sz w:val="16"/>
      <w:szCs w:val="16"/>
    </w:rPr>
  </w:style>
  <w:style w:type="paragraph" w:styleId="ListNumber4">
    <w:name w:val="List Number 4"/>
    <w:basedOn w:val="List4"/>
    <w:rsid w:val="007D45C2"/>
    <w:pPr>
      <w:numPr>
        <w:numId w:val="5"/>
      </w:numPr>
      <w:tabs>
        <w:tab w:val="clear" w:pos="360"/>
      </w:tabs>
      <w:ind w:left="1361" w:hanging="340"/>
    </w:pPr>
  </w:style>
  <w:style w:type="paragraph" w:styleId="ListNumber5">
    <w:name w:val="List Number 5"/>
    <w:basedOn w:val="List5"/>
    <w:rsid w:val="007D45C2"/>
    <w:pPr>
      <w:numPr>
        <w:numId w:val="6"/>
      </w:numPr>
      <w:tabs>
        <w:tab w:val="clear" w:pos="360"/>
      </w:tabs>
      <w:ind w:left="1701" w:hanging="340"/>
    </w:pPr>
  </w:style>
  <w:style w:type="paragraph" w:styleId="TableofFigures">
    <w:name w:val="table of figures"/>
    <w:basedOn w:val="TOC1"/>
    <w:uiPriority w:val="99"/>
    <w:rsid w:val="007D45C2"/>
    <w:pPr>
      <w:ind w:left="0" w:firstLine="0"/>
    </w:pPr>
  </w:style>
  <w:style w:type="paragraph" w:styleId="Title">
    <w:name w:val="Title"/>
    <w:aliases w:val="title,title1"/>
    <w:basedOn w:val="MAIN-TITLE"/>
    <w:link w:val="TitleChar"/>
    <w:qFormat/>
    <w:rsid w:val="007D45C2"/>
    <w:rPr>
      <w:kern w:val="28"/>
    </w:rPr>
  </w:style>
  <w:style w:type="paragraph" w:customStyle="1" w:styleId="TableHead">
    <w:name w:val="Table Head"/>
    <w:basedOn w:val="Normal"/>
    <w:rsid w:val="008B1178"/>
    <w:pPr>
      <w:keepNext/>
      <w:spacing w:line="240" w:lineRule="exact"/>
      <w:jc w:val="left"/>
    </w:pPr>
    <w:rPr>
      <w:rFonts w:cs="Times New Roman"/>
      <w:b/>
      <w:spacing w:val="0"/>
      <w:sz w:val="16"/>
      <w:lang w:val="en-US" w:eastAsia="en-US"/>
    </w:rPr>
  </w:style>
  <w:style w:type="paragraph" w:customStyle="1" w:styleId="TableText0">
    <w:name w:val="Table Text"/>
    <w:basedOn w:val="BodyText"/>
    <w:rsid w:val="008B1178"/>
    <w:pPr>
      <w:keepNext/>
      <w:tabs>
        <w:tab w:val="left" w:pos="252"/>
        <w:tab w:val="left" w:pos="522"/>
      </w:tabs>
      <w:spacing w:before="60" w:after="0"/>
      <w:jc w:val="left"/>
    </w:pPr>
    <w:rPr>
      <w:rFonts w:cs="Times New Roman"/>
      <w:color w:val="000000"/>
      <w:spacing w:val="0"/>
      <w:sz w:val="16"/>
      <w:lang w:val="en-US" w:eastAsia="en-US"/>
    </w:rPr>
  </w:style>
  <w:style w:type="paragraph" w:customStyle="1" w:styleId="ANNEX-heading2">
    <w:name w:val="ANNEX-heading2"/>
    <w:basedOn w:val="Heading2"/>
    <w:next w:val="PARAGRAPH"/>
    <w:qFormat/>
    <w:rsid w:val="007D45C2"/>
    <w:pPr>
      <w:numPr>
        <w:ilvl w:val="2"/>
        <w:numId w:val="2"/>
      </w:numPr>
      <w:outlineLvl w:val="2"/>
    </w:pPr>
  </w:style>
  <w:style w:type="paragraph" w:customStyle="1" w:styleId="ANNEX-heading3">
    <w:name w:val="ANNEX-heading3"/>
    <w:basedOn w:val="Heading3"/>
    <w:next w:val="PARAGRAPH"/>
    <w:rsid w:val="007D45C2"/>
    <w:pPr>
      <w:numPr>
        <w:ilvl w:val="3"/>
        <w:numId w:val="2"/>
      </w:numPr>
      <w:outlineLvl w:val="3"/>
    </w:pPr>
  </w:style>
  <w:style w:type="paragraph" w:customStyle="1" w:styleId="ANNEX-heading4">
    <w:name w:val="ANNEX-heading4"/>
    <w:basedOn w:val="Heading4"/>
    <w:next w:val="PARAGRAPH"/>
    <w:rsid w:val="007D45C2"/>
    <w:pPr>
      <w:numPr>
        <w:ilvl w:val="4"/>
        <w:numId w:val="2"/>
      </w:numPr>
      <w:outlineLvl w:val="4"/>
    </w:pPr>
  </w:style>
  <w:style w:type="paragraph" w:customStyle="1" w:styleId="ANNEX-heading5">
    <w:name w:val="ANNEX-heading5"/>
    <w:basedOn w:val="Heading5"/>
    <w:next w:val="PARAGRAPH"/>
    <w:rsid w:val="007D45C2"/>
    <w:pPr>
      <w:numPr>
        <w:ilvl w:val="5"/>
        <w:numId w:val="2"/>
      </w:numPr>
      <w:outlineLvl w:val="5"/>
    </w:pPr>
  </w:style>
  <w:style w:type="paragraph" w:customStyle="1" w:styleId="Glossary">
    <w:name w:val="Glossary"/>
    <w:basedOn w:val="Heading2"/>
    <w:rsid w:val="00C60434"/>
    <w:pPr>
      <w:keepNext w:val="0"/>
      <w:keepLines/>
      <w:numPr>
        <w:ilvl w:val="0"/>
        <w:numId w:val="0"/>
      </w:numPr>
      <w:tabs>
        <w:tab w:val="left" w:pos="426"/>
      </w:tabs>
      <w:suppressAutoHyphens w:val="0"/>
      <w:spacing w:before="0" w:after="120"/>
      <w:ind w:left="426" w:hanging="426"/>
    </w:pPr>
    <w:rPr>
      <w:spacing w:val="0"/>
    </w:rPr>
  </w:style>
  <w:style w:type="paragraph" w:styleId="BalloonText">
    <w:name w:val="Balloon Text"/>
    <w:basedOn w:val="Normal"/>
    <w:link w:val="BalloonTextChar"/>
    <w:rsid w:val="00FE7923"/>
    <w:rPr>
      <w:rFonts w:ascii="Tahoma" w:hAnsi="Tahoma" w:cs="Tahoma"/>
      <w:sz w:val="16"/>
      <w:szCs w:val="16"/>
    </w:rPr>
  </w:style>
  <w:style w:type="paragraph" w:styleId="DocumentMap">
    <w:name w:val="Document Map"/>
    <w:basedOn w:val="Normal"/>
    <w:link w:val="DocumentMapChar"/>
    <w:rsid w:val="00C60434"/>
    <w:pPr>
      <w:shd w:val="clear" w:color="auto" w:fill="000080"/>
    </w:pPr>
    <w:rPr>
      <w:rFonts w:ascii="Tahoma" w:hAnsi="Tahoma"/>
    </w:rPr>
  </w:style>
  <w:style w:type="paragraph" w:styleId="EndnoteText">
    <w:name w:val="endnote text"/>
    <w:basedOn w:val="Normal"/>
    <w:link w:val="EndnoteTextChar"/>
    <w:rsid w:val="00C60434"/>
    <w:pPr>
      <w:spacing w:before="100"/>
    </w:pPr>
    <w:rPr>
      <w:sz w:val="16"/>
    </w:rPr>
  </w:style>
  <w:style w:type="paragraph" w:customStyle="1" w:styleId="n1">
    <w:name w:val="n1"/>
    <w:aliases w:val="note 1"/>
    <w:basedOn w:val="NOTE"/>
    <w:rsid w:val="00C60434"/>
    <w:rPr>
      <w:lang w:val="en-US"/>
    </w:rPr>
  </w:style>
  <w:style w:type="paragraph" w:customStyle="1" w:styleId="DocumentTitle">
    <w:name w:val="Document Title"/>
    <w:basedOn w:val="Normal"/>
    <w:rsid w:val="00A849F0"/>
    <w:pPr>
      <w:spacing w:before="480" w:after="180"/>
      <w:ind w:left="360" w:right="720"/>
      <w:jc w:val="center"/>
    </w:pPr>
    <w:rPr>
      <w:rFonts w:ascii="Times New Roman" w:hAnsi="Times New Roman"/>
      <w:b/>
      <w:bCs/>
      <w:spacing w:val="0"/>
      <w:sz w:val="48"/>
      <w:lang w:val="en-US"/>
    </w:rPr>
  </w:style>
  <w:style w:type="paragraph" w:customStyle="1" w:styleId="Figure">
    <w:name w:val="Figure"/>
    <w:aliases w:val="f,Fig"/>
    <w:basedOn w:val="Normal"/>
    <w:rsid w:val="007915DE"/>
    <w:pPr>
      <w:keepNext/>
      <w:spacing w:before="60"/>
      <w:jc w:val="center"/>
    </w:pPr>
    <w:rPr>
      <w:rFonts w:ascii="Times New Roman" w:hAnsi="Times New Roman"/>
      <w:spacing w:val="0"/>
      <w:lang w:val="en-US"/>
    </w:rPr>
  </w:style>
  <w:style w:type="paragraph" w:customStyle="1" w:styleId="TitleBlock">
    <w:name w:val="TitleBlock"/>
    <w:basedOn w:val="Normal"/>
    <w:rsid w:val="002418B7"/>
    <w:pPr>
      <w:framePr w:h="3075" w:hSpace="180" w:wrap="auto" w:vAnchor="text" w:hAnchor="text" w:y="68"/>
    </w:pPr>
    <w:rPr>
      <w:b/>
      <w:spacing w:val="0"/>
      <w:sz w:val="24"/>
      <w:lang w:val="en-US"/>
    </w:rPr>
  </w:style>
  <w:style w:type="paragraph" w:customStyle="1" w:styleId="ListBullet2End">
    <w:name w:val="List Bullet 2 End"/>
    <w:basedOn w:val="Normal"/>
    <w:rsid w:val="000D67A6"/>
    <w:pPr>
      <w:numPr>
        <w:numId w:val="7"/>
      </w:numPr>
      <w:tabs>
        <w:tab w:val="clear" w:pos="360"/>
      </w:tabs>
      <w:spacing w:after="120"/>
      <w:ind w:left="1080"/>
    </w:pPr>
    <w:rPr>
      <w:rFonts w:ascii="Times New Roman" w:hAnsi="Times New Roman"/>
      <w:spacing w:val="0"/>
      <w:lang w:val="en-US"/>
    </w:rPr>
  </w:style>
  <w:style w:type="character" w:styleId="Hyperlink">
    <w:name w:val="Hyperlink"/>
    <w:basedOn w:val="DefaultParagraphFont"/>
    <w:uiPriority w:val="99"/>
    <w:rsid w:val="007D45C2"/>
    <w:rPr>
      <w:color w:val="0000FF"/>
      <w:u w:val="none"/>
    </w:rPr>
  </w:style>
  <w:style w:type="paragraph" w:customStyle="1" w:styleId="PARAGRAPHCompressed">
    <w:name w:val="PARAGRAPH Compressed"/>
    <w:aliases w:val="PAC"/>
    <w:basedOn w:val="PARAGRAPH"/>
    <w:rsid w:val="000D67A6"/>
    <w:pPr>
      <w:spacing w:before="0" w:after="0"/>
    </w:pPr>
    <w:rPr>
      <w:rFonts w:eastAsia="平成明朝"/>
      <w:lang w:eastAsia="fr-FR"/>
    </w:rPr>
  </w:style>
  <w:style w:type="paragraph" w:customStyle="1" w:styleId="PARAGRAPHKWNP">
    <w:name w:val="PARAGRAPH KWNP"/>
    <w:basedOn w:val="PARAGRAPH"/>
    <w:link w:val="PARAGRAPHKWNPChar"/>
    <w:rsid w:val="000D67A6"/>
    <w:pPr>
      <w:keepNext/>
    </w:pPr>
    <w:rPr>
      <w:lang w:eastAsia="fr-FR"/>
    </w:rPr>
  </w:style>
  <w:style w:type="paragraph" w:customStyle="1" w:styleId="TitleDef">
    <w:name w:val="TitleDef"/>
    <w:basedOn w:val="PARAGRAPH"/>
    <w:rsid w:val="00D110D2"/>
    <w:pPr>
      <w:tabs>
        <w:tab w:val="center" w:pos="4536"/>
        <w:tab w:val="right" w:pos="9072"/>
      </w:tabs>
    </w:pPr>
    <w:rPr>
      <w:rFonts w:eastAsia="平成明朝"/>
      <w:noProof/>
      <w:lang w:eastAsia="fr-FR"/>
    </w:rPr>
  </w:style>
  <w:style w:type="paragraph" w:customStyle="1" w:styleId="title2">
    <w:name w:val="title2"/>
    <w:basedOn w:val="Title"/>
    <w:rsid w:val="00D110D2"/>
    <w:pPr>
      <w:keepNext/>
      <w:keepLines/>
      <w:widowControl w:val="0"/>
      <w:spacing w:before="100"/>
      <w:ind w:left="360" w:right="1440"/>
      <w:jc w:val="both"/>
    </w:pPr>
    <w:rPr>
      <w:noProof/>
      <w:spacing w:val="0"/>
      <w:kern w:val="0"/>
      <w:sz w:val="20"/>
      <w:lang w:eastAsia="fr-FR"/>
    </w:rPr>
  </w:style>
  <w:style w:type="paragraph" w:customStyle="1" w:styleId="TitleDef2">
    <w:name w:val="TitleDef2"/>
    <w:basedOn w:val="PARAGRAPH"/>
    <w:rsid w:val="00D110D2"/>
    <w:pPr>
      <w:tabs>
        <w:tab w:val="center" w:pos="4536"/>
        <w:tab w:val="right" w:pos="9072"/>
      </w:tabs>
      <w:ind w:left="360"/>
    </w:pPr>
    <w:rPr>
      <w:noProof/>
      <w:lang w:eastAsia="fr-FR"/>
    </w:rPr>
  </w:style>
  <w:style w:type="paragraph" w:customStyle="1" w:styleId="TableTextBold">
    <w:name w:val="TableTextBold"/>
    <w:basedOn w:val="TableText"/>
    <w:rsid w:val="009E2F7D"/>
    <w:rPr>
      <w:b/>
    </w:rPr>
  </w:style>
  <w:style w:type="paragraph" w:styleId="BodyTextIndent">
    <w:name w:val="Body Text Indent"/>
    <w:basedOn w:val="Normal"/>
    <w:link w:val="BodyTextIndentChar"/>
    <w:rsid w:val="00A849F0"/>
    <w:pPr>
      <w:spacing w:after="120"/>
      <w:ind w:left="360"/>
    </w:pPr>
  </w:style>
  <w:style w:type="paragraph" w:styleId="Caption">
    <w:name w:val="caption"/>
    <w:aliases w:val="Caption-figure,CapAttn,Caption-figure1,CapAttn1"/>
    <w:basedOn w:val="Normal"/>
    <w:next w:val="Normal"/>
    <w:uiPriority w:val="35"/>
    <w:qFormat/>
    <w:rsid w:val="00D110D2"/>
    <w:pPr>
      <w:keepLines/>
      <w:widowControl w:val="0"/>
      <w:spacing w:before="120" w:after="120"/>
      <w:jc w:val="center"/>
    </w:pPr>
    <w:rPr>
      <w:rFonts w:ascii="Arial Black" w:eastAsia="平成角ゴシック W5" w:hAnsi="Arial Black"/>
      <w:b/>
      <w:i/>
      <w:color w:val="FF00FF"/>
      <w:spacing w:val="0"/>
      <w:kern w:val="2"/>
      <w:sz w:val="16"/>
      <w:u w:val="wave"/>
      <w:lang w:val="en-US" w:eastAsia="ja-JP"/>
    </w:rPr>
  </w:style>
  <w:style w:type="paragraph" w:customStyle="1" w:styleId="Graphics">
    <w:name w:val="Graphics"/>
    <w:aliases w:val="GR"/>
    <w:basedOn w:val="PARAGRAPH"/>
    <w:rsid w:val="00D110D2"/>
    <w:pPr>
      <w:keepNext/>
      <w:keepLines/>
      <w:widowControl w:val="0"/>
      <w:jc w:val="center"/>
    </w:pPr>
    <w:rPr>
      <w:rFonts w:eastAsia="平成明朝"/>
      <w:lang w:eastAsia="fr-FR"/>
    </w:rPr>
  </w:style>
  <w:style w:type="paragraph" w:customStyle="1" w:styleId="itemizedparagraph">
    <w:name w:val="itemized paragraph"/>
    <w:aliases w:val="ip"/>
    <w:basedOn w:val="PARAGRAPH"/>
    <w:rsid w:val="00D110D2"/>
    <w:pPr>
      <w:spacing w:after="0"/>
      <w:ind w:left="561" w:hanging="561"/>
    </w:pPr>
    <w:rPr>
      <w:rFonts w:eastAsia="平成明朝"/>
      <w:lang w:eastAsia="fr-FR"/>
    </w:rPr>
  </w:style>
  <w:style w:type="paragraph" w:customStyle="1" w:styleId="itemNOTE">
    <w:name w:val="itemNOTE"/>
    <w:aliases w:val="ino"/>
    <w:basedOn w:val="NOTE"/>
    <w:rsid w:val="00D110D2"/>
    <w:pPr>
      <w:tabs>
        <w:tab w:val="left" w:pos="1276"/>
      </w:tabs>
      <w:ind w:left="567"/>
    </w:pPr>
    <w:rPr>
      <w:rFonts w:eastAsia="平成明朝"/>
      <w:b/>
      <w:lang w:eastAsia="fr-FR"/>
    </w:rPr>
  </w:style>
  <w:style w:type="paragraph" w:customStyle="1" w:styleId="leafNormal">
    <w:name w:val="leafNormal"/>
    <w:rsid w:val="00D110D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28" w:after="60" w:line="232" w:lineRule="atLeast"/>
    </w:pPr>
    <w:rPr>
      <w:rFonts w:ascii="Times" w:eastAsia="平成明朝" w:hAnsi="Times"/>
      <w:lang w:val="en-US" w:eastAsia="ja-JP"/>
    </w:rPr>
  </w:style>
  <w:style w:type="paragraph" w:customStyle="1" w:styleId="list0">
    <w:name w:val="list0"/>
    <w:rsid w:val="00D110D2"/>
    <w:pPr>
      <w:tabs>
        <w:tab w:val="left" w:pos="720"/>
        <w:tab w:val="left" w:pos="2160"/>
        <w:tab w:val="left" w:pos="3600"/>
        <w:tab w:val="left" w:pos="5040"/>
      </w:tabs>
      <w:spacing w:before="66" w:after="58" w:line="232" w:lineRule="atLeast"/>
      <w:ind w:left="720" w:hanging="360"/>
    </w:pPr>
    <w:rPr>
      <w:rFonts w:ascii="Arial" w:eastAsia="平成明朝" w:hAnsi="Arial"/>
      <w:lang w:val="en-US" w:eastAsia="ja-JP"/>
    </w:rPr>
  </w:style>
  <w:style w:type="paragraph" w:customStyle="1" w:styleId="spacer">
    <w:name w:val="spacer"/>
    <w:basedOn w:val="PARAGRAPH"/>
    <w:link w:val="spacerChar"/>
    <w:rsid w:val="008E047F"/>
    <w:pPr>
      <w:spacing w:before="0" w:after="0"/>
    </w:pPr>
    <w:rPr>
      <w:sz w:val="14"/>
      <w:szCs w:val="14"/>
    </w:rPr>
  </w:style>
  <w:style w:type="paragraph" w:customStyle="1" w:styleId="ObjectDescription">
    <w:name w:val="Object Description"/>
    <w:basedOn w:val="PARAGRAPH"/>
    <w:rsid w:val="00D110D2"/>
    <w:pPr>
      <w:keepNext/>
      <w:keepLines/>
      <w:tabs>
        <w:tab w:val="left" w:pos="720"/>
        <w:tab w:val="left" w:pos="3240"/>
      </w:tabs>
      <w:spacing w:before="0" w:after="0"/>
      <w:ind w:left="360"/>
      <w:jc w:val="left"/>
    </w:pPr>
    <w:rPr>
      <w:rFonts w:eastAsia="平成明朝"/>
      <w:lang w:eastAsia="fr-FR"/>
    </w:rPr>
  </w:style>
  <w:style w:type="paragraph" w:customStyle="1" w:styleId="oddFooter">
    <w:name w:val="oddFooter"/>
    <w:aliases w:val="of"/>
    <w:rsid w:val="00D110D2"/>
    <w:pPr>
      <w:pBdr>
        <w:top w:val="single" w:sz="6" w:space="0" w:color="auto"/>
      </w:pBdr>
      <w:tabs>
        <w:tab w:val="left" w:pos="3680"/>
        <w:tab w:val="left" w:pos="8180"/>
      </w:tabs>
    </w:pPr>
    <w:rPr>
      <w:rFonts w:ascii="New Century Schoolbook" w:eastAsia="平成明朝" w:hAnsi="New Century Schoolbook"/>
      <w:i/>
      <w:lang w:val="en-US" w:eastAsia="ja-JP"/>
    </w:rPr>
  </w:style>
  <w:style w:type="paragraph" w:customStyle="1" w:styleId="oddHeader">
    <w:name w:val="oddHeader"/>
    <w:aliases w:val="oh"/>
    <w:rsid w:val="00D110D2"/>
    <w:pPr>
      <w:spacing w:after="300"/>
      <w:jc w:val="right"/>
    </w:pPr>
    <w:rPr>
      <w:rFonts w:ascii="New Century Schoolbook" w:eastAsia="平成明朝" w:hAnsi="New Century Schoolbook"/>
      <w:b/>
      <w:smallCaps/>
      <w:lang w:val="en-US" w:eastAsia="ja-JP"/>
    </w:rPr>
  </w:style>
  <w:style w:type="paragraph" w:customStyle="1" w:styleId="t2">
    <w:name w:val="t2"/>
    <w:aliases w:val="post table space"/>
    <w:basedOn w:val="PARAGRAPH"/>
    <w:next w:val="PARAGRAPH"/>
    <w:rsid w:val="00D110D2"/>
    <w:pPr>
      <w:suppressLineNumbers/>
      <w:spacing w:after="0"/>
    </w:pPr>
    <w:rPr>
      <w:lang w:val="en-US" w:eastAsia="fr-FR"/>
    </w:rPr>
  </w:style>
  <w:style w:type="paragraph" w:customStyle="1" w:styleId="parm">
    <w:name w:val="parm"/>
    <w:basedOn w:val="PARAGRAPH"/>
    <w:rsid w:val="00D110D2"/>
    <w:pPr>
      <w:keepNext/>
      <w:keepLines/>
      <w:tabs>
        <w:tab w:val="left" w:pos="180"/>
        <w:tab w:val="left" w:pos="360"/>
        <w:tab w:val="left" w:pos="540"/>
        <w:tab w:val="left" w:pos="720"/>
        <w:tab w:val="left" w:pos="900"/>
        <w:tab w:val="left" w:pos="1080"/>
      </w:tabs>
      <w:spacing w:after="0"/>
      <w:ind w:right="85"/>
      <w:jc w:val="left"/>
    </w:pPr>
    <w:rPr>
      <w:rFonts w:eastAsia="平成明朝"/>
      <w:noProof/>
      <w:sz w:val="16"/>
      <w:lang w:eastAsia="fr-FR"/>
    </w:rPr>
  </w:style>
  <w:style w:type="paragraph" w:customStyle="1" w:styleId="prt">
    <w:name w:val="prt"/>
    <w:basedOn w:val="Normal"/>
    <w:rsid w:val="00191802"/>
    <w:pPr>
      <w:widowControl w:val="0"/>
      <w:tabs>
        <w:tab w:val="left" w:pos="360"/>
        <w:tab w:val="left" w:pos="720"/>
        <w:tab w:val="left" w:pos="1080"/>
        <w:tab w:val="left" w:pos="1440"/>
        <w:tab w:val="left" w:pos="1800"/>
        <w:tab w:val="left" w:pos="2160"/>
        <w:tab w:val="left" w:pos="2520"/>
        <w:tab w:val="left" w:pos="2880"/>
        <w:tab w:val="left" w:pos="3600"/>
        <w:tab w:val="left" w:pos="3960"/>
        <w:tab w:val="left" w:pos="4320"/>
        <w:tab w:val="left" w:pos="4680"/>
        <w:tab w:val="left" w:pos="5040"/>
      </w:tabs>
      <w:jc w:val="left"/>
    </w:pPr>
    <w:rPr>
      <w:rFonts w:ascii="Times New Roman" w:eastAsia="平成角ゴシック W5" w:hAnsi="Times New Roman"/>
      <w:color w:val="000000"/>
      <w:spacing w:val="0"/>
      <w:kern w:val="2"/>
      <w:sz w:val="16"/>
      <w:u w:val="wave"/>
      <w:lang w:val="en-US" w:eastAsia="ja-JP"/>
    </w:rPr>
  </w:style>
  <w:style w:type="paragraph" w:customStyle="1" w:styleId="rirc">
    <w:name w:val="rirc"/>
    <w:basedOn w:val="PARAGRAPH"/>
    <w:rsid w:val="00D110D2"/>
    <w:pPr>
      <w:keepNext/>
      <w:keepLines/>
      <w:spacing w:after="0"/>
      <w:ind w:left="-80" w:right="90"/>
      <w:jc w:val="center"/>
    </w:pPr>
    <w:rPr>
      <w:rFonts w:eastAsia="平成明朝"/>
      <w:noProof/>
      <w:sz w:val="16"/>
      <w:lang w:eastAsia="fr-FR"/>
    </w:rPr>
  </w:style>
  <w:style w:type="paragraph" w:customStyle="1" w:styleId="Table">
    <w:name w:val="Table"/>
    <w:rsid w:val="00D110D2"/>
    <w:pPr>
      <w:keepNext/>
      <w:keepLines/>
      <w:tabs>
        <w:tab w:val="left" w:pos="180"/>
        <w:tab w:val="left" w:pos="360"/>
      </w:tabs>
      <w:spacing w:before="10" w:after="10"/>
    </w:pPr>
    <w:rPr>
      <w:rFonts w:ascii="Arial" w:eastAsia="平成明朝" w:hAnsi="Arial"/>
      <w:sz w:val="16"/>
      <w:lang w:val="en-US" w:eastAsia="ja-JP"/>
    </w:rPr>
  </w:style>
  <w:style w:type="paragraph" w:customStyle="1" w:styleId="TableAction">
    <w:name w:val="Table Action"/>
    <w:aliases w:val="ta"/>
    <w:basedOn w:val="PARAGRAPH"/>
    <w:rsid w:val="00D110D2"/>
    <w:pPr>
      <w:tabs>
        <w:tab w:val="left" w:pos="180"/>
        <w:tab w:val="left" w:pos="360"/>
      </w:tabs>
      <w:spacing w:before="10" w:after="10"/>
      <w:jc w:val="left"/>
    </w:pPr>
    <w:rPr>
      <w:rFonts w:eastAsia="平成明朝"/>
      <w:snapToGrid w:val="0"/>
      <w:sz w:val="16"/>
      <w:lang w:eastAsia="fr-FR"/>
    </w:rPr>
  </w:style>
  <w:style w:type="paragraph" w:customStyle="1" w:styleId="TableEvent">
    <w:name w:val="Table Event"/>
    <w:basedOn w:val="PARAGRAPH"/>
    <w:rsid w:val="00D110D2"/>
    <w:pPr>
      <w:spacing w:before="0" w:after="0"/>
      <w:ind w:left="187" w:hanging="187"/>
      <w:jc w:val="left"/>
    </w:pPr>
    <w:rPr>
      <w:rFonts w:eastAsia="平成明朝"/>
      <w:sz w:val="14"/>
      <w:lang w:eastAsia="fr-FR"/>
    </w:rPr>
  </w:style>
  <w:style w:type="paragraph" w:customStyle="1" w:styleId="TableText-Itemized">
    <w:name w:val="TableText-Itemized"/>
    <w:basedOn w:val="TableText"/>
    <w:rsid w:val="00D110D2"/>
    <w:pPr>
      <w:tabs>
        <w:tab w:val="left" w:pos="301"/>
        <w:tab w:val="left" w:pos="561"/>
        <w:tab w:val="left" w:pos="901"/>
      </w:tabs>
      <w:ind w:left="301" w:hanging="301"/>
    </w:pPr>
  </w:style>
  <w:style w:type="paragraph" w:customStyle="1" w:styleId="ObjTemplHdr">
    <w:name w:val="ObjTemplHdr"/>
    <w:basedOn w:val="objTemplate"/>
    <w:rsid w:val="00D110D2"/>
    <w:rPr>
      <w:b/>
    </w:rPr>
  </w:style>
  <w:style w:type="paragraph" w:customStyle="1" w:styleId="objTemplate">
    <w:name w:val="objTemplate"/>
    <w:basedOn w:val="Normal"/>
    <w:rsid w:val="00B90A39"/>
    <w:pPr>
      <w:keepLines/>
      <w:tabs>
        <w:tab w:val="left" w:pos="720"/>
        <w:tab w:val="left" w:pos="3060"/>
      </w:tabs>
      <w:spacing w:before="60"/>
      <w:ind w:right="85"/>
      <w:jc w:val="left"/>
    </w:pPr>
    <w:rPr>
      <w:sz w:val="18"/>
      <w:lang w:eastAsia="fr-FR"/>
    </w:rPr>
  </w:style>
  <w:style w:type="paragraph" w:customStyle="1" w:styleId="title3">
    <w:name w:val="title3"/>
    <w:basedOn w:val="Title"/>
    <w:rsid w:val="00D110D2"/>
    <w:pPr>
      <w:keepNext/>
      <w:keepLines/>
      <w:widowControl w:val="0"/>
      <w:spacing w:before="100"/>
      <w:ind w:left="720" w:right="1440"/>
      <w:jc w:val="both"/>
    </w:pPr>
    <w:rPr>
      <w:noProof/>
      <w:spacing w:val="0"/>
      <w:kern w:val="0"/>
      <w:sz w:val="20"/>
      <w:lang w:eastAsia="fr-FR"/>
    </w:rPr>
  </w:style>
  <w:style w:type="paragraph" w:customStyle="1" w:styleId="TitleDef3">
    <w:name w:val="TitleDef3"/>
    <w:basedOn w:val="PARAGRAPH"/>
    <w:rsid w:val="00D110D2"/>
    <w:pPr>
      <w:tabs>
        <w:tab w:val="center" w:pos="4536"/>
        <w:tab w:val="right" w:pos="9072"/>
      </w:tabs>
      <w:ind w:left="720"/>
    </w:pPr>
    <w:rPr>
      <w:noProof/>
      <w:lang w:eastAsia="fr-FR"/>
    </w:rPr>
  </w:style>
  <w:style w:type="paragraph" w:customStyle="1" w:styleId="TitleDef4">
    <w:name w:val="TitleDef4"/>
    <w:basedOn w:val="PARAGRAPH"/>
    <w:rsid w:val="00D110D2"/>
    <w:pPr>
      <w:tabs>
        <w:tab w:val="center" w:pos="4536"/>
        <w:tab w:val="right" w:pos="9072"/>
      </w:tabs>
      <w:ind w:left="1080"/>
    </w:pPr>
    <w:rPr>
      <w:noProof/>
      <w:lang w:eastAsia="fr-FR"/>
    </w:rPr>
  </w:style>
  <w:style w:type="paragraph" w:customStyle="1" w:styleId="title4">
    <w:name w:val="title4"/>
    <w:basedOn w:val="title3"/>
    <w:rsid w:val="00D110D2"/>
    <w:pPr>
      <w:ind w:left="1080"/>
    </w:pPr>
  </w:style>
  <w:style w:type="paragraph" w:customStyle="1" w:styleId="title5">
    <w:name w:val="title5"/>
    <w:basedOn w:val="title2"/>
    <w:rsid w:val="00D110D2"/>
    <w:pPr>
      <w:ind w:left="1440"/>
    </w:pPr>
  </w:style>
  <w:style w:type="paragraph" w:customStyle="1" w:styleId="Titledef5">
    <w:name w:val="Titledef5"/>
    <w:basedOn w:val="PARAGRAPH"/>
    <w:rsid w:val="00D110D2"/>
    <w:pPr>
      <w:tabs>
        <w:tab w:val="center" w:pos="4536"/>
        <w:tab w:val="right" w:pos="9072"/>
      </w:tabs>
      <w:ind w:left="1440"/>
    </w:pPr>
    <w:rPr>
      <w:noProof/>
      <w:lang w:eastAsia="fr-FR"/>
    </w:rPr>
  </w:style>
  <w:style w:type="paragraph" w:customStyle="1" w:styleId="title6">
    <w:name w:val="title6"/>
    <w:basedOn w:val="title5"/>
    <w:rsid w:val="00D110D2"/>
    <w:pPr>
      <w:ind w:left="2160"/>
    </w:pPr>
  </w:style>
  <w:style w:type="paragraph" w:customStyle="1" w:styleId="Titledef6">
    <w:name w:val="Titledef6"/>
    <w:basedOn w:val="PARAGRAPH"/>
    <w:rsid w:val="00D110D2"/>
    <w:pPr>
      <w:keepLines/>
      <w:widowControl w:val="0"/>
      <w:ind w:left="2160" w:right="85"/>
    </w:pPr>
    <w:rPr>
      <w:noProof/>
      <w:spacing w:val="0"/>
      <w:lang w:eastAsia="fr-FR"/>
    </w:rPr>
  </w:style>
  <w:style w:type="paragraph" w:customStyle="1" w:styleId="title7">
    <w:name w:val="title7"/>
    <w:basedOn w:val="title6"/>
    <w:rsid w:val="00D110D2"/>
    <w:pPr>
      <w:ind w:left="2880"/>
    </w:pPr>
    <w:rPr>
      <w:noProof w:val="0"/>
    </w:rPr>
  </w:style>
  <w:style w:type="paragraph" w:customStyle="1" w:styleId="Titledef7">
    <w:name w:val="Titledef7"/>
    <w:basedOn w:val="PARAGRAPH"/>
    <w:rsid w:val="00D110D2"/>
    <w:pPr>
      <w:tabs>
        <w:tab w:val="center" w:pos="4536"/>
        <w:tab w:val="right" w:pos="9072"/>
      </w:tabs>
      <w:ind w:left="2880"/>
    </w:pPr>
    <w:rPr>
      <w:lang w:eastAsia="fr-FR"/>
    </w:rPr>
  </w:style>
  <w:style w:type="paragraph" w:customStyle="1" w:styleId="parm2">
    <w:name w:val="parm2"/>
    <w:basedOn w:val="parm"/>
    <w:rsid w:val="00D110D2"/>
  </w:style>
  <w:style w:type="paragraph" w:customStyle="1" w:styleId="ForwordIntroduction">
    <w:name w:val="Forword Introduction"/>
    <w:basedOn w:val="Normal"/>
    <w:rsid w:val="006D39C0"/>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overflowPunct w:val="0"/>
      <w:autoSpaceDE w:val="0"/>
      <w:autoSpaceDN w:val="0"/>
      <w:adjustRightInd w:val="0"/>
      <w:spacing w:before="240" w:after="240"/>
      <w:jc w:val="center"/>
      <w:textAlignment w:val="baseline"/>
    </w:pPr>
    <w:rPr>
      <w:b/>
      <w:spacing w:val="0"/>
      <w:lang w:val="en-US"/>
    </w:rPr>
  </w:style>
  <w:style w:type="table" w:styleId="TableGrid">
    <w:name w:val="Table Grid"/>
    <w:basedOn w:val="TableNormal"/>
    <w:rsid w:val="007447E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Hyperlink"/>
    <w:uiPriority w:val="99"/>
    <w:rsid w:val="007D45C2"/>
    <w:rPr>
      <w:color w:val="0000FF"/>
      <w:u w:val="none"/>
    </w:rPr>
  </w:style>
  <w:style w:type="character" w:customStyle="1" w:styleId="SUPerscript">
    <w:name w:val="SUPerscript"/>
    <w:basedOn w:val="DefaultParagraphFont"/>
    <w:rsid w:val="007D45C2"/>
    <w:rPr>
      <w:kern w:val="0"/>
      <w:position w:val="6"/>
      <w:sz w:val="16"/>
      <w:szCs w:val="16"/>
    </w:rPr>
  </w:style>
  <w:style w:type="character" w:customStyle="1" w:styleId="SUBscript">
    <w:name w:val="SUBscript"/>
    <w:basedOn w:val="DefaultParagraphFont"/>
    <w:rsid w:val="007D45C2"/>
    <w:rPr>
      <w:kern w:val="0"/>
      <w:position w:val="-6"/>
      <w:sz w:val="16"/>
      <w:szCs w:val="16"/>
    </w:rPr>
  </w:style>
  <w:style w:type="paragraph" w:customStyle="1" w:styleId="Bullet">
    <w:name w:val="Bullet"/>
    <w:basedOn w:val="PARAGRAPH"/>
    <w:rsid w:val="0043602E"/>
    <w:pPr>
      <w:keepNext/>
      <w:keepLines/>
      <w:tabs>
        <w:tab w:val="num" w:pos="906"/>
      </w:tabs>
      <w:snapToGrid/>
      <w:spacing w:after="20"/>
      <w:ind w:left="906" w:hanging="480"/>
    </w:pPr>
    <w:rPr>
      <w:rFonts w:eastAsia="平成明朝" w:cs="Times New Roman"/>
      <w:noProof/>
      <w:lang w:eastAsia="fr-FR"/>
    </w:rPr>
  </w:style>
  <w:style w:type="paragraph" w:customStyle="1" w:styleId="CODE">
    <w:name w:val="CODE"/>
    <w:basedOn w:val="PARAGRAPH"/>
    <w:rsid w:val="00214C75"/>
    <w:pPr>
      <w:spacing w:before="60" w:after="60"/>
      <w:ind w:firstLine="720"/>
      <w:jc w:val="left"/>
    </w:pPr>
    <w:rPr>
      <w:rFonts w:ascii="Courier New" w:hAnsi="Courier New" w:cs="Courier New"/>
    </w:rPr>
  </w:style>
  <w:style w:type="paragraph" w:customStyle="1" w:styleId="t1">
    <w:name w:val="t1"/>
    <w:aliases w:val="inter-table space,inter table space"/>
    <w:basedOn w:val="Normal"/>
    <w:next w:val="Normal"/>
    <w:rsid w:val="0043602E"/>
    <w:pPr>
      <w:keepNext/>
      <w:widowControl w:val="0"/>
    </w:pPr>
    <w:rPr>
      <w:rFonts w:eastAsia="平成明朝"/>
      <w:noProof/>
    </w:rPr>
  </w:style>
  <w:style w:type="paragraph" w:customStyle="1" w:styleId="ItemIDSpec">
    <w:name w:val="ItemIDSpec"/>
    <w:basedOn w:val="Normal"/>
    <w:rsid w:val="00FD134C"/>
    <w:pPr>
      <w:keepNext/>
      <w:spacing w:before="60" w:after="60"/>
      <w:jc w:val="left"/>
    </w:pPr>
    <w:rPr>
      <w:rFonts w:cs="Times New Roman"/>
      <w:b/>
      <w:spacing w:val="0"/>
      <w:sz w:val="16"/>
      <w:lang w:val="en-US" w:eastAsia="en-US"/>
    </w:rPr>
  </w:style>
  <w:style w:type="paragraph" w:customStyle="1" w:styleId="ItemIDSpecVal">
    <w:name w:val="ItemIDSpecVal"/>
    <w:basedOn w:val="ItemIDSpec"/>
    <w:rsid w:val="00A02695"/>
    <w:rPr>
      <w:b w:val="0"/>
    </w:rPr>
  </w:style>
  <w:style w:type="paragraph" w:customStyle="1" w:styleId="Tree">
    <w:name w:val="Tree"/>
    <w:basedOn w:val="ItemIDSpec"/>
    <w:rsid w:val="00A02695"/>
    <w:pPr>
      <w:spacing w:before="0" w:after="0"/>
    </w:pPr>
    <w:rPr>
      <w:sz w:val="24"/>
    </w:rPr>
  </w:style>
  <w:style w:type="paragraph" w:customStyle="1" w:styleId="TABLE-cell">
    <w:name w:val="TABLE-cell"/>
    <w:basedOn w:val="TABLE-col-heading"/>
    <w:qFormat/>
    <w:rsid w:val="007D45C2"/>
    <w:pPr>
      <w:jc w:val="left"/>
    </w:pPr>
    <w:rPr>
      <w:b w:val="0"/>
      <w:bCs w:val="0"/>
    </w:rPr>
  </w:style>
  <w:style w:type="paragraph" w:styleId="BlockText">
    <w:name w:val="Block Text"/>
    <w:basedOn w:val="Normal"/>
    <w:uiPriority w:val="59"/>
    <w:rsid w:val="007D45C2"/>
    <w:pPr>
      <w:spacing w:after="120"/>
      <w:ind w:left="1440" w:right="1440"/>
    </w:pPr>
  </w:style>
  <w:style w:type="paragraph" w:styleId="CommentSubject">
    <w:name w:val="annotation subject"/>
    <w:basedOn w:val="CommentText"/>
    <w:next w:val="CommentText"/>
    <w:link w:val="CommentSubjectChar"/>
    <w:rsid w:val="00AB0C9B"/>
    <w:rPr>
      <w:b/>
      <w:bCs/>
    </w:rPr>
  </w:style>
  <w:style w:type="paragraph" w:customStyle="1" w:styleId="AMD-Heading1">
    <w:name w:val="AMD-Heading1"/>
    <w:basedOn w:val="Heading1"/>
    <w:next w:val="PARAGRAPH"/>
    <w:rsid w:val="007D45C2"/>
    <w:pPr>
      <w:outlineLvl w:val="9"/>
    </w:pPr>
  </w:style>
  <w:style w:type="paragraph" w:customStyle="1" w:styleId="ParamDefCenter">
    <w:name w:val="ParamDefCenter"/>
    <w:basedOn w:val="TableWithTabs"/>
    <w:rsid w:val="008D5989"/>
    <w:pPr>
      <w:jc w:val="center"/>
    </w:pPr>
  </w:style>
  <w:style w:type="paragraph" w:customStyle="1" w:styleId="TableHead0">
    <w:name w:val="TableHead"/>
    <w:basedOn w:val="Normal"/>
    <w:rsid w:val="008D5989"/>
    <w:pPr>
      <w:keepNext/>
      <w:jc w:val="left"/>
    </w:pPr>
    <w:rPr>
      <w:b/>
      <w:spacing w:val="0"/>
      <w:sz w:val="16"/>
      <w:szCs w:val="16"/>
      <w:lang w:val="en-US" w:eastAsia="en-US"/>
    </w:rPr>
  </w:style>
  <w:style w:type="paragraph" w:customStyle="1" w:styleId="TableTextWithTabs">
    <w:name w:val="TableTextWithTabs"/>
    <w:basedOn w:val="TableText"/>
    <w:link w:val="TableTextWithTabsChar"/>
    <w:rsid w:val="005E1638"/>
    <w:pPr>
      <w:tabs>
        <w:tab w:val="clear" w:pos="252"/>
        <w:tab w:val="left" w:pos="162"/>
        <w:tab w:val="left" w:pos="342"/>
        <w:tab w:val="left" w:pos="702"/>
        <w:tab w:val="left" w:pos="882"/>
        <w:tab w:val="left" w:pos="1077"/>
      </w:tabs>
    </w:pPr>
  </w:style>
  <w:style w:type="paragraph" w:customStyle="1" w:styleId="Spacer0">
    <w:name w:val="Spacer"/>
    <w:basedOn w:val="Normal"/>
    <w:link w:val="SpacerChar0"/>
    <w:rsid w:val="008D5989"/>
    <w:pPr>
      <w:widowControl w:val="0"/>
      <w:jc w:val="left"/>
    </w:pPr>
    <w:rPr>
      <w:rFonts w:ascii="Times New Roman" w:hAnsi="Times New Roman" w:cs="Times New Roman"/>
      <w:spacing w:val="0"/>
      <w:sz w:val="16"/>
      <w:lang w:val="en-US" w:eastAsia="en-US"/>
    </w:rPr>
  </w:style>
  <w:style w:type="paragraph" w:customStyle="1" w:styleId="TableTextWithTabsGray">
    <w:name w:val="TableTextWithTabsGray"/>
    <w:basedOn w:val="TableWithTabs"/>
    <w:rsid w:val="00621711"/>
    <w:pPr>
      <w:tabs>
        <w:tab w:val="clear" w:pos="177"/>
        <w:tab w:val="clear" w:pos="346"/>
        <w:tab w:val="clear" w:pos="518"/>
        <w:tab w:val="clear" w:pos="691"/>
        <w:tab w:val="clear" w:pos="864"/>
        <w:tab w:val="clear" w:pos="1037"/>
        <w:tab w:val="left" w:pos="162"/>
        <w:tab w:val="left" w:pos="342"/>
        <w:tab w:val="left" w:pos="522"/>
        <w:tab w:val="left" w:pos="702"/>
      </w:tabs>
    </w:pPr>
    <w:rPr>
      <w:color w:val="808080"/>
    </w:rPr>
  </w:style>
  <w:style w:type="paragraph" w:customStyle="1" w:styleId="AMD-Heading2">
    <w:name w:val="AMD-Heading2..."/>
    <w:basedOn w:val="Heading2"/>
    <w:next w:val="PARAGRAPH"/>
    <w:rsid w:val="007D45C2"/>
    <w:pPr>
      <w:outlineLvl w:val="9"/>
    </w:pPr>
  </w:style>
  <w:style w:type="character" w:customStyle="1" w:styleId="EquationCaption">
    <w:name w:val="_Equation Caption"/>
    <w:rsid w:val="00870A8A"/>
  </w:style>
  <w:style w:type="paragraph" w:customStyle="1" w:styleId="f0">
    <w:name w:val="f0"/>
    <w:aliases w:val="figure"/>
    <w:basedOn w:val="PARAGRAPH"/>
    <w:next w:val="PARAGRAPH"/>
    <w:rsid w:val="00870A8A"/>
    <w:pPr>
      <w:keepNext/>
      <w:widowControl w:val="0"/>
      <w:snapToGrid/>
      <w:jc w:val="center"/>
    </w:pPr>
    <w:rPr>
      <w:b/>
      <w:bCs/>
      <w:lang w:val="en-US" w:eastAsia="en-US"/>
    </w:rPr>
  </w:style>
  <w:style w:type="paragraph" w:customStyle="1" w:styleId="b1">
    <w:name w:val="b1"/>
    <w:aliases w:val="bullet 1,bullet"/>
    <w:basedOn w:val="PARAGRAPH"/>
    <w:rsid w:val="00870A8A"/>
    <w:pPr>
      <w:widowControl w:val="0"/>
      <w:snapToGrid/>
      <w:ind w:left="340"/>
    </w:pPr>
    <w:rPr>
      <w:lang w:val="en-US" w:eastAsia="en-US"/>
    </w:rPr>
  </w:style>
  <w:style w:type="paragraph" w:customStyle="1" w:styleId="b2">
    <w:name w:val="b2"/>
    <w:aliases w:val="bullet 2"/>
    <w:basedOn w:val="b1"/>
    <w:rsid w:val="00870A8A"/>
    <w:pPr>
      <w:ind w:left="680"/>
    </w:pPr>
  </w:style>
  <w:style w:type="paragraph" w:customStyle="1" w:styleId="n2">
    <w:name w:val="n2"/>
    <w:aliases w:val="note 2"/>
    <w:basedOn w:val="n1"/>
    <w:rsid w:val="00870A8A"/>
    <w:pPr>
      <w:snapToGrid/>
      <w:ind w:left="340"/>
    </w:pPr>
    <w:rPr>
      <w:lang w:eastAsia="en-US"/>
    </w:rPr>
  </w:style>
  <w:style w:type="paragraph" w:customStyle="1" w:styleId="eqn">
    <w:name w:val="eqn"/>
    <w:basedOn w:val="PARAGRAPH"/>
    <w:rsid w:val="00A13C28"/>
    <w:pPr>
      <w:widowControl w:val="0"/>
      <w:tabs>
        <w:tab w:val="left" w:pos="450"/>
        <w:tab w:val="right" w:pos="9080"/>
      </w:tabs>
      <w:snapToGrid/>
      <w:spacing w:before="0" w:after="60"/>
      <w:ind w:left="144"/>
      <w:jc w:val="left"/>
    </w:pPr>
    <w:rPr>
      <w:rFonts w:ascii="Courier" w:hAnsi="Courier"/>
      <w:sz w:val="16"/>
      <w:szCs w:val="16"/>
      <w:lang w:val="en-US" w:eastAsia="en-US"/>
    </w:rPr>
  </w:style>
  <w:style w:type="paragraph" w:customStyle="1" w:styleId="ch">
    <w:name w:val="ch"/>
    <w:aliases w:val="cell header,cell hdr"/>
    <w:basedOn w:val="cn"/>
    <w:rsid w:val="00870A8A"/>
    <w:pPr>
      <w:spacing w:line="240" w:lineRule="auto"/>
    </w:pPr>
    <w:rPr>
      <w:b/>
      <w:bCs/>
      <w:sz w:val="18"/>
      <w:szCs w:val="18"/>
    </w:rPr>
  </w:style>
  <w:style w:type="paragraph" w:customStyle="1" w:styleId="cn">
    <w:name w:val="cn"/>
    <w:aliases w:val="cell normal"/>
    <w:basedOn w:val="PARAGRAPH"/>
    <w:rsid w:val="00870A8A"/>
    <w:pPr>
      <w:keepNext/>
      <w:keepLines/>
      <w:widowControl w:val="0"/>
      <w:suppressLineNumbers/>
      <w:snapToGrid/>
      <w:spacing w:before="40" w:after="40" w:line="180" w:lineRule="atLeast"/>
      <w:ind w:left="40" w:right="60"/>
      <w:jc w:val="left"/>
    </w:pPr>
    <w:rPr>
      <w:sz w:val="17"/>
      <w:szCs w:val="17"/>
      <w:lang w:val="en-US" w:eastAsia="en-US"/>
    </w:rPr>
  </w:style>
  <w:style w:type="paragraph" w:customStyle="1" w:styleId="chc">
    <w:name w:val="chc"/>
    <w:aliases w:val="cell header centered"/>
    <w:basedOn w:val="ch"/>
    <w:rsid w:val="00870A8A"/>
    <w:pPr>
      <w:jc w:val="center"/>
    </w:pPr>
  </w:style>
  <w:style w:type="paragraph" w:customStyle="1" w:styleId="cnc">
    <w:name w:val="cnc"/>
    <w:aliases w:val="cell normal centered"/>
    <w:basedOn w:val="cn"/>
    <w:rsid w:val="00870A8A"/>
    <w:pPr>
      <w:jc w:val="center"/>
    </w:pPr>
  </w:style>
  <w:style w:type="paragraph" w:customStyle="1" w:styleId="cn1">
    <w:name w:val="cn1"/>
    <w:aliases w:val="cell normal 1"/>
    <w:basedOn w:val="cn"/>
    <w:rsid w:val="00870A8A"/>
    <w:pPr>
      <w:ind w:left="280"/>
    </w:pPr>
  </w:style>
  <w:style w:type="paragraph" w:customStyle="1" w:styleId="cn2">
    <w:name w:val="cn2"/>
    <w:aliases w:val="cell normal 2"/>
    <w:basedOn w:val="cn"/>
    <w:rsid w:val="00870A8A"/>
    <w:pPr>
      <w:ind w:left="560"/>
    </w:pPr>
  </w:style>
  <w:style w:type="paragraph" w:customStyle="1" w:styleId="ct">
    <w:name w:val="ct"/>
    <w:aliases w:val="cell title"/>
    <w:basedOn w:val="cn"/>
    <w:rsid w:val="00870A8A"/>
    <w:rPr>
      <w:b/>
      <w:bCs/>
    </w:rPr>
  </w:style>
  <w:style w:type="paragraph" w:customStyle="1" w:styleId="n3">
    <w:name w:val="n3"/>
    <w:aliases w:val="note 3"/>
    <w:basedOn w:val="n2"/>
    <w:rsid w:val="00870A8A"/>
    <w:pPr>
      <w:ind w:left="680"/>
    </w:pPr>
  </w:style>
  <w:style w:type="paragraph" w:customStyle="1" w:styleId="b3">
    <w:name w:val="b3"/>
    <w:aliases w:val="bullet 3"/>
    <w:basedOn w:val="b2"/>
    <w:rsid w:val="00870A8A"/>
    <w:pPr>
      <w:ind w:left="1021"/>
    </w:pPr>
  </w:style>
  <w:style w:type="paragraph" w:customStyle="1" w:styleId="ctc">
    <w:name w:val="ctc"/>
    <w:aliases w:val="cell title centered"/>
    <w:basedOn w:val="ct"/>
    <w:rsid w:val="00870A8A"/>
    <w:pPr>
      <w:jc w:val="center"/>
    </w:pPr>
  </w:style>
  <w:style w:type="paragraph" w:customStyle="1" w:styleId="n4">
    <w:name w:val="n4"/>
    <w:aliases w:val="note 4"/>
    <w:basedOn w:val="n3"/>
    <w:rsid w:val="00870A8A"/>
    <w:pPr>
      <w:ind w:left="1021"/>
    </w:pPr>
  </w:style>
  <w:style w:type="paragraph" w:customStyle="1" w:styleId="b4">
    <w:name w:val="b4"/>
    <w:aliases w:val="bullet 4"/>
    <w:basedOn w:val="b3"/>
    <w:rsid w:val="00870A8A"/>
    <w:pPr>
      <w:ind w:left="1361"/>
    </w:pPr>
  </w:style>
  <w:style w:type="paragraph" w:customStyle="1" w:styleId="b5">
    <w:name w:val="b5"/>
    <w:aliases w:val="bullet 5"/>
    <w:basedOn w:val="b4"/>
    <w:rsid w:val="00870A8A"/>
    <w:pPr>
      <w:ind w:left="1702"/>
    </w:pPr>
  </w:style>
  <w:style w:type="paragraph" w:customStyle="1" w:styleId="cncd">
    <w:name w:val="cncd"/>
    <w:aliases w:val="cell normal centered decimal"/>
    <w:basedOn w:val="cnc"/>
    <w:rsid w:val="00870A8A"/>
    <w:pPr>
      <w:tabs>
        <w:tab w:val="decimal" w:pos="220"/>
      </w:tabs>
      <w:jc w:val="left"/>
    </w:pPr>
  </w:style>
  <w:style w:type="paragraph" w:customStyle="1" w:styleId="cnco">
    <w:name w:val="cnco"/>
    <w:aliases w:val="cell normal centered courier"/>
    <w:basedOn w:val="cnc"/>
    <w:rsid w:val="00870A8A"/>
    <w:rPr>
      <w:rFonts w:ascii="Courier New" w:hAnsi="Courier New" w:cs="Courier New"/>
    </w:rPr>
  </w:style>
  <w:style w:type="paragraph" w:customStyle="1" w:styleId="code0">
    <w:name w:val="code"/>
    <w:basedOn w:val="PARAGRAPH"/>
    <w:rsid w:val="00870A8A"/>
    <w:pPr>
      <w:keepLines/>
      <w:widowControl w:val="0"/>
      <w:suppressLineNumbers/>
      <w:suppressAutoHyphens/>
      <w:snapToGrid/>
    </w:pPr>
    <w:rPr>
      <w:rFonts w:ascii="Courier New" w:hAnsi="Courier New" w:cs="Courier New"/>
      <w:lang w:val="en-US" w:eastAsia="en-US"/>
    </w:rPr>
  </w:style>
  <w:style w:type="paragraph" w:customStyle="1" w:styleId="ednote">
    <w:name w:val="ed note"/>
    <w:aliases w:val="editors note"/>
    <w:basedOn w:val="n1"/>
    <w:link w:val="ednoteChar"/>
    <w:rsid w:val="00870A8A"/>
    <w:pPr>
      <w:pBdr>
        <w:top w:val="single" w:sz="6" w:space="1" w:color="00FF00"/>
        <w:left w:val="single" w:sz="6" w:space="1" w:color="00FF00"/>
        <w:bottom w:val="single" w:sz="6" w:space="1" w:color="00FF00"/>
        <w:right w:val="single" w:sz="6" w:space="1" w:color="00FF00"/>
      </w:pBdr>
      <w:tabs>
        <w:tab w:val="left" w:pos="840"/>
        <w:tab w:val="center" w:pos="4536"/>
        <w:tab w:val="right" w:pos="9072"/>
      </w:tabs>
      <w:snapToGrid/>
      <w:ind w:left="280" w:right="280"/>
    </w:pPr>
    <w:rPr>
      <w:b/>
      <w:bCs/>
      <w:color w:val="FF00FF"/>
      <w:sz w:val="20"/>
      <w:szCs w:val="20"/>
      <w:lang w:eastAsia="en-US"/>
    </w:rPr>
  </w:style>
  <w:style w:type="character" w:styleId="LineNumber">
    <w:name w:val="line number"/>
    <w:basedOn w:val="DefaultParagraphFont"/>
    <w:uiPriority w:val="29"/>
    <w:rsid w:val="007D45C2"/>
  </w:style>
  <w:style w:type="paragraph" w:customStyle="1" w:styleId="n5">
    <w:name w:val="n5"/>
    <w:aliases w:val="note 5"/>
    <w:basedOn w:val="n4"/>
    <w:rsid w:val="00870A8A"/>
    <w:pPr>
      <w:ind w:left="1361"/>
    </w:pPr>
  </w:style>
  <w:style w:type="paragraph" w:styleId="Index1">
    <w:name w:val="index 1"/>
    <w:basedOn w:val="PARAGRAPH"/>
    <w:uiPriority w:val="99"/>
    <w:rsid w:val="00870A8A"/>
    <w:pPr>
      <w:snapToGrid/>
      <w:spacing w:before="0" w:after="0"/>
      <w:ind w:left="200" w:hanging="200"/>
      <w:jc w:val="left"/>
    </w:pPr>
    <w:rPr>
      <w:sz w:val="18"/>
      <w:lang w:val="en-US" w:eastAsia="en-US"/>
    </w:rPr>
  </w:style>
  <w:style w:type="paragraph" w:styleId="MessageHeader">
    <w:name w:val="Message Header"/>
    <w:basedOn w:val="Normal"/>
    <w:link w:val="MessageHeaderChar"/>
    <w:rsid w:val="00870A8A"/>
    <w:pPr>
      <w:spacing w:before="100" w:after="200"/>
      <w:ind w:left="1134" w:hanging="1134"/>
    </w:pPr>
    <w:rPr>
      <w:noProof/>
      <w:color w:val="FF00FF"/>
      <w:sz w:val="24"/>
      <w:szCs w:val="24"/>
      <w:u w:val="wave"/>
      <w:lang w:val="en-US" w:eastAsia="en-US"/>
    </w:rPr>
  </w:style>
  <w:style w:type="paragraph" w:styleId="Index2">
    <w:name w:val="index 2"/>
    <w:basedOn w:val="Index1"/>
    <w:uiPriority w:val="99"/>
    <w:rsid w:val="00870A8A"/>
    <w:pPr>
      <w:ind w:left="400"/>
    </w:pPr>
  </w:style>
  <w:style w:type="paragraph" w:styleId="Index3">
    <w:name w:val="index 3"/>
    <w:basedOn w:val="Index2"/>
    <w:uiPriority w:val="99"/>
    <w:rsid w:val="00870A8A"/>
    <w:pPr>
      <w:ind w:left="600"/>
    </w:pPr>
  </w:style>
  <w:style w:type="paragraph" w:styleId="Index4">
    <w:name w:val="index 4"/>
    <w:basedOn w:val="Index3"/>
    <w:uiPriority w:val="99"/>
    <w:rsid w:val="00870A8A"/>
    <w:pPr>
      <w:ind w:left="800"/>
    </w:pPr>
  </w:style>
  <w:style w:type="paragraph" w:styleId="Index5">
    <w:name w:val="index 5"/>
    <w:basedOn w:val="Normal"/>
    <w:uiPriority w:val="99"/>
    <w:rsid w:val="00870A8A"/>
    <w:pPr>
      <w:tabs>
        <w:tab w:val="right" w:pos="9071"/>
      </w:tabs>
      <w:spacing w:before="100"/>
      <w:ind w:left="1000" w:hanging="200"/>
    </w:pPr>
    <w:rPr>
      <w:noProof/>
      <w:color w:val="FF00FF"/>
      <w:sz w:val="18"/>
      <w:u w:val="wave"/>
      <w:lang w:val="en-US" w:eastAsia="en-US"/>
    </w:rPr>
  </w:style>
  <w:style w:type="paragraph" w:styleId="Index6">
    <w:name w:val="index 6"/>
    <w:basedOn w:val="Normal"/>
    <w:uiPriority w:val="99"/>
    <w:rsid w:val="00870A8A"/>
    <w:pPr>
      <w:tabs>
        <w:tab w:val="right" w:pos="9071"/>
      </w:tabs>
      <w:spacing w:before="100"/>
      <w:ind w:left="1200" w:hanging="200"/>
    </w:pPr>
    <w:rPr>
      <w:noProof/>
      <w:color w:val="FF00FF"/>
      <w:sz w:val="18"/>
      <w:u w:val="wave"/>
      <w:lang w:val="en-US" w:eastAsia="en-US"/>
    </w:rPr>
  </w:style>
  <w:style w:type="paragraph" w:styleId="Index7">
    <w:name w:val="index 7"/>
    <w:basedOn w:val="Normal"/>
    <w:uiPriority w:val="99"/>
    <w:rsid w:val="00870A8A"/>
    <w:pPr>
      <w:tabs>
        <w:tab w:val="right" w:pos="9071"/>
      </w:tabs>
      <w:spacing w:before="100"/>
      <w:ind w:left="1400" w:hanging="200"/>
    </w:pPr>
    <w:rPr>
      <w:noProof/>
      <w:color w:val="FF00FF"/>
      <w:sz w:val="18"/>
      <w:u w:val="wave"/>
      <w:lang w:val="en-US" w:eastAsia="en-US"/>
    </w:rPr>
  </w:style>
  <w:style w:type="paragraph" w:styleId="Index8">
    <w:name w:val="index 8"/>
    <w:basedOn w:val="Normal"/>
    <w:uiPriority w:val="99"/>
    <w:rsid w:val="00870A8A"/>
    <w:pPr>
      <w:tabs>
        <w:tab w:val="right" w:pos="9071"/>
      </w:tabs>
      <w:spacing w:before="100"/>
      <w:ind w:left="1600" w:hanging="200"/>
    </w:pPr>
    <w:rPr>
      <w:noProof/>
      <w:color w:val="FF00FF"/>
      <w:sz w:val="18"/>
      <w:u w:val="wave"/>
      <w:lang w:val="en-US" w:eastAsia="en-US"/>
    </w:rPr>
  </w:style>
  <w:style w:type="paragraph" w:styleId="Index9">
    <w:name w:val="index 9"/>
    <w:basedOn w:val="Normal"/>
    <w:uiPriority w:val="99"/>
    <w:rsid w:val="00870A8A"/>
    <w:pPr>
      <w:tabs>
        <w:tab w:val="right" w:pos="9071"/>
      </w:tabs>
      <w:spacing w:before="100"/>
      <w:ind w:left="1800" w:hanging="200"/>
    </w:pPr>
    <w:rPr>
      <w:noProof/>
      <w:color w:val="FF00FF"/>
      <w:sz w:val="18"/>
      <w:u w:val="wave"/>
      <w:lang w:val="en-US" w:eastAsia="en-US"/>
    </w:rPr>
  </w:style>
  <w:style w:type="paragraph" w:styleId="IndexHeading">
    <w:name w:val="index heading"/>
    <w:basedOn w:val="PARAGRAPH"/>
    <w:next w:val="Index1"/>
    <w:uiPriority w:val="99"/>
    <w:rsid w:val="00870A8A"/>
    <w:pPr>
      <w:snapToGrid/>
      <w:spacing w:before="240" w:after="120"/>
      <w:jc w:val="center"/>
    </w:pPr>
    <w:rPr>
      <w:b/>
      <w:sz w:val="26"/>
      <w:lang w:val="en-US" w:eastAsia="en-US"/>
    </w:rPr>
  </w:style>
  <w:style w:type="paragraph" w:customStyle="1" w:styleId="n6">
    <w:name w:val="n6"/>
    <w:aliases w:val="note 6"/>
    <w:basedOn w:val="n5"/>
    <w:rsid w:val="00870A8A"/>
    <w:pPr>
      <w:ind w:left="1702"/>
    </w:pPr>
  </w:style>
  <w:style w:type="paragraph" w:customStyle="1" w:styleId="chr">
    <w:name w:val="chr"/>
    <w:aliases w:val="cell header right"/>
    <w:basedOn w:val="ch"/>
    <w:rsid w:val="00870A8A"/>
    <w:pPr>
      <w:jc w:val="right"/>
    </w:pPr>
  </w:style>
  <w:style w:type="paragraph" w:customStyle="1" w:styleId="dc">
    <w:name w:val="dc"/>
    <w:aliases w:val="definition cell"/>
    <w:basedOn w:val="PARAGRAPH"/>
    <w:rsid w:val="00870A8A"/>
    <w:pPr>
      <w:keepLines/>
      <w:widowControl w:val="0"/>
      <w:suppressLineNumbers/>
      <w:suppressAutoHyphens/>
      <w:snapToGrid/>
      <w:spacing w:after="100"/>
      <w:ind w:left="40" w:right="60"/>
      <w:jc w:val="left"/>
    </w:pPr>
    <w:rPr>
      <w:lang w:val="en-US" w:eastAsia="en-US"/>
    </w:rPr>
  </w:style>
  <w:style w:type="paragraph" w:customStyle="1" w:styleId="Tabletext1">
    <w:name w:val="Table text"/>
    <w:basedOn w:val="Normal"/>
    <w:rsid w:val="00870A8A"/>
    <w:pPr>
      <w:keepLines/>
      <w:tabs>
        <w:tab w:val="left" w:pos="284"/>
        <w:tab w:val="left" w:pos="567"/>
        <w:tab w:val="left" w:pos="1134"/>
        <w:tab w:val="left" w:pos="1701"/>
      </w:tabs>
      <w:suppressAutoHyphens/>
      <w:spacing w:before="60" w:after="60"/>
      <w:jc w:val="left"/>
    </w:pPr>
    <w:rPr>
      <w:rFonts w:ascii="Times New Roman" w:hAnsi="Times New Roman" w:cs="Times New Roman"/>
      <w:spacing w:val="0"/>
      <w:sz w:val="16"/>
      <w:szCs w:val="16"/>
      <w:lang w:eastAsia="en-US"/>
    </w:rPr>
  </w:style>
  <w:style w:type="character" w:styleId="Strong">
    <w:name w:val="Strong"/>
    <w:qFormat/>
    <w:rsid w:val="00870A8A"/>
    <w:rPr>
      <w:b/>
      <w:bCs/>
    </w:rPr>
  </w:style>
  <w:style w:type="paragraph" w:customStyle="1" w:styleId="definition1">
    <w:name w:val="definition 1"/>
    <w:aliases w:val="d1"/>
    <w:basedOn w:val="Heading3"/>
    <w:rsid w:val="00870A8A"/>
    <w:pPr>
      <w:keepNext w:val="0"/>
      <w:keepLines/>
      <w:tabs>
        <w:tab w:val="left" w:pos="840"/>
      </w:tabs>
      <w:snapToGrid/>
      <w:ind w:left="840" w:hanging="840"/>
    </w:pPr>
    <w:rPr>
      <w:kern w:val="28"/>
      <w:lang w:val="en-US" w:eastAsia="en-US"/>
    </w:rPr>
  </w:style>
  <w:style w:type="paragraph" w:customStyle="1" w:styleId="Index-contents">
    <w:name w:val="Index-contents"/>
    <w:basedOn w:val="PARAGRAPH"/>
    <w:rsid w:val="00870A8A"/>
    <w:pPr>
      <w:snapToGrid/>
      <w:jc w:val="center"/>
    </w:pPr>
    <w:rPr>
      <w:b/>
      <w:bCs/>
      <w:sz w:val="28"/>
      <w:szCs w:val="28"/>
      <w:lang w:val="en-US" w:eastAsia="en-US"/>
    </w:rPr>
  </w:style>
  <w:style w:type="character" w:styleId="Emphasis">
    <w:name w:val="Emphasis"/>
    <w:qFormat/>
    <w:rsid w:val="00870A8A"/>
    <w:rPr>
      <w:i/>
      <w:iCs/>
    </w:rPr>
  </w:style>
  <w:style w:type="paragraph" w:customStyle="1" w:styleId="cp">
    <w:name w:val="cp"/>
    <w:aliases w:val="cell parameter"/>
    <w:basedOn w:val="cn"/>
    <w:rsid w:val="00870A8A"/>
    <w:pPr>
      <w:ind w:left="280"/>
    </w:pPr>
  </w:style>
  <w:style w:type="paragraph" w:customStyle="1" w:styleId="chrm">
    <w:name w:val="chrm"/>
    <w:aliases w:val="cell header right small caps"/>
    <w:basedOn w:val="chr"/>
    <w:next w:val="ch"/>
    <w:rsid w:val="00870A8A"/>
    <w:rPr>
      <w:smallCaps/>
    </w:rPr>
  </w:style>
  <w:style w:type="paragraph" w:customStyle="1" w:styleId="Default">
    <w:name w:val="Default"/>
    <w:rsid w:val="0099600A"/>
    <w:pPr>
      <w:autoSpaceDE w:val="0"/>
      <w:autoSpaceDN w:val="0"/>
      <w:adjustRightInd w:val="0"/>
    </w:pPr>
    <w:rPr>
      <w:color w:val="000000"/>
      <w:sz w:val="24"/>
      <w:szCs w:val="24"/>
      <w:lang w:val="en-US" w:eastAsia="en-US"/>
    </w:rPr>
  </w:style>
  <w:style w:type="paragraph" w:customStyle="1" w:styleId="TableTextHanging">
    <w:name w:val="TableText Hanging"/>
    <w:basedOn w:val="TableText"/>
    <w:rsid w:val="00871037"/>
    <w:pPr>
      <w:tabs>
        <w:tab w:val="clear" w:pos="252"/>
        <w:tab w:val="clear" w:pos="522"/>
        <w:tab w:val="left" w:pos="1242"/>
        <w:tab w:val="left" w:pos="1512"/>
      </w:tabs>
      <w:ind w:left="1512" w:hanging="1512"/>
    </w:pPr>
  </w:style>
  <w:style w:type="character" w:customStyle="1" w:styleId="EmailStyle204">
    <w:name w:val="EmailStyle204"/>
    <w:rsid w:val="00E33FCB"/>
    <w:rPr>
      <w:rFonts w:ascii="Arial" w:hAnsi="Arial" w:cs="Arial"/>
      <w:color w:val="000080"/>
      <w:sz w:val="20"/>
      <w:szCs w:val="20"/>
    </w:rPr>
  </w:style>
  <w:style w:type="paragraph" w:customStyle="1" w:styleId="OPC-UATerm">
    <w:name w:val="OPC-UA_Term"/>
    <w:basedOn w:val="PARAGRAPH"/>
    <w:link w:val="OPC-UATermZchn"/>
    <w:rsid w:val="00A73530"/>
    <w:rPr>
      <w:i/>
      <w:lang w:val="en-US"/>
    </w:rPr>
  </w:style>
  <w:style w:type="character" w:customStyle="1" w:styleId="OPC-UATermZchn">
    <w:name w:val="OPC-UA_Term Zchn"/>
    <w:link w:val="OPC-UATerm"/>
    <w:rsid w:val="00A73530"/>
    <w:rPr>
      <w:rFonts w:ascii="Arial" w:hAnsi="Arial" w:cs="Arial"/>
      <w:i/>
      <w:spacing w:val="8"/>
      <w:lang w:val="en-US" w:eastAsia="zh-CN" w:bidi="ar-SA"/>
    </w:rPr>
  </w:style>
  <w:style w:type="paragraph" w:customStyle="1" w:styleId="ReferenceDocuments">
    <w:name w:val="ReferenceDocuments"/>
    <w:basedOn w:val="PARAGRAPH"/>
    <w:next w:val="PARAGRAPH"/>
    <w:link w:val="ReferenceDocumentsZchn"/>
    <w:rsid w:val="002772AA"/>
    <w:rPr>
      <w:noProof/>
      <w:lang w:val="en-US"/>
    </w:rPr>
  </w:style>
  <w:style w:type="character" w:customStyle="1" w:styleId="ReferenceDocumentsZchn">
    <w:name w:val="ReferenceDocuments Zchn"/>
    <w:link w:val="ReferenceDocuments"/>
    <w:rsid w:val="002772AA"/>
    <w:rPr>
      <w:rFonts w:ascii="Arial" w:hAnsi="Arial" w:cs="Arial"/>
      <w:noProof/>
      <w:spacing w:val="8"/>
      <w:lang w:val="en-US" w:eastAsia="zh-CN" w:bidi="ar-SA"/>
    </w:rPr>
  </w:style>
  <w:style w:type="paragraph" w:customStyle="1" w:styleId="ReferenceDocumentsLeader">
    <w:name w:val="ReferenceDocuments Leader"/>
    <w:basedOn w:val="ReferenceDocuments"/>
    <w:rsid w:val="00DE6841"/>
    <w:pPr>
      <w:spacing w:before="200" w:after="100"/>
    </w:pPr>
  </w:style>
  <w:style w:type="character" w:customStyle="1" w:styleId="PARAGRAPHKWNPChar">
    <w:name w:val="PARAGRAPH KWNP Char"/>
    <w:link w:val="PARAGRAPHKWNP"/>
    <w:rsid w:val="00AC4413"/>
    <w:rPr>
      <w:rFonts w:ascii="Arial" w:hAnsi="Arial" w:cs="Arial"/>
      <w:spacing w:val="8"/>
      <w:lang w:val="en-GB" w:eastAsia="fr-FR" w:bidi="ar-SA"/>
    </w:rPr>
  </w:style>
  <w:style w:type="character" w:customStyle="1" w:styleId="CharChar3">
    <w:name w:val="Char Char3"/>
    <w:basedOn w:val="PARAGRAPHChar"/>
    <w:uiPriority w:val="99"/>
    <w:locked/>
    <w:rsid w:val="00787B2B"/>
    <w:rPr>
      <w:rFonts w:ascii="Arial" w:hAnsi="Arial" w:cs="Arial"/>
      <w:spacing w:val="8"/>
      <w:lang w:val="en-GB" w:eastAsia="zh-CN"/>
    </w:rPr>
  </w:style>
  <w:style w:type="character" w:customStyle="1" w:styleId="CharChar2">
    <w:name w:val="Char Char2"/>
    <w:basedOn w:val="CharChar3"/>
    <w:uiPriority w:val="99"/>
    <w:locked/>
    <w:rsid w:val="00787B2B"/>
    <w:rPr>
      <w:rFonts w:ascii="Arial" w:hAnsi="Arial" w:cs="Arial"/>
      <w:spacing w:val="8"/>
      <w:lang w:val="en-GB" w:eastAsia="zh-CN"/>
    </w:rPr>
  </w:style>
  <w:style w:type="character" w:customStyle="1" w:styleId="CharChar1">
    <w:name w:val="Char Char1"/>
    <w:basedOn w:val="CharChar3"/>
    <w:uiPriority w:val="99"/>
    <w:locked/>
    <w:rsid w:val="00787B2B"/>
    <w:rPr>
      <w:rFonts w:ascii="Arial" w:hAnsi="Arial" w:cs="Arial"/>
      <w:spacing w:val="8"/>
      <w:lang w:val="en-GB" w:eastAsia="zh-CN"/>
    </w:rPr>
  </w:style>
  <w:style w:type="character" w:customStyle="1" w:styleId="CharChar">
    <w:name w:val="Char Char"/>
    <w:basedOn w:val="CharChar2"/>
    <w:uiPriority w:val="99"/>
    <w:locked/>
    <w:rsid w:val="00787B2B"/>
    <w:rPr>
      <w:rFonts w:ascii="Arial" w:hAnsi="Arial" w:cs="Arial"/>
      <w:spacing w:val="8"/>
      <w:lang w:val="en-GB" w:eastAsia="zh-CN"/>
    </w:rPr>
  </w:style>
  <w:style w:type="character" w:customStyle="1" w:styleId="EmailStyle2151">
    <w:name w:val="EmailStyle2151"/>
    <w:rsid w:val="00787B2B"/>
    <w:rPr>
      <w:rFonts w:ascii="Arial" w:hAnsi="Arial" w:cs="Arial"/>
      <w:color w:val="000080"/>
      <w:sz w:val="20"/>
      <w:szCs w:val="20"/>
    </w:rPr>
  </w:style>
  <w:style w:type="character" w:customStyle="1" w:styleId="ednoteChar">
    <w:name w:val="ed note Char"/>
    <w:aliases w:val="editors note Char"/>
    <w:link w:val="ednote"/>
    <w:rsid w:val="00133E0F"/>
    <w:rPr>
      <w:rFonts w:ascii="Arial" w:hAnsi="Arial" w:cs="Arial"/>
      <w:b/>
      <w:bCs/>
      <w:color w:val="FF00FF"/>
      <w:spacing w:val="8"/>
      <w:lang w:val="en-US" w:eastAsia="en-US" w:bidi="ar-SA"/>
    </w:rPr>
  </w:style>
  <w:style w:type="paragraph" w:customStyle="1" w:styleId="AnnexHeading2">
    <w:name w:val="Annex Heading 2"/>
    <w:basedOn w:val="AnnexHeading1"/>
    <w:next w:val="PARAGRAPH"/>
    <w:rsid w:val="00133E0F"/>
    <w:pPr>
      <w:pageBreakBefore w:val="0"/>
      <w:numPr>
        <w:ilvl w:val="1"/>
      </w:numPr>
    </w:pPr>
    <w:rPr>
      <w:sz w:val="20"/>
    </w:rPr>
  </w:style>
  <w:style w:type="paragraph" w:customStyle="1" w:styleId="AnnexHeading1">
    <w:name w:val="Annex Heading 1"/>
    <w:basedOn w:val="Heading1"/>
    <w:next w:val="PARAGRAPH"/>
    <w:rsid w:val="00133E0F"/>
    <w:pPr>
      <w:keepLines/>
      <w:pageBreakBefore/>
      <w:numPr>
        <w:numId w:val="11"/>
      </w:numPr>
      <w:suppressAutoHyphens w:val="0"/>
      <w:snapToGrid/>
      <w:spacing w:before="300" w:after="60"/>
    </w:pPr>
    <w:rPr>
      <w:rFonts w:cs="Times New Roman"/>
      <w:bCs w:val="0"/>
      <w:spacing w:val="0"/>
      <w:szCs w:val="20"/>
      <w:lang w:val="en-US" w:eastAsia="en-US"/>
    </w:rPr>
  </w:style>
  <w:style w:type="numbering" w:styleId="111111">
    <w:name w:val="Outline List 2"/>
    <w:basedOn w:val="NoList"/>
    <w:rsid w:val="00133E0F"/>
    <w:pPr>
      <w:numPr>
        <w:numId w:val="12"/>
      </w:numPr>
    </w:pPr>
  </w:style>
  <w:style w:type="numbering" w:styleId="1ai">
    <w:name w:val="Outline List 1"/>
    <w:basedOn w:val="NoList"/>
    <w:rsid w:val="00133E0F"/>
    <w:pPr>
      <w:numPr>
        <w:numId w:val="13"/>
      </w:numPr>
    </w:pPr>
  </w:style>
  <w:style w:type="character" w:customStyle="1" w:styleId="Heading1Char">
    <w:name w:val="Heading 1 Char"/>
    <w:aliases w:val="h1 Char,1 Char,_berschrift 1 Char,titre 1 Char,h11 Char,11 Char,_berschrift 11 Char,titre 11 Char,Überschrift 1 Char,Chapter Level Char,Caption 1 Char1,titre 1 + Before:  12 pt Char,After:  3 pt ... Char,Caption 1 Char Char"/>
    <w:link w:val="Heading1"/>
    <w:rsid w:val="00133E0F"/>
    <w:rPr>
      <w:rFonts w:ascii="Arial" w:hAnsi="Arial" w:cs="Arial"/>
      <w:b/>
      <w:bCs/>
      <w:spacing w:val="8"/>
      <w:sz w:val="22"/>
      <w:szCs w:val="22"/>
      <w:lang w:val="en-GB" w:eastAsia="zh-CN"/>
    </w:rPr>
  </w:style>
  <w:style w:type="character" w:customStyle="1" w:styleId="Heading2Char2">
    <w:name w:val="Heading 2 Char2"/>
    <w:aliases w:val="h2 Char,Titre 2  Char,Titre 2 Char,Heading 2 Char Char,h21 Char,Titre 21 Char,Heading 2 Char1 Char,Caption2 Char1,Caption2 Char Char"/>
    <w:basedOn w:val="Heading1Char"/>
    <w:link w:val="Heading2"/>
    <w:rsid w:val="00133E0F"/>
    <w:rPr>
      <w:rFonts w:ascii="Arial" w:hAnsi="Arial" w:cs="Arial"/>
      <w:b/>
      <w:bCs/>
      <w:spacing w:val="8"/>
      <w:sz w:val="22"/>
      <w:szCs w:val="22"/>
      <w:lang w:val="en-GB" w:eastAsia="zh-CN"/>
    </w:rPr>
  </w:style>
  <w:style w:type="character" w:customStyle="1" w:styleId="Heading3Char2">
    <w:name w:val="Heading 3 Char2"/>
    <w:aliases w:val="h3 Char,Heading 3 Char Char,h31 Char,Heading 3 Char1 Char,Caption3 Char"/>
    <w:link w:val="Heading3"/>
    <w:rsid w:val="00133E0F"/>
    <w:rPr>
      <w:rFonts w:ascii="Arial" w:hAnsi="Arial" w:cs="Arial"/>
      <w:b/>
      <w:bCs/>
      <w:spacing w:val="8"/>
      <w:lang w:val="en-GB" w:eastAsia="zh-CN"/>
    </w:rPr>
  </w:style>
  <w:style w:type="character" w:customStyle="1" w:styleId="Heading4Char">
    <w:name w:val="Heading 4 Char"/>
    <w:aliases w:val="h4 Char,h41 Char,Caption4 Char,h4 + 12 pt Char,Left:  0&quot; Char,Hanging:  0.6&quot; Char,Before:  0 pt Char,Afte... Char"/>
    <w:link w:val="Heading4"/>
    <w:rsid w:val="00133E0F"/>
    <w:rPr>
      <w:rFonts w:ascii="Arial" w:hAnsi="Arial" w:cs="Arial"/>
      <w:b/>
      <w:bCs/>
      <w:spacing w:val="8"/>
      <w:lang w:val="en-GB" w:eastAsia="zh-CN"/>
    </w:rPr>
  </w:style>
  <w:style w:type="character" w:customStyle="1" w:styleId="Heading5Char">
    <w:name w:val="Heading 5 Char"/>
    <w:aliases w:val="h5 Char,h51 Char,Caption5 Char"/>
    <w:basedOn w:val="Heading4Char"/>
    <w:link w:val="Heading5"/>
    <w:rsid w:val="00133E0F"/>
    <w:rPr>
      <w:rFonts w:ascii="Arial" w:hAnsi="Arial" w:cs="Arial"/>
      <w:b/>
      <w:bCs/>
      <w:spacing w:val="8"/>
      <w:lang w:val="en-GB" w:eastAsia="zh-CN"/>
    </w:rPr>
  </w:style>
  <w:style w:type="paragraph" w:styleId="HTMLPreformatted">
    <w:name w:val="HTML Preformatted"/>
    <w:basedOn w:val="Normal"/>
    <w:link w:val="HTMLPreformattedChar"/>
    <w:rsid w:val="0013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lang w:val="en-US" w:eastAsia="en-US"/>
    </w:rPr>
  </w:style>
  <w:style w:type="paragraph" w:customStyle="1" w:styleId="ReferenceDocumentsSubText">
    <w:name w:val="ReferenceDocuments SubText"/>
    <w:basedOn w:val="ReferenceDocuments"/>
    <w:link w:val="ReferenceDocumentsSubTextChar"/>
    <w:rsid w:val="00133E0F"/>
    <w:pPr>
      <w:spacing w:before="0" w:after="0"/>
      <w:ind w:left="360"/>
    </w:pPr>
  </w:style>
  <w:style w:type="character" w:customStyle="1" w:styleId="ReferenceDocumentsSubTextChar">
    <w:name w:val="ReferenceDocuments SubText Char"/>
    <w:basedOn w:val="ReferenceDocumentsZchn"/>
    <w:link w:val="ReferenceDocumentsSubText"/>
    <w:rsid w:val="00133E0F"/>
    <w:rPr>
      <w:rFonts w:ascii="Arial" w:hAnsi="Arial" w:cs="Arial"/>
      <w:noProof/>
      <w:spacing w:val="8"/>
      <w:lang w:val="en-US" w:eastAsia="zh-CN" w:bidi="ar-SA"/>
    </w:rPr>
  </w:style>
  <w:style w:type="numbering" w:customStyle="1" w:styleId="Bulletedlist">
    <w:name w:val="Bulleted list"/>
    <w:rsid w:val="00133E0F"/>
    <w:pPr>
      <w:numPr>
        <w:numId w:val="14"/>
      </w:numPr>
    </w:pPr>
  </w:style>
  <w:style w:type="paragraph" w:styleId="Date">
    <w:name w:val="Date"/>
    <w:basedOn w:val="Normal"/>
    <w:next w:val="Normal"/>
    <w:link w:val="DateChar"/>
    <w:rsid w:val="00133E0F"/>
  </w:style>
  <w:style w:type="paragraph" w:customStyle="1" w:styleId="TOCPageHdr">
    <w:name w:val="TOC Page Hdr"/>
    <w:basedOn w:val="PARAGRAPH"/>
    <w:rsid w:val="004B70EB"/>
    <w:pPr>
      <w:ind w:right="32"/>
      <w:jc w:val="right"/>
    </w:pPr>
    <w:rPr>
      <w:sz w:val="18"/>
      <w:szCs w:val="18"/>
    </w:rPr>
  </w:style>
  <w:style w:type="paragraph" w:customStyle="1" w:styleId="TOC-Title">
    <w:name w:val="TOC-Title"/>
    <w:basedOn w:val="Normal"/>
    <w:rsid w:val="004B70EB"/>
    <w:pPr>
      <w:jc w:val="center"/>
    </w:pPr>
    <w:rPr>
      <w:b/>
      <w:sz w:val="24"/>
    </w:rPr>
  </w:style>
  <w:style w:type="paragraph" w:customStyle="1" w:styleId="IntroSummaryTable">
    <w:name w:val="IntroSummaryTable"/>
    <w:basedOn w:val="Normal"/>
    <w:rsid w:val="004B70EB"/>
    <w:pPr>
      <w:jc w:val="left"/>
    </w:pPr>
    <w:rPr>
      <w:rFonts w:eastAsia="平成明朝"/>
      <w:lang w:eastAsia="fr-FR"/>
    </w:rPr>
  </w:style>
  <w:style w:type="character" w:customStyle="1" w:styleId="NOTEChar">
    <w:name w:val="NOTE Char"/>
    <w:aliases w:val="no Char,note Char,Note Char"/>
    <w:link w:val="NOTE"/>
    <w:rsid w:val="004B70EB"/>
    <w:rPr>
      <w:rFonts w:ascii="Arial" w:hAnsi="Arial" w:cs="Arial"/>
      <w:spacing w:val="8"/>
      <w:sz w:val="16"/>
      <w:szCs w:val="16"/>
      <w:lang w:val="en-GB" w:eastAsia="zh-CN"/>
    </w:rPr>
  </w:style>
  <w:style w:type="paragraph" w:customStyle="1" w:styleId="Paragraph0">
    <w:name w:val="Paragraph"/>
    <w:aliases w:val="KWNP,Compressed,Bold,Normal + Arial,Expanded by  0.4 pt"/>
    <w:basedOn w:val="PARAGRAPHCompressed"/>
    <w:rsid w:val="004B70EB"/>
    <w:pPr>
      <w:keepNext/>
    </w:pPr>
    <w:rPr>
      <w:b/>
    </w:rPr>
  </w:style>
  <w:style w:type="paragraph" w:customStyle="1" w:styleId="TableNotes">
    <w:name w:val="TableNotes"/>
    <w:basedOn w:val="TableTextWithTabs"/>
    <w:rsid w:val="004B70EB"/>
    <w:pPr>
      <w:tabs>
        <w:tab w:val="clear" w:pos="162"/>
        <w:tab w:val="clear" w:pos="342"/>
        <w:tab w:val="clear" w:pos="522"/>
        <w:tab w:val="clear" w:pos="702"/>
        <w:tab w:val="clear" w:pos="882"/>
        <w:tab w:val="clear" w:pos="1077"/>
      </w:tabs>
      <w:ind w:left="522" w:hanging="360"/>
    </w:pPr>
  </w:style>
  <w:style w:type="paragraph" w:customStyle="1" w:styleId="NodeDef">
    <w:name w:val="NodeDef"/>
    <w:basedOn w:val="PARAGRAPH"/>
    <w:rsid w:val="004B70EB"/>
    <w:pPr>
      <w:keepNext/>
      <w:spacing w:before="0" w:after="0"/>
    </w:pPr>
    <w:rPr>
      <w:b/>
    </w:rPr>
  </w:style>
  <w:style w:type="paragraph" w:customStyle="1" w:styleId="CCode">
    <w:name w:val="CCode"/>
    <w:basedOn w:val="Normal"/>
    <w:rsid w:val="004B70EB"/>
    <w:pPr>
      <w:keepNext/>
      <w:shd w:val="pct5" w:color="auto" w:fill="auto"/>
      <w:ind w:left="360"/>
      <w:jc w:val="left"/>
    </w:pPr>
    <w:rPr>
      <w:rFonts w:ascii="Courier New" w:hAnsi="Courier New" w:cs="Times New Roman"/>
      <w:spacing w:val="0"/>
      <w:sz w:val="16"/>
      <w:lang w:val="en-US" w:eastAsia="en-US"/>
    </w:rPr>
  </w:style>
  <w:style w:type="paragraph" w:customStyle="1" w:styleId="BodyTextKWNP">
    <w:name w:val="BodyText KWNP"/>
    <w:basedOn w:val="BodyText"/>
    <w:rsid w:val="004B70EB"/>
    <w:pPr>
      <w:keepNext/>
      <w:spacing w:before="120"/>
      <w:ind w:left="360"/>
      <w:jc w:val="left"/>
    </w:pPr>
    <w:rPr>
      <w:rFonts w:ascii="Times New Roman" w:hAnsi="Times New Roman" w:cs="Times New Roman"/>
      <w:snapToGrid w:val="0"/>
      <w:spacing w:val="0"/>
      <w:lang w:val="en-US" w:eastAsia="en-US"/>
    </w:rPr>
  </w:style>
  <w:style w:type="paragraph" w:customStyle="1" w:styleId="BodyText6ptBefore">
    <w:name w:val="Body Text 6pt Before"/>
    <w:basedOn w:val="BodyText"/>
    <w:rsid w:val="004B70EB"/>
    <w:pPr>
      <w:spacing w:before="120"/>
      <w:ind w:left="360"/>
      <w:jc w:val="left"/>
    </w:pPr>
    <w:rPr>
      <w:rFonts w:ascii="Times New Roman" w:hAnsi="Times New Roman" w:cs="Times New Roman"/>
      <w:snapToGrid w:val="0"/>
      <w:spacing w:val="0"/>
      <w:lang w:val="en-US" w:eastAsia="en-US"/>
    </w:rPr>
  </w:style>
  <w:style w:type="paragraph" w:customStyle="1" w:styleId="MyBodyText">
    <w:name w:val="MyBodyText"/>
    <w:basedOn w:val="PARAGRAPH"/>
    <w:rsid w:val="004B70EB"/>
    <w:pPr>
      <w:keepNext/>
    </w:pPr>
  </w:style>
  <w:style w:type="character" w:customStyle="1" w:styleId="TableTextWithTabsChar">
    <w:name w:val="TableTextWithTabs Char"/>
    <w:link w:val="TableTextWithTabs"/>
    <w:rsid w:val="004B70EB"/>
    <w:rPr>
      <w:rFonts w:ascii="Arial" w:hAnsi="Arial"/>
      <w:color w:val="000000"/>
      <w:sz w:val="16"/>
    </w:rPr>
  </w:style>
  <w:style w:type="character" w:customStyle="1" w:styleId="CodeChar">
    <w:name w:val="CodeChar"/>
    <w:autoRedefine/>
    <w:rsid w:val="004B70EB"/>
  </w:style>
  <w:style w:type="character" w:customStyle="1" w:styleId="SpacerChar0">
    <w:name w:val="Spacer Char"/>
    <w:link w:val="Spacer0"/>
    <w:rsid w:val="004B70EB"/>
    <w:rPr>
      <w:sz w:val="16"/>
    </w:rPr>
  </w:style>
  <w:style w:type="paragraph" w:styleId="Revision">
    <w:name w:val="Revision"/>
    <w:hidden/>
    <w:uiPriority w:val="99"/>
    <w:rsid w:val="004B70EB"/>
    <w:rPr>
      <w:lang w:val="en-US" w:eastAsia="en-US"/>
    </w:rPr>
  </w:style>
  <w:style w:type="character" w:customStyle="1" w:styleId="HeaderChar1">
    <w:name w:val="Header Char1"/>
    <w:link w:val="Header"/>
    <w:rsid w:val="000B1BB6"/>
    <w:rPr>
      <w:rFonts w:ascii="Arial" w:hAnsi="Arial" w:cs="Arial"/>
      <w:spacing w:val="8"/>
      <w:lang w:val="en-GB" w:eastAsia="zh-CN"/>
    </w:rPr>
  </w:style>
  <w:style w:type="character" w:customStyle="1" w:styleId="CharChar30">
    <w:name w:val="Char Char3"/>
    <w:basedOn w:val="PARAGRAPHChar"/>
    <w:rsid w:val="00643F96"/>
    <w:rPr>
      <w:rFonts w:ascii="Arial" w:hAnsi="Arial" w:cs="Arial"/>
      <w:spacing w:val="8"/>
      <w:lang w:val="en-GB" w:eastAsia="zh-CN"/>
    </w:rPr>
  </w:style>
  <w:style w:type="character" w:customStyle="1" w:styleId="CharChar20">
    <w:name w:val="Char Char2"/>
    <w:basedOn w:val="CharChar30"/>
    <w:rsid w:val="00643F96"/>
    <w:rPr>
      <w:rFonts w:ascii="Arial" w:hAnsi="Arial" w:cs="Arial"/>
      <w:spacing w:val="8"/>
      <w:lang w:val="en-GB" w:eastAsia="zh-CN"/>
    </w:rPr>
  </w:style>
  <w:style w:type="character" w:customStyle="1" w:styleId="CharChar10">
    <w:name w:val="Char Char1"/>
    <w:basedOn w:val="CharChar30"/>
    <w:rsid w:val="00643F96"/>
    <w:rPr>
      <w:rFonts w:ascii="Arial" w:hAnsi="Arial" w:cs="Arial"/>
      <w:spacing w:val="8"/>
      <w:lang w:val="en-GB" w:eastAsia="zh-CN"/>
    </w:rPr>
  </w:style>
  <w:style w:type="character" w:customStyle="1" w:styleId="CharChar0">
    <w:name w:val="Char Char"/>
    <w:basedOn w:val="CharChar20"/>
    <w:rsid w:val="00643F96"/>
    <w:rPr>
      <w:rFonts w:ascii="Arial" w:hAnsi="Arial" w:cs="Arial"/>
      <w:spacing w:val="8"/>
      <w:lang w:val="en-GB" w:eastAsia="zh-CN"/>
    </w:rPr>
  </w:style>
  <w:style w:type="character" w:customStyle="1" w:styleId="LNeitzel">
    <w:name w:val="LNeitzel"/>
    <w:semiHidden/>
    <w:rsid w:val="00643F96"/>
    <w:rPr>
      <w:rFonts w:ascii="Arial" w:hAnsi="Arial" w:cs="Arial"/>
      <w:color w:val="000080"/>
      <w:sz w:val="20"/>
      <w:szCs w:val="20"/>
    </w:rPr>
  </w:style>
  <w:style w:type="character" w:customStyle="1" w:styleId="TitleChar">
    <w:name w:val="Title Char"/>
    <w:aliases w:val="title Char,title1 Char"/>
    <w:link w:val="Title"/>
    <w:rsid w:val="00643F96"/>
    <w:rPr>
      <w:rFonts w:ascii="Arial" w:hAnsi="Arial" w:cs="Arial"/>
      <w:b/>
      <w:bCs/>
      <w:spacing w:val="8"/>
      <w:kern w:val="28"/>
      <w:sz w:val="24"/>
      <w:szCs w:val="24"/>
      <w:lang w:val="en-GB" w:eastAsia="zh-CN"/>
    </w:rPr>
  </w:style>
  <w:style w:type="character" w:customStyle="1" w:styleId="BodyTextIndentChar">
    <w:name w:val="Body Text Indent Char"/>
    <w:link w:val="BodyTextIndent"/>
    <w:rsid w:val="00643F96"/>
    <w:rPr>
      <w:rFonts w:ascii="Arial" w:hAnsi="Arial" w:cs="Arial"/>
      <w:spacing w:val="8"/>
      <w:lang w:val="en-GB" w:eastAsia="zh-CN"/>
    </w:rPr>
  </w:style>
  <w:style w:type="character" w:customStyle="1" w:styleId="MessageHeaderChar">
    <w:name w:val="Message Header Char"/>
    <w:link w:val="MessageHeader"/>
    <w:rsid w:val="00643F96"/>
    <w:rPr>
      <w:rFonts w:ascii="Arial" w:hAnsi="Arial" w:cs="Arial"/>
      <w:noProof/>
      <w:color w:val="FF00FF"/>
      <w:spacing w:val="8"/>
      <w:sz w:val="24"/>
      <w:szCs w:val="24"/>
      <w:u w:val="wave"/>
    </w:rPr>
  </w:style>
  <w:style w:type="character" w:customStyle="1" w:styleId="HTMLPreformattedChar">
    <w:name w:val="HTML Preformatted Char"/>
    <w:link w:val="HTMLPreformatted"/>
    <w:rsid w:val="00643F96"/>
    <w:rPr>
      <w:rFonts w:ascii="Courier New" w:hAnsi="Courier New" w:cs="Courier New"/>
    </w:rPr>
  </w:style>
  <w:style w:type="character" w:customStyle="1" w:styleId="DateChar">
    <w:name w:val="Date Char"/>
    <w:link w:val="Date"/>
    <w:rsid w:val="00643F96"/>
    <w:rPr>
      <w:rFonts w:ascii="Arial" w:hAnsi="Arial" w:cs="Arial"/>
      <w:spacing w:val="8"/>
      <w:lang w:val="en-GB" w:eastAsia="zh-CN"/>
    </w:rPr>
  </w:style>
  <w:style w:type="character" w:customStyle="1" w:styleId="PARAGRAPHChar1">
    <w:name w:val="PARAGRAPH Char1"/>
    <w:aliases w:val="PA Char1"/>
    <w:locked/>
    <w:rsid w:val="0000416E"/>
    <w:rPr>
      <w:rFonts w:ascii="Arial" w:hAnsi="Arial" w:cs="Arial"/>
      <w:spacing w:val="8"/>
      <w:lang w:val="en-GB" w:eastAsia="zh-CN" w:bidi="ar-SA"/>
    </w:rPr>
  </w:style>
  <w:style w:type="character" w:customStyle="1" w:styleId="CharChar31">
    <w:name w:val="Char Char31"/>
    <w:basedOn w:val="PARAGRAPHChar"/>
    <w:locked/>
    <w:rsid w:val="0000416E"/>
    <w:rPr>
      <w:rFonts w:ascii="Arial" w:hAnsi="Arial" w:cs="Arial"/>
      <w:spacing w:val="8"/>
      <w:lang w:val="en-GB" w:eastAsia="zh-CN"/>
    </w:rPr>
  </w:style>
  <w:style w:type="paragraph" w:customStyle="1" w:styleId="HEADINGNonumber1">
    <w:name w:val="HEADING(Nonumber)1"/>
    <w:basedOn w:val="Heading1"/>
    <w:rsid w:val="0000416E"/>
    <w:pPr>
      <w:spacing w:before="0"/>
      <w:jc w:val="center"/>
      <w:outlineLvl w:val="9"/>
    </w:pPr>
    <w:rPr>
      <w:b w:val="0"/>
      <w:bCs w:val="0"/>
      <w:sz w:val="24"/>
      <w:szCs w:val="24"/>
    </w:rPr>
  </w:style>
  <w:style w:type="character" w:customStyle="1" w:styleId="CharChar21">
    <w:name w:val="Char Char21"/>
    <w:basedOn w:val="CharChar3"/>
    <w:locked/>
    <w:rsid w:val="0000416E"/>
    <w:rPr>
      <w:rFonts w:ascii="Arial" w:hAnsi="Arial" w:cs="Arial"/>
      <w:spacing w:val="8"/>
      <w:lang w:val="en-GB" w:eastAsia="zh-CN"/>
    </w:rPr>
  </w:style>
  <w:style w:type="paragraph" w:customStyle="1" w:styleId="TableTextGray1">
    <w:name w:val="TableTextGray1"/>
    <w:basedOn w:val="TableText"/>
    <w:rsid w:val="0000416E"/>
    <w:pPr>
      <w:tabs>
        <w:tab w:val="clear" w:pos="252"/>
        <w:tab w:val="left" w:pos="162"/>
        <w:tab w:val="left" w:pos="342"/>
        <w:tab w:val="left" w:pos="702"/>
        <w:tab w:val="left" w:pos="882"/>
      </w:tabs>
    </w:pPr>
    <w:rPr>
      <w:color w:val="808080"/>
    </w:rPr>
  </w:style>
  <w:style w:type="paragraph" w:customStyle="1" w:styleId="TableText10">
    <w:name w:val="TableText1"/>
    <w:basedOn w:val="Normal"/>
    <w:rsid w:val="0000416E"/>
    <w:pPr>
      <w:keepNext/>
      <w:tabs>
        <w:tab w:val="left" w:pos="252"/>
        <w:tab w:val="left" w:pos="522"/>
      </w:tabs>
      <w:spacing w:before="10" w:after="10"/>
      <w:jc w:val="left"/>
    </w:pPr>
    <w:rPr>
      <w:rFonts w:cs="Times New Roman"/>
      <w:color w:val="000000"/>
      <w:spacing w:val="0"/>
      <w:sz w:val="16"/>
      <w:lang w:val="en-US" w:eastAsia="en-US"/>
    </w:rPr>
  </w:style>
  <w:style w:type="character" w:customStyle="1" w:styleId="Reference1">
    <w:name w:val="Reference1"/>
    <w:rsid w:val="0000416E"/>
    <w:rPr>
      <w:rFonts w:ascii="Arial" w:hAnsi="Arial" w:cs="Times New Roman"/>
      <w:noProof/>
      <w:sz w:val="20"/>
      <w:szCs w:val="20"/>
    </w:rPr>
  </w:style>
  <w:style w:type="character" w:customStyle="1" w:styleId="VARIABLE1">
    <w:name w:val="VARIABLE1"/>
    <w:rsid w:val="0000416E"/>
    <w:rPr>
      <w:rFonts w:ascii="Times New Roman" w:hAnsi="Times New Roman" w:cs="Times New Roman"/>
      <w:i/>
      <w:iCs/>
    </w:rPr>
  </w:style>
  <w:style w:type="character" w:customStyle="1" w:styleId="CharChar11">
    <w:name w:val="Char Char11"/>
    <w:basedOn w:val="CharChar3"/>
    <w:locked/>
    <w:rsid w:val="0000416E"/>
    <w:rPr>
      <w:rFonts w:ascii="Arial" w:hAnsi="Arial" w:cs="Arial"/>
      <w:spacing w:val="8"/>
      <w:lang w:val="en-GB" w:eastAsia="zh-CN"/>
    </w:rPr>
  </w:style>
  <w:style w:type="character" w:customStyle="1" w:styleId="CharChar4">
    <w:name w:val="Char Char4"/>
    <w:basedOn w:val="CharChar2"/>
    <w:locked/>
    <w:rsid w:val="0000416E"/>
    <w:rPr>
      <w:rFonts w:ascii="Arial" w:hAnsi="Arial" w:cs="Arial"/>
      <w:spacing w:val="8"/>
      <w:lang w:val="en-GB" w:eastAsia="zh-CN"/>
    </w:rPr>
  </w:style>
  <w:style w:type="paragraph" w:customStyle="1" w:styleId="TableText11">
    <w:name w:val="Table Text1"/>
    <w:basedOn w:val="BodyText"/>
    <w:rsid w:val="0000416E"/>
    <w:pPr>
      <w:keepNext/>
      <w:tabs>
        <w:tab w:val="left" w:pos="252"/>
        <w:tab w:val="left" w:pos="522"/>
      </w:tabs>
      <w:spacing w:before="60" w:after="0"/>
      <w:jc w:val="left"/>
    </w:pPr>
    <w:rPr>
      <w:rFonts w:cs="Times New Roman"/>
      <w:color w:val="000000"/>
      <w:spacing w:val="0"/>
      <w:sz w:val="16"/>
      <w:lang w:val="en-US" w:eastAsia="en-US"/>
    </w:rPr>
  </w:style>
  <w:style w:type="paragraph" w:customStyle="1" w:styleId="Glossary1">
    <w:name w:val="Glossary1"/>
    <w:basedOn w:val="Heading2"/>
    <w:rsid w:val="0000416E"/>
    <w:pPr>
      <w:keepNext w:val="0"/>
      <w:keepLines/>
      <w:numPr>
        <w:ilvl w:val="0"/>
        <w:numId w:val="0"/>
      </w:numPr>
      <w:tabs>
        <w:tab w:val="left" w:pos="426"/>
      </w:tabs>
      <w:suppressAutoHyphens w:val="0"/>
      <w:spacing w:before="0" w:after="120"/>
      <w:ind w:left="426" w:hanging="426"/>
    </w:pPr>
    <w:rPr>
      <w:spacing w:val="0"/>
    </w:rPr>
  </w:style>
  <w:style w:type="paragraph" w:customStyle="1" w:styleId="n11">
    <w:name w:val="n11"/>
    <w:aliases w:val="note 11"/>
    <w:basedOn w:val="NOTE"/>
    <w:rsid w:val="0000416E"/>
    <w:rPr>
      <w:lang w:val="en-US"/>
    </w:rPr>
  </w:style>
  <w:style w:type="paragraph" w:customStyle="1" w:styleId="TableTextBold1">
    <w:name w:val="TableTextBold1"/>
    <w:basedOn w:val="TableText"/>
    <w:rsid w:val="0000416E"/>
    <w:rPr>
      <w:b/>
    </w:rPr>
  </w:style>
  <w:style w:type="paragraph" w:customStyle="1" w:styleId="itemNOTE1">
    <w:name w:val="itemNOTE1"/>
    <w:aliases w:val="ino1"/>
    <w:basedOn w:val="NOTE"/>
    <w:rsid w:val="0000416E"/>
    <w:pPr>
      <w:tabs>
        <w:tab w:val="left" w:pos="1276"/>
      </w:tabs>
      <w:ind w:left="567"/>
    </w:pPr>
    <w:rPr>
      <w:rFonts w:eastAsia="平成明朝"/>
      <w:b/>
      <w:lang w:eastAsia="fr-FR"/>
    </w:rPr>
  </w:style>
  <w:style w:type="paragraph" w:customStyle="1" w:styleId="TableAction1">
    <w:name w:val="Table Action1"/>
    <w:aliases w:val="ta1"/>
    <w:basedOn w:val="PARAGRAPH"/>
    <w:rsid w:val="0000416E"/>
    <w:pPr>
      <w:tabs>
        <w:tab w:val="left" w:pos="180"/>
        <w:tab w:val="left" w:pos="360"/>
      </w:tabs>
      <w:spacing w:before="10" w:after="10"/>
      <w:jc w:val="left"/>
    </w:pPr>
    <w:rPr>
      <w:rFonts w:eastAsia="平成明朝"/>
      <w:sz w:val="16"/>
      <w:lang w:eastAsia="fr-FR"/>
    </w:rPr>
  </w:style>
  <w:style w:type="paragraph" w:customStyle="1" w:styleId="TableText-Itemized1">
    <w:name w:val="TableText-Itemized1"/>
    <w:basedOn w:val="TableText"/>
    <w:rsid w:val="0000416E"/>
    <w:pPr>
      <w:tabs>
        <w:tab w:val="left" w:pos="301"/>
        <w:tab w:val="left" w:pos="561"/>
        <w:tab w:val="left" w:pos="901"/>
      </w:tabs>
      <w:ind w:left="301" w:hanging="301"/>
    </w:pPr>
  </w:style>
  <w:style w:type="character" w:customStyle="1" w:styleId="SUPerscript1">
    <w:name w:val="SUPerscript1"/>
    <w:rsid w:val="0000416E"/>
    <w:rPr>
      <w:rFonts w:cs="Times New Roman"/>
      <w:kern w:val="0"/>
      <w:position w:val="6"/>
      <w:sz w:val="16"/>
      <w:szCs w:val="16"/>
    </w:rPr>
  </w:style>
  <w:style w:type="character" w:customStyle="1" w:styleId="SUBscript1">
    <w:name w:val="SUBscript1"/>
    <w:rsid w:val="0000416E"/>
    <w:rPr>
      <w:rFonts w:cs="Times New Roman"/>
      <w:kern w:val="0"/>
      <w:position w:val="-6"/>
      <w:sz w:val="16"/>
      <w:szCs w:val="16"/>
    </w:rPr>
  </w:style>
  <w:style w:type="paragraph" w:customStyle="1" w:styleId="AMD-Heading11">
    <w:name w:val="AMD-Heading11"/>
    <w:basedOn w:val="Heading1"/>
    <w:next w:val="PARAGRAPH"/>
    <w:rsid w:val="0000416E"/>
    <w:pPr>
      <w:outlineLvl w:val="9"/>
    </w:pPr>
  </w:style>
  <w:style w:type="paragraph" w:customStyle="1" w:styleId="TableTextWithTabs1">
    <w:name w:val="TableTextWithTabs1"/>
    <w:basedOn w:val="TableText"/>
    <w:rsid w:val="0000416E"/>
    <w:pPr>
      <w:tabs>
        <w:tab w:val="clear" w:pos="252"/>
        <w:tab w:val="left" w:pos="162"/>
        <w:tab w:val="left" w:pos="342"/>
        <w:tab w:val="left" w:pos="702"/>
        <w:tab w:val="left" w:pos="882"/>
        <w:tab w:val="left" w:pos="1077"/>
      </w:tabs>
    </w:pPr>
  </w:style>
  <w:style w:type="paragraph" w:customStyle="1" w:styleId="AMD-Heading21">
    <w:name w:val="AMD-Heading2...1"/>
    <w:basedOn w:val="Heading2"/>
    <w:next w:val="PARAGRAPH"/>
    <w:rsid w:val="0000416E"/>
    <w:pPr>
      <w:outlineLvl w:val="9"/>
    </w:pPr>
  </w:style>
  <w:style w:type="character" w:customStyle="1" w:styleId="OPC-UATermZchn1">
    <w:name w:val="OPC-UA_Term Zchn1"/>
    <w:locked/>
    <w:rsid w:val="0000416E"/>
    <w:rPr>
      <w:rFonts w:ascii="Arial" w:hAnsi="Arial" w:cs="Arial"/>
      <w:i/>
      <w:spacing w:val="8"/>
      <w:lang w:val="en-US" w:eastAsia="zh-CN" w:bidi="ar-SA"/>
    </w:rPr>
  </w:style>
  <w:style w:type="character" w:customStyle="1" w:styleId="ReferenceDocumentsZchn1">
    <w:name w:val="ReferenceDocuments Zchn1"/>
    <w:locked/>
    <w:rsid w:val="0000416E"/>
    <w:rPr>
      <w:rFonts w:ascii="Arial" w:hAnsi="Arial" w:cs="Arial"/>
      <w:noProof/>
      <w:spacing w:val="8"/>
      <w:lang w:val="en-US" w:eastAsia="zh-CN" w:bidi="ar-SA"/>
    </w:rPr>
  </w:style>
  <w:style w:type="character" w:customStyle="1" w:styleId="PARAGRAPHKWNPChar1">
    <w:name w:val="PARAGRAPH KWNP Char1"/>
    <w:locked/>
    <w:rsid w:val="0000416E"/>
    <w:rPr>
      <w:rFonts w:ascii="Arial" w:hAnsi="Arial" w:cs="Arial"/>
      <w:spacing w:val="8"/>
      <w:lang w:val="en-GB" w:eastAsia="fr-FR" w:bidi="ar-SA"/>
    </w:rPr>
  </w:style>
  <w:style w:type="paragraph" w:customStyle="1" w:styleId="TableText3Cols">
    <w:name w:val="TableText3Cols"/>
    <w:basedOn w:val="TableTextWithTabs"/>
    <w:rsid w:val="000359DA"/>
    <w:pPr>
      <w:tabs>
        <w:tab w:val="clear" w:pos="162"/>
        <w:tab w:val="clear" w:pos="342"/>
        <w:tab w:val="clear" w:pos="522"/>
        <w:tab w:val="clear" w:pos="882"/>
        <w:tab w:val="clear" w:pos="1077"/>
        <w:tab w:val="left" w:pos="2502"/>
      </w:tabs>
      <w:ind w:left="72"/>
    </w:pPr>
  </w:style>
  <w:style w:type="character" w:customStyle="1" w:styleId="TABLE-titleChar">
    <w:name w:val="TABLE-title Char"/>
    <w:link w:val="TABLE-title"/>
    <w:rsid w:val="000359DA"/>
    <w:rPr>
      <w:rFonts w:ascii="Arial" w:hAnsi="Arial" w:cs="Arial"/>
      <w:b/>
      <w:bCs/>
      <w:spacing w:val="8"/>
      <w:lang w:val="en-GB" w:eastAsia="zh-CN"/>
    </w:rPr>
  </w:style>
  <w:style w:type="character" w:customStyle="1" w:styleId="spacerChar">
    <w:name w:val="spacer Char"/>
    <w:link w:val="spacer"/>
    <w:rsid w:val="000359DA"/>
    <w:rPr>
      <w:rFonts w:ascii="Arial" w:hAnsi="Arial" w:cs="Arial"/>
      <w:spacing w:val="8"/>
      <w:sz w:val="14"/>
      <w:szCs w:val="14"/>
      <w:lang w:val="en-GB" w:eastAsia="zh-CN" w:bidi="ar-SA"/>
    </w:rPr>
  </w:style>
  <w:style w:type="character" w:customStyle="1" w:styleId="emailstyle17">
    <w:name w:val="emailstyle17"/>
    <w:semiHidden/>
    <w:rsid w:val="00DB38C3"/>
    <w:rPr>
      <w:rFonts w:ascii="Arial" w:hAnsi="Arial" w:cs="Arial" w:hint="default"/>
      <w:color w:val="auto"/>
      <w:sz w:val="20"/>
      <w:szCs w:val="20"/>
    </w:rPr>
  </w:style>
  <w:style w:type="paragraph" w:styleId="NormalWeb">
    <w:name w:val="Normal (Web)"/>
    <w:basedOn w:val="Normal"/>
    <w:uiPriority w:val="99"/>
    <w:rsid w:val="00DB38C3"/>
    <w:pPr>
      <w:spacing w:before="100" w:beforeAutospacing="1" w:after="100" w:afterAutospacing="1"/>
      <w:jc w:val="left"/>
    </w:pPr>
    <w:rPr>
      <w:rFonts w:ascii="Verdana" w:hAnsi="Verdana" w:cs="Times New Roman"/>
      <w:spacing w:val="0"/>
      <w:sz w:val="24"/>
      <w:szCs w:val="24"/>
      <w:lang w:val="en-US" w:eastAsia="en-US"/>
    </w:rPr>
  </w:style>
  <w:style w:type="character" w:customStyle="1" w:styleId="ListNumberChar">
    <w:name w:val="List Number Char"/>
    <w:rsid w:val="00DB38C3"/>
    <w:rPr>
      <w:rFonts w:ascii="Arial" w:hAnsi="Arial" w:cs="Arial"/>
      <w:spacing w:val="8"/>
      <w:lang w:val="en-GB" w:eastAsia="zh-CN" w:bidi="ar-SA"/>
    </w:rPr>
  </w:style>
  <w:style w:type="paragraph" w:customStyle="1" w:styleId="paragraphkwnp0">
    <w:name w:val="paragraphkwnp"/>
    <w:basedOn w:val="Normal"/>
    <w:rsid w:val="00DB38C3"/>
    <w:pPr>
      <w:keepNext/>
      <w:spacing w:before="100" w:after="200"/>
    </w:pPr>
    <w:rPr>
      <w:lang w:val="de-DE" w:eastAsia="de-DE"/>
    </w:rPr>
  </w:style>
  <w:style w:type="character" w:customStyle="1" w:styleId="ZchnZchn3">
    <w:name w:val="Zchn Zchn3"/>
    <w:basedOn w:val="PARAGRAPHChar"/>
    <w:rsid w:val="003356A6"/>
    <w:rPr>
      <w:rFonts w:ascii="Arial" w:hAnsi="Arial" w:cs="Arial"/>
      <w:spacing w:val="8"/>
      <w:lang w:val="en-GB" w:eastAsia="zh-CN"/>
    </w:rPr>
  </w:style>
  <w:style w:type="character" w:customStyle="1" w:styleId="ZchnZchn2">
    <w:name w:val="Zchn Zchn2"/>
    <w:basedOn w:val="ZchnZchn3"/>
    <w:rsid w:val="003356A6"/>
    <w:rPr>
      <w:rFonts w:ascii="Arial" w:hAnsi="Arial" w:cs="Arial"/>
      <w:spacing w:val="8"/>
      <w:lang w:val="en-GB" w:eastAsia="zh-CN"/>
    </w:rPr>
  </w:style>
  <w:style w:type="character" w:customStyle="1" w:styleId="ZchnZchn1">
    <w:name w:val="Zchn Zchn1"/>
    <w:basedOn w:val="ZchnZchn3"/>
    <w:rsid w:val="003356A6"/>
    <w:rPr>
      <w:rFonts w:ascii="Arial" w:hAnsi="Arial" w:cs="Arial"/>
      <w:spacing w:val="8"/>
      <w:lang w:val="en-GB" w:eastAsia="zh-CN"/>
    </w:rPr>
  </w:style>
  <w:style w:type="character" w:customStyle="1" w:styleId="ZchnZchn">
    <w:name w:val="Zchn Zchn"/>
    <w:basedOn w:val="ZchnZchn2"/>
    <w:rsid w:val="003356A6"/>
    <w:rPr>
      <w:rFonts w:ascii="Arial" w:hAnsi="Arial" w:cs="Arial"/>
      <w:spacing w:val="8"/>
      <w:lang w:val="en-GB" w:eastAsia="zh-CN"/>
    </w:rPr>
  </w:style>
  <w:style w:type="paragraph" w:customStyle="1" w:styleId="SectionHeading">
    <w:name w:val="Section Heading"/>
    <w:basedOn w:val="Normal"/>
    <w:rsid w:val="003356A6"/>
    <w:pPr>
      <w:spacing w:before="120" w:after="120"/>
      <w:jc w:val="left"/>
    </w:pPr>
    <w:rPr>
      <w:rFonts w:ascii="Times New Roman" w:hAnsi="Times New Roman" w:cs="Times New Roman"/>
      <w:b/>
      <w:snapToGrid w:val="0"/>
      <w:spacing w:val="0"/>
      <w:lang w:val="en-US" w:eastAsia="en-US"/>
    </w:rPr>
  </w:style>
  <w:style w:type="paragraph" w:customStyle="1" w:styleId="XMLText">
    <w:name w:val="XML Text"/>
    <w:basedOn w:val="Normal"/>
    <w:rsid w:val="003356A6"/>
    <w:pPr>
      <w:shd w:val="clear" w:color="auto" w:fill="E5E5CC"/>
      <w:autoSpaceDE w:val="0"/>
      <w:autoSpaceDN w:val="0"/>
      <w:adjustRightInd w:val="0"/>
      <w:ind w:left="360"/>
      <w:jc w:val="left"/>
    </w:pPr>
    <w:rPr>
      <w:rFonts w:ascii="Courier New" w:hAnsi="Courier New" w:cs="Courier New"/>
      <w:noProof/>
      <w:color w:val="0000FF"/>
      <w:spacing w:val="0"/>
      <w:sz w:val="18"/>
      <w:szCs w:val="18"/>
      <w:lang w:val="en-US" w:eastAsia="en-US"/>
    </w:rPr>
  </w:style>
  <w:style w:type="paragraph" w:customStyle="1" w:styleId="Rule">
    <w:name w:val="Rule"/>
    <w:rsid w:val="003356A6"/>
    <w:pPr>
      <w:keepNext/>
      <w:widowControl w:val="0"/>
      <w:pBdr>
        <w:bottom w:val="single" w:sz="6" w:space="0" w:color="0000FF"/>
      </w:pBdr>
      <w:spacing w:before="280" w:after="250" w:line="120" w:lineRule="exact"/>
      <w:ind w:left="-1770" w:right="30"/>
    </w:pPr>
    <w:rPr>
      <w:color w:val="FFFFFF"/>
      <w:sz w:val="8"/>
      <w:lang w:val="en-US" w:eastAsia="en-US"/>
    </w:rPr>
  </w:style>
  <w:style w:type="paragraph" w:customStyle="1" w:styleId="NewTableText">
    <w:name w:val="New Table Text"/>
    <w:basedOn w:val="Normal"/>
    <w:rsid w:val="003356A6"/>
    <w:pPr>
      <w:spacing w:before="60" w:after="60"/>
      <w:jc w:val="left"/>
    </w:pPr>
    <w:rPr>
      <w:rFonts w:ascii="Times New Roman" w:hAnsi="Times New Roman" w:cs="Times New Roman"/>
      <w:spacing w:val="0"/>
      <w:lang w:val="en-US" w:eastAsia="en-US"/>
    </w:rPr>
  </w:style>
  <w:style w:type="paragraph" w:customStyle="1" w:styleId="AppendixHeading">
    <w:name w:val="Appendix Heading"/>
    <w:basedOn w:val="Heading1"/>
    <w:rsid w:val="003356A6"/>
    <w:pPr>
      <w:pageBreakBefore/>
      <w:numPr>
        <w:numId w:val="15"/>
      </w:numPr>
      <w:suppressAutoHyphens w:val="0"/>
      <w:snapToGrid/>
      <w:spacing w:before="120" w:after="240"/>
    </w:pPr>
    <w:rPr>
      <w:rFonts w:cs="Times New Roman"/>
      <w:bCs w:val="0"/>
      <w:spacing w:val="0"/>
      <w:kern w:val="28"/>
      <w:sz w:val="28"/>
      <w:szCs w:val="20"/>
      <w:lang w:val="en-US" w:eastAsia="en-US"/>
    </w:rPr>
  </w:style>
  <w:style w:type="paragraph" w:customStyle="1" w:styleId="AppendixHeading2">
    <w:name w:val="Appendix Heading 2"/>
    <w:basedOn w:val="AppendixHeading"/>
    <w:rsid w:val="003356A6"/>
    <w:pPr>
      <w:pageBreakBefore w:val="0"/>
      <w:numPr>
        <w:ilvl w:val="1"/>
      </w:numPr>
      <w:outlineLvl w:val="1"/>
    </w:pPr>
    <w:rPr>
      <w:sz w:val="24"/>
    </w:rPr>
  </w:style>
  <w:style w:type="paragraph" w:customStyle="1" w:styleId="AppendixHeading3">
    <w:name w:val="Appendix Heading 3"/>
    <w:basedOn w:val="AppendixHeading2"/>
    <w:rsid w:val="003356A6"/>
    <w:pPr>
      <w:keepNext w:val="0"/>
      <w:numPr>
        <w:ilvl w:val="2"/>
      </w:numPr>
      <w:outlineLvl w:val="2"/>
    </w:pPr>
  </w:style>
  <w:style w:type="paragraph" w:customStyle="1" w:styleId="AppendixHeading4">
    <w:name w:val="Appendix Heading 4"/>
    <w:basedOn w:val="AppendixHeading3"/>
    <w:rsid w:val="003356A6"/>
    <w:pPr>
      <w:numPr>
        <w:ilvl w:val="3"/>
      </w:numPr>
      <w:outlineLvl w:val="3"/>
    </w:pPr>
  </w:style>
  <w:style w:type="paragraph" w:customStyle="1" w:styleId="AppendixHeading5">
    <w:name w:val="Appendix Heading 5"/>
    <w:basedOn w:val="AppendixHeading4"/>
    <w:rsid w:val="003356A6"/>
    <w:pPr>
      <w:numPr>
        <w:ilvl w:val="4"/>
      </w:numPr>
      <w:outlineLvl w:val="4"/>
    </w:pPr>
  </w:style>
  <w:style w:type="paragraph" w:customStyle="1" w:styleId="AppendixHeading6">
    <w:name w:val="Appendix Heading 6"/>
    <w:basedOn w:val="AppendixHeading5"/>
    <w:rsid w:val="003356A6"/>
    <w:pPr>
      <w:numPr>
        <w:ilvl w:val="5"/>
      </w:numPr>
      <w:outlineLvl w:val="5"/>
    </w:pPr>
  </w:style>
  <w:style w:type="character" w:customStyle="1" w:styleId="ListNumberCharChar">
    <w:name w:val="List Number Char Char"/>
    <w:rsid w:val="003356A6"/>
    <w:rPr>
      <w:rFonts w:ascii="Arial" w:hAnsi="Arial" w:cs="Arial"/>
      <w:spacing w:val="8"/>
      <w:lang w:val="en-GB" w:eastAsia="zh-CN" w:bidi="ar-SA"/>
    </w:rPr>
  </w:style>
  <w:style w:type="character" w:customStyle="1" w:styleId="resultbody">
    <w:name w:val="resultbody"/>
    <w:basedOn w:val="DefaultParagraphFont"/>
    <w:rsid w:val="003356A6"/>
  </w:style>
  <w:style w:type="paragraph" w:customStyle="1" w:styleId="Section">
    <w:name w:val="Section"/>
    <w:aliases w:val="Heading"/>
    <w:basedOn w:val="BodyText"/>
    <w:rsid w:val="003356A6"/>
    <w:pPr>
      <w:ind w:left="360"/>
      <w:jc w:val="left"/>
    </w:pPr>
    <w:rPr>
      <w:rFonts w:ascii="Times New Roman" w:hAnsi="Times New Roman" w:cs="Times New Roman"/>
      <w:snapToGrid w:val="0"/>
      <w:spacing w:val="0"/>
      <w:lang w:val="en-US" w:eastAsia="en-US"/>
    </w:rPr>
  </w:style>
  <w:style w:type="paragraph" w:customStyle="1" w:styleId="tabletextwithtabs0">
    <w:name w:val="tabletextwithtabs"/>
    <w:basedOn w:val="Normal"/>
    <w:rsid w:val="003356A6"/>
    <w:pPr>
      <w:spacing w:before="100" w:beforeAutospacing="1" w:after="100" w:afterAutospacing="1"/>
      <w:jc w:val="left"/>
    </w:pPr>
    <w:rPr>
      <w:rFonts w:ascii="Times New Roman" w:eastAsia="MS Mincho" w:hAnsi="Times New Roman" w:cs="Times New Roman"/>
      <w:spacing w:val="0"/>
      <w:sz w:val="24"/>
      <w:szCs w:val="24"/>
      <w:lang w:val="en-US" w:eastAsia="ja-JP"/>
    </w:rPr>
  </w:style>
  <w:style w:type="paragraph" w:customStyle="1" w:styleId="paragraph1">
    <w:name w:val="paragraph"/>
    <w:basedOn w:val="Normal"/>
    <w:rsid w:val="003356A6"/>
    <w:pPr>
      <w:spacing w:before="100" w:beforeAutospacing="1" w:after="100" w:afterAutospacing="1"/>
      <w:jc w:val="left"/>
    </w:pPr>
    <w:rPr>
      <w:rFonts w:ascii="Times New Roman" w:eastAsia="MS Mincho" w:hAnsi="Times New Roman" w:cs="Times New Roman"/>
      <w:spacing w:val="0"/>
      <w:sz w:val="24"/>
      <w:szCs w:val="24"/>
      <w:lang w:val="en-US" w:eastAsia="ja-JP"/>
    </w:rPr>
  </w:style>
  <w:style w:type="character" w:customStyle="1" w:styleId="CharChar100">
    <w:name w:val="Char Char10"/>
    <w:basedOn w:val="CharChar11"/>
    <w:locked/>
    <w:rsid w:val="00B7693C"/>
    <w:rPr>
      <w:rFonts w:ascii="Arial" w:hAnsi="Arial" w:cs="Arial"/>
      <w:spacing w:val="8"/>
      <w:lang w:val="en-GB" w:eastAsia="zh-CN"/>
    </w:rPr>
  </w:style>
  <w:style w:type="character" w:customStyle="1" w:styleId="CharChar9">
    <w:name w:val="Char Char9"/>
    <w:basedOn w:val="CharChar11"/>
    <w:locked/>
    <w:rsid w:val="00B7693C"/>
    <w:rPr>
      <w:rFonts w:ascii="Arial" w:hAnsi="Arial" w:cs="Arial"/>
      <w:spacing w:val="8"/>
      <w:lang w:val="en-GB" w:eastAsia="zh-CN"/>
    </w:rPr>
  </w:style>
  <w:style w:type="character" w:customStyle="1" w:styleId="CharChar8">
    <w:name w:val="Char Char8"/>
    <w:basedOn w:val="CharChar100"/>
    <w:locked/>
    <w:rsid w:val="00B7693C"/>
    <w:rPr>
      <w:rFonts w:ascii="Arial" w:hAnsi="Arial" w:cs="Arial"/>
      <w:spacing w:val="8"/>
      <w:lang w:val="en-GB" w:eastAsia="zh-CN"/>
    </w:rPr>
  </w:style>
  <w:style w:type="character" w:customStyle="1" w:styleId="EmailStyle2041">
    <w:name w:val="EmailStyle2041"/>
    <w:rsid w:val="00B7693C"/>
    <w:rPr>
      <w:rFonts w:ascii="Arial" w:hAnsi="Arial" w:cs="Arial"/>
      <w:color w:val="000080"/>
      <w:sz w:val="20"/>
      <w:szCs w:val="20"/>
    </w:rPr>
  </w:style>
  <w:style w:type="character" w:customStyle="1" w:styleId="EmailStyle215">
    <w:name w:val="EmailStyle215"/>
    <w:semiHidden/>
    <w:rsid w:val="00B7693C"/>
    <w:rPr>
      <w:rFonts w:ascii="Arial" w:hAnsi="Arial" w:cs="Arial"/>
      <w:color w:val="000080"/>
      <w:sz w:val="20"/>
      <w:szCs w:val="20"/>
    </w:rPr>
  </w:style>
  <w:style w:type="character" w:customStyle="1" w:styleId="CharChar32">
    <w:name w:val="Char Char32"/>
    <w:basedOn w:val="PARAGRAPHChar"/>
    <w:locked/>
    <w:rsid w:val="00B7693C"/>
    <w:rPr>
      <w:rFonts w:ascii="Arial" w:hAnsi="Arial" w:cs="Arial"/>
      <w:spacing w:val="8"/>
      <w:lang w:val="en-GB" w:eastAsia="zh-CN"/>
    </w:rPr>
  </w:style>
  <w:style w:type="character" w:customStyle="1" w:styleId="CharChar22">
    <w:name w:val="Char Char22"/>
    <w:basedOn w:val="CharChar32"/>
    <w:locked/>
    <w:rsid w:val="00B7693C"/>
    <w:rPr>
      <w:rFonts w:ascii="Arial" w:hAnsi="Arial" w:cs="Arial"/>
      <w:spacing w:val="8"/>
      <w:lang w:val="en-GB" w:eastAsia="zh-CN"/>
    </w:rPr>
  </w:style>
  <w:style w:type="character" w:customStyle="1" w:styleId="CharChar14">
    <w:name w:val="Char Char14"/>
    <w:basedOn w:val="CharChar32"/>
    <w:locked/>
    <w:rsid w:val="00B7693C"/>
    <w:rPr>
      <w:rFonts w:ascii="Arial" w:hAnsi="Arial" w:cs="Arial"/>
      <w:spacing w:val="8"/>
      <w:lang w:val="en-GB" w:eastAsia="zh-CN"/>
    </w:rPr>
  </w:style>
  <w:style w:type="character" w:customStyle="1" w:styleId="CharChar13">
    <w:name w:val="Char Char13"/>
    <w:basedOn w:val="CharChar22"/>
    <w:locked/>
    <w:rsid w:val="00B7693C"/>
    <w:rPr>
      <w:rFonts w:ascii="Arial" w:hAnsi="Arial" w:cs="Arial"/>
      <w:spacing w:val="8"/>
      <w:lang w:val="en-GB" w:eastAsia="zh-CN"/>
    </w:rPr>
  </w:style>
  <w:style w:type="character" w:customStyle="1" w:styleId="EmailStyle2321">
    <w:name w:val="EmailStyle2321"/>
    <w:rsid w:val="00B7693C"/>
    <w:rPr>
      <w:rFonts w:ascii="Arial" w:hAnsi="Arial" w:cs="Arial"/>
      <w:color w:val="000080"/>
      <w:sz w:val="20"/>
      <w:szCs w:val="20"/>
    </w:rPr>
  </w:style>
  <w:style w:type="character" w:customStyle="1" w:styleId="CharChar12">
    <w:name w:val="Char Char12"/>
    <w:locked/>
    <w:rsid w:val="00B7693C"/>
    <w:rPr>
      <w:rFonts w:ascii="Arial" w:hAnsi="Arial" w:cs="Arial"/>
      <w:spacing w:val="8"/>
      <w:lang w:val="en-GB" w:eastAsia="zh-CN"/>
    </w:rPr>
  </w:style>
  <w:style w:type="character" w:customStyle="1" w:styleId="CharChar7">
    <w:name w:val="Char Char7"/>
    <w:locked/>
    <w:rsid w:val="00B7693C"/>
    <w:rPr>
      <w:rFonts w:ascii="Arial" w:hAnsi="Arial" w:cs="Arial"/>
      <w:spacing w:val="8"/>
      <w:lang w:val="en-GB" w:eastAsia="zh-CN"/>
    </w:rPr>
  </w:style>
  <w:style w:type="character" w:customStyle="1" w:styleId="CharChar6">
    <w:name w:val="Char Char6"/>
    <w:locked/>
    <w:rsid w:val="00B7693C"/>
    <w:rPr>
      <w:rFonts w:ascii="Arial" w:hAnsi="Arial" w:cs="Arial"/>
      <w:noProof/>
      <w:color w:val="FF00FF"/>
      <w:spacing w:val="8"/>
      <w:sz w:val="24"/>
      <w:szCs w:val="24"/>
      <w:u w:val="wave"/>
    </w:rPr>
  </w:style>
  <w:style w:type="character" w:customStyle="1" w:styleId="CharChar5">
    <w:name w:val="Char Char5"/>
    <w:locked/>
    <w:rsid w:val="00B7693C"/>
    <w:rPr>
      <w:rFonts w:ascii="Courier New" w:hAnsi="Courier New" w:cs="Courier New"/>
    </w:rPr>
  </w:style>
  <w:style w:type="character" w:customStyle="1" w:styleId="CharChar111">
    <w:name w:val="Char Char111"/>
    <w:basedOn w:val="CharChar32"/>
    <w:locked/>
    <w:rsid w:val="00B7693C"/>
    <w:rPr>
      <w:rFonts w:ascii="Arial" w:hAnsi="Arial" w:cs="Arial"/>
      <w:spacing w:val="8"/>
      <w:lang w:val="en-GB" w:eastAsia="zh-CN"/>
    </w:rPr>
  </w:style>
  <w:style w:type="character" w:customStyle="1" w:styleId="CharChar41">
    <w:name w:val="Char Char41"/>
    <w:basedOn w:val="CharChar22"/>
    <w:locked/>
    <w:rsid w:val="00B7693C"/>
    <w:rPr>
      <w:rFonts w:ascii="Arial" w:hAnsi="Arial" w:cs="Arial"/>
      <w:spacing w:val="8"/>
      <w:lang w:val="en-GB" w:eastAsia="zh-CN"/>
    </w:rPr>
  </w:style>
  <w:style w:type="character" w:customStyle="1" w:styleId="EmailStyle2821">
    <w:name w:val="EmailStyle2821"/>
    <w:semiHidden/>
    <w:rsid w:val="00B7693C"/>
    <w:rPr>
      <w:rFonts w:ascii="Arial" w:hAnsi="Arial" w:cs="Arial"/>
      <w:color w:val="auto"/>
      <w:sz w:val="20"/>
      <w:szCs w:val="20"/>
    </w:rPr>
  </w:style>
  <w:style w:type="character" w:customStyle="1" w:styleId="ZchnZchn30">
    <w:name w:val="Zchn Zchn3"/>
    <w:basedOn w:val="PARAGRAPHChar"/>
    <w:rsid w:val="00B7693C"/>
    <w:rPr>
      <w:rFonts w:ascii="Arial" w:hAnsi="Arial" w:cs="Arial"/>
      <w:spacing w:val="8"/>
      <w:lang w:val="en-GB" w:eastAsia="zh-CN"/>
    </w:rPr>
  </w:style>
  <w:style w:type="character" w:customStyle="1" w:styleId="ZchnZchn20">
    <w:name w:val="Zchn Zchn2"/>
    <w:basedOn w:val="ZchnZchn30"/>
    <w:rsid w:val="00B7693C"/>
    <w:rPr>
      <w:rFonts w:ascii="Arial" w:hAnsi="Arial" w:cs="Arial"/>
      <w:spacing w:val="8"/>
      <w:lang w:val="en-GB" w:eastAsia="zh-CN"/>
    </w:rPr>
  </w:style>
  <w:style w:type="character" w:customStyle="1" w:styleId="ZchnZchn10">
    <w:name w:val="Zchn Zchn1"/>
    <w:basedOn w:val="ZchnZchn30"/>
    <w:rsid w:val="00B7693C"/>
    <w:rPr>
      <w:rFonts w:ascii="Arial" w:hAnsi="Arial" w:cs="Arial"/>
      <w:spacing w:val="8"/>
      <w:lang w:val="en-GB" w:eastAsia="zh-CN"/>
    </w:rPr>
  </w:style>
  <w:style w:type="character" w:customStyle="1" w:styleId="ZchnZchn0">
    <w:name w:val="Zchn Zchn"/>
    <w:basedOn w:val="ZchnZchn20"/>
    <w:rsid w:val="00B7693C"/>
    <w:rPr>
      <w:rFonts w:ascii="Arial" w:hAnsi="Arial" w:cs="Arial"/>
      <w:spacing w:val="8"/>
      <w:lang w:val="en-GB" w:eastAsia="zh-CN"/>
    </w:rPr>
  </w:style>
  <w:style w:type="character" w:customStyle="1" w:styleId="MAIN-TITLEChar">
    <w:name w:val="MAIN-TITLE Char"/>
    <w:link w:val="MAIN-TITLE"/>
    <w:locked/>
    <w:rsid w:val="00B7693C"/>
    <w:rPr>
      <w:rFonts w:ascii="Arial" w:hAnsi="Arial" w:cs="Arial"/>
      <w:b/>
      <w:bCs/>
      <w:spacing w:val="8"/>
      <w:sz w:val="24"/>
      <w:szCs w:val="24"/>
      <w:lang w:val="en-GB" w:eastAsia="zh-CN"/>
    </w:rPr>
  </w:style>
  <w:style w:type="paragraph" w:customStyle="1" w:styleId="Def1">
    <w:name w:val="Def1"/>
    <w:rsid w:val="00B7693C"/>
    <w:pPr>
      <w:widowControl w:val="0"/>
      <w:spacing w:after="80" w:line="240" w:lineRule="exact"/>
      <w:ind w:left="280"/>
    </w:pPr>
    <w:rPr>
      <w:sz w:val="21"/>
      <w:lang w:val="en-US" w:eastAsia="en-US"/>
    </w:rPr>
  </w:style>
  <w:style w:type="paragraph" w:customStyle="1" w:styleId="Style1">
    <w:name w:val="Style1"/>
    <w:basedOn w:val="Caption"/>
    <w:rsid w:val="00B7693C"/>
    <w:rPr>
      <w:b w:val="0"/>
      <w:i w:val="0"/>
      <w:color w:val="auto"/>
    </w:rPr>
  </w:style>
  <w:style w:type="character" w:customStyle="1" w:styleId="FIGURE-titleChar">
    <w:name w:val="FIGURE-title Char"/>
    <w:link w:val="FIGURE-title"/>
    <w:locked/>
    <w:rsid w:val="00B7693C"/>
    <w:rPr>
      <w:rFonts w:ascii="Arial" w:hAnsi="Arial" w:cs="Arial"/>
      <w:b/>
      <w:bCs/>
      <w:spacing w:val="8"/>
      <w:lang w:val="en-GB" w:eastAsia="zh-CN"/>
    </w:rPr>
  </w:style>
  <w:style w:type="character" w:customStyle="1" w:styleId="ListNumberChar1">
    <w:name w:val="List Number Char1"/>
    <w:basedOn w:val="CharChar11"/>
    <w:rsid w:val="00B7693C"/>
    <w:rPr>
      <w:rFonts w:ascii="Arial" w:hAnsi="Arial" w:cs="Arial"/>
      <w:spacing w:val="8"/>
      <w:lang w:val="en-GB" w:eastAsia="zh-CN"/>
    </w:rPr>
  </w:style>
  <w:style w:type="character" w:customStyle="1" w:styleId="HeaderChar">
    <w:name w:val="Header Char"/>
    <w:locked/>
    <w:rsid w:val="00B7693C"/>
    <w:rPr>
      <w:rFonts w:ascii="Arial" w:hAnsi="Arial" w:cs="Arial"/>
      <w:spacing w:val="8"/>
      <w:lang w:val="en-GB" w:eastAsia="zh-CN"/>
    </w:rPr>
  </w:style>
  <w:style w:type="character" w:customStyle="1" w:styleId="PARAGRAPHCharChar">
    <w:name w:val="PARAGRAPH Char Char"/>
    <w:rsid w:val="00B7693C"/>
    <w:rPr>
      <w:rFonts w:ascii="Arial" w:hAnsi="Arial" w:cs="Arial"/>
      <w:spacing w:val="8"/>
      <w:lang w:val="en-GB" w:eastAsia="zh-CN" w:bidi="ar-SA"/>
    </w:rPr>
  </w:style>
  <w:style w:type="character" w:customStyle="1" w:styleId="CONTINUECharChar">
    <w:name w:val="CONTINUE Char Char"/>
    <w:rsid w:val="00B7693C"/>
    <w:rPr>
      <w:rFonts w:ascii="Arial" w:hAnsi="Arial" w:cs="Arial"/>
      <w:spacing w:val="8"/>
      <w:lang w:val="en-GB" w:eastAsia="zh-CN" w:bidi="ar-SA"/>
    </w:rPr>
  </w:style>
  <w:style w:type="character" w:customStyle="1" w:styleId="ListChar">
    <w:name w:val="List Char"/>
    <w:basedOn w:val="PARAGRAPHChar"/>
    <w:locked/>
    <w:rsid w:val="00B7693C"/>
    <w:rPr>
      <w:rFonts w:ascii="Arial" w:hAnsi="Arial" w:cs="Arial"/>
      <w:spacing w:val="8"/>
      <w:lang w:val="en-GB" w:eastAsia="zh-CN"/>
    </w:rPr>
  </w:style>
  <w:style w:type="table" w:styleId="TableTheme">
    <w:name w:val="Table Theme"/>
    <w:basedOn w:val="TableNormal"/>
    <w:rsid w:val="00B76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B7693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TableProfileStyle">
    <w:name w:val="Table ProfileStyle"/>
    <w:basedOn w:val="TableGrid"/>
    <w:rsid w:val="00B7693C"/>
    <w:pPr>
      <w:jc w:val="left"/>
    </w:pPr>
    <w:rPr>
      <w:rFonts w:ascii="Arial" w:hAnsi="Arial" w:cs="Arial"/>
    </w:rPr>
    <w:tblPr/>
    <w:trPr>
      <w:cantSplit/>
    </w:trPr>
    <w:tblStylePr w:type="firstRow">
      <w:rPr>
        <w:rFonts w:cs="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000000" w:fill="FFFFFF"/>
      </w:tcPr>
    </w:tblStylePr>
  </w:style>
  <w:style w:type="character" w:customStyle="1" w:styleId="CharChar33">
    <w:name w:val="Char Char33"/>
    <w:basedOn w:val="PARAGRAPHChar"/>
    <w:rsid w:val="00B7693C"/>
    <w:rPr>
      <w:rFonts w:ascii="Arial" w:hAnsi="Arial" w:cs="Arial"/>
      <w:spacing w:val="8"/>
      <w:lang w:val="en-GB" w:eastAsia="zh-CN"/>
    </w:rPr>
  </w:style>
  <w:style w:type="character" w:customStyle="1" w:styleId="CharChar23">
    <w:name w:val="Char Char23"/>
    <w:basedOn w:val="CharChar33"/>
    <w:rsid w:val="00B7693C"/>
    <w:rPr>
      <w:rFonts w:ascii="Arial" w:hAnsi="Arial" w:cs="Arial"/>
      <w:spacing w:val="8"/>
      <w:lang w:val="en-GB" w:eastAsia="zh-CN"/>
    </w:rPr>
  </w:style>
  <w:style w:type="character" w:customStyle="1" w:styleId="CharChar16">
    <w:name w:val="Char Char16"/>
    <w:basedOn w:val="CharChar33"/>
    <w:rsid w:val="00B7693C"/>
    <w:rPr>
      <w:rFonts w:ascii="Arial" w:hAnsi="Arial" w:cs="Arial"/>
      <w:spacing w:val="8"/>
      <w:lang w:val="en-GB" w:eastAsia="zh-CN"/>
    </w:rPr>
  </w:style>
  <w:style w:type="character" w:customStyle="1" w:styleId="CharChar15">
    <w:name w:val="Char Char15"/>
    <w:basedOn w:val="CharChar23"/>
    <w:rsid w:val="00B7693C"/>
    <w:rPr>
      <w:rFonts w:ascii="Arial" w:hAnsi="Arial" w:cs="Arial"/>
      <w:spacing w:val="8"/>
      <w:lang w:val="en-GB" w:eastAsia="zh-CN"/>
    </w:rPr>
  </w:style>
  <w:style w:type="character" w:customStyle="1" w:styleId="EmailStyle321">
    <w:name w:val="EmailStyle321"/>
    <w:semiHidden/>
    <w:rsid w:val="00B7693C"/>
    <w:rPr>
      <w:rFonts w:ascii="Arial" w:hAnsi="Arial" w:cs="Arial"/>
      <w:color w:val="000080"/>
      <w:sz w:val="20"/>
      <w:szCs w:val="20"/>
    </w:rPr>
  </w:style>
  <w:style w:type="character" w:customStyle="1" w:styleId="EmailStyle322">
    <w:name w:val="EmailStyle322"/>
    <w:semiHidden/>
    <w:rsid w:val="00B7693C"/>
    <w:rPr>
      <w:rFonts w:ascii="Arial" w:hAnsi="Arial" w:cs="Arial"/>
      <w:color w:val="000080"/>
      <w:sz w:val="20"/>
      <w:szCs w:val="20"/>
    </w:rPr>
  </w:style>
  <w:style w:type="character" w:customStyle="1" w:styleId="CharChar112">
    <w:name w:val="Char Char112"/>
    <w:basedOn w:val="PARAGRAPHChar"/>
    <w:locked/>
    <w:rsid w:val="00B7693C"/>
    <w:rPr>
      <w:rFonts w:ascii="Arial" w:hAnsi="Arial" w:cs="Arial"/>
      <w:spacing w:val="8"/>
      <w:lang w:val="en-GB" w:eastAsia="zh-CN"/>
    </w:rPr>
  </w:style>
  <w:style w:type="character" w:customStyle="1" w:styleId="CharChar101">
    <w:name w:val="Char Char101"/>
    <w:basedOn w:val="CharChar112"/>
    <w:locked/>
    <w:rsid w:val="00B7693C"/>
    <w:rPr>
      <w:rFonts w:ascii="Arial" w:hAnsi="Arial" w:cs="Arial"/>
      <w:spacing w:val="8"/>
      <w:lang w:val="en-GB" w:eastAsia="zh-CN"/>
    </w:rPr>
  </w:style>
  <w:style w:type="character" w:customStyle="1" w:styleId="CharChar91">
    <w:name w:val="Char Char91"/>
    <w:basedOn w:val="CharChar112"/>
    <w:locked/>
    <w:rsid w:val="00B7693C"/>
    <w:rPr>
      <w:rFonts w:ascii="Arial" w:hAnsi="Arial" w:cs="Arial"/>
      <w:spacing w:val="8"/>
      <w:lang w:val="en-GB" w:eastAsia="zh-CN"/>
    </w:rPr>
  </w:style>
  <w:style w:type="character" w:customStyle="1" w:styleId="CharChar81">
    <w:name w:val="Char Char81"/>
    <w:basedOn w:val="CharChar101"/>
    <w:locked/>
    <w:rsid w:val="00B7693C"/>
    <w:rPr>
      <w:rFonts w:ascii="Arial" w:hAnsi="Arial" w:cs="Arial"/>
      <w:spacing w:val="8"/>
      <w:lang w:val="en-GB" w:eastAsia="zh-CN"/>
    </w:rPr>
  </w:style>
  <w:style w:type="character" w:customStyle="1" w:styleId="CharChar51">
    <w:name w:val="Char Char51"/>
    <w:rsid w:val="00B7693C"/>
    <w:rPr>
      <w:rFonts w:ascii="Courier New" w:hAnsi="Courier New" w:cs="Courier New"/>
      <w:lang w:val="en-US" w:eastAsia="en-US" w:bidi="ar-SA"/>
    </w:rPr>
  </w:style>
  <w:style w:type="character" w:customStyle="1" w:styleId="CharChar42">
    <w:name w:val="Char Char42"/>
    <w:rsid w:val="00B7693C"/>
    <w:rPr>
      <w:rFonts w:ascii="Arial" w:hAnsi="Arial" w:cs="Arial"/>
      <w:spacing w:val="8"/>
      <w:lang w:val="en-GB" w:eastAsia="zh-CN" w:bidi="ar-SA"/>
    </w:rPr>
  </w:style>
  <w:style w:type="character" w:customStyle="1" w:styleId="CharChar71">
    <w:name w:val="Char Char71"/>
    <w:rsid w:val="00B7693C"/>
    <w:rPr>
      <w:rFonts w:ascii="Arial" w:hAnsi="Arial" w:cs="Arial"/>
      <w:spacing w:val="8"/>
      <w:lang w:val="en-GB" w:eastAsia="zh-CN" w:bidi="ar-SA"/>
    </w:rPr>
  </w:style>
  <w:style w:type="character" w:customStyle="1" w:styleId="CharChar61">
    <w:name w:val="Char Char61"/>
    <w:rsid w:val="00B7693C"/>
    <w:rPr>
      <w:rFonts w:ascii="Arial" w:hAnsi="Arial" w:cs="Arial"/>
      <w:noProof/>
      <w:color w:val="FF00FF"/>
      <w:spacing w:val="8"/>
      <w:sz w:val="24"/>
      <w:szCs w:val="24"/>
      <w:u w:val="wave"/>
      <w:lang w:val="en-US" w:eastAsia="en-US" w:bidi="ar-SA"/>
    </w:rPr>
  </w:style>
  <w:style w:type="character" w:customStyle="1" w:styleId="EmailStyle331">
    <w:name w:val="EmailStyle331"/>
    <w:rsid w:val="00B7693C"/>
    <w:rPr>
      <w:rFonts w:ascii="Arial" w:hAnsi="Arial" w:cs="Arial"/>
      <w:color w:val="000080"/>
      <w:sz w:val="20"/>
      <w:szCs w:val="20"/>
    </w:rPr>
  </w:style>
  <w:style w:type="character" w:customStyle="1" w:styleId="CharChar121">
    <w:name w:val="Char Char121"/>
    <w:rsid w:val="00B7693C"/>
    <w:rPr>
      <w:rFonts w:ascii="Arial" w:hAnsi="Arial" w:cs="Arial"/>
      <w:spacing w:val="8"/>
      <w:lang w:val="en-GB" w:eastAsia="zh-CN" w:bidi="ar-SA"/>
    </w:rPr>
  </w:style>
  <w:style w:type="character" w:customStyle="1" w:styleId="EmailStyle333">
    <w:name w:val="EmailStyle333"/>
    <w:semiHidden/>
    <w:rsid w:val="00B7693C"/>
    <w:rPr>
      <w:rFonts w:ascii="Arial" w:hAnsi="Arial" w:cs="Arial"/>
      <w:color w:val="auto"/>
      <w:sz w:val="20"/>
      <w:szCs w:val="20"/>
    </w:rPr>
  </w:style>
  <w:style w:type="character" w:customStyle="1" w:styleId="ZchnZchn31">
    <w:name w:val="Zchn Zchn31"/>
    <w:basedOn w:val="PARAGRAPHChar"/>
    <w:rsid w:val="00B7693C"/>
    <w:rPr>
      <w:rFonts w:ascii="Arial" w:hAnsi="Arial" w:cs="Arial"/>
      <w:spacing w:val="8"/>
      <w:lang w:val="en-GB" w:eastAsia="zh-CN"/>
    </w:rPr>
  </w:style>
  <w:style w:type="character" w:customStyle="1" w:styleId="ZchnZchn21">
    <w:name w:val="Zchn Zchn21"/>
    <w:basedOn w:val="ZchnZchn31"/>
    <w:rsid w:val="00B7693C"/>
    <w:rPr>
      <w:rFonts w:ascii="Arial" w:hAnsi="Arial" w:cs="Arial"/>
      <w:spacing w:val="8"/>
      <w:lang w:val="en-GB" w:eastAsia="zh-CN"/>
    </w:rPr>
  </w:style>
  <w:style w:type="character" w:customStyle="1" w:styleId="ZchnZchn11">
    <w:name w:val="Zchn Zchn11"/>
    <w:basedOn w:val="ZchnZchn31"/>
    <w:rsid w:val="00B7693C"/>
    <w:rPr>
      <w:rFonts w:ascii="Arial" w:hAnsi="Arial" w:cs="Arial"/>
      <w:spacing w:val="8"/>
      <w:lang w:val="en-GB" w:eastAsia="zh-CN"/>
    </w:rPr>
  </w:style>
  <w:style w:type="character" w:customStyle="1" w:styleId="ZchnZchn4">
    <w:name w:val="Zchn Zchn4"/>
    <w:basedOn w:val="ZchnZchn21"/>
    <w:rsid w:val="00B7693C"/>
    <w:rPr>
      <w:rFonts w:ascii="Arial" w:hAnsi="Arial" w:cs="Arial"/>
      <w:spacing w:val="8"/>
      <w:lang w:val="en-GB" w:eastAsia="zh-CN"/>
    </w:rPr>
  </w:style>
  <w:style w:type="character" w:customStyle="1" w:styleId="CharChar113">
    <w:name w:val="Char Char113"/>
    <w:basedOn w:val="PARAGRAPHChar"/>
    <w:rsid w:val="00B7693C"/>
    <w:rPr>
      <w:rFonts w:ascii="Arial" w:hAnsi="Arial" w:cs="Arial"/>
      <w:spacing w:val="8"/>
      <w:lang w:val="en-GB" w:eastAsia="zh-CN"/>
    </w:rPr>
  </w:style>
  <w:style w:type="character" w:customStyle="1" w:styleId="CharChar102">
    <w:name w:val="Char Char102"/>
    <w:basedOn w:val="CharChar113"/>
    <w:rsid w:val="00B7693C"/>
    <w:rPr>
      <w:rFonts w:ascii="Arial" w:hAnsi="Arial" w:cs="Arial"/>
      <w:spacing w:val="8"/>
      <w:lang w:val="en-GB" w:eastAsia="zh-CN"/>
    </w:rPr>
  </w:style>
  <w:style w:type="character" w:customStyle="1" w:styleId="CharChar92">
    <w:name w:val="Char Char92"/>
    <w:basedOn w:val="CharChar113"/>
    <w:rsid w:val="00B7693C"/>
    <w:rPr>
      <w:rFonts w:ascii="Arial" w:hAnsi="Arial" w:cs="Arial"/>
      <w:spacing w:val="8"/>
      <w:lang w:val="en-GB" w:eastAsia="zh-CN"/>
    </w:rPr>
  </w:style>
  <w:style w:type="character" w:customStyle="1" w:styleId="CharChar82">
    <w:name w:val="Char Char82"/>
    <w:basedOn w:val="CharChar102"/>
    <w:rsid w:val="00B7693C"/>
    <w:rPr>
      <w:rFonts w:ascii="Arial" w:hAnsi="Arial" w:cs="Arial"/>
      <w:spacing w:val="8"/>
      <w:lang w:val="en-GB" w:eastAsia="zh-CN"/>
    </w:rPr>
  </w:style>
  <w:style w:type="character" w:customStyle="1" w:styleId="EmailStyle3421">
    <w:name w:val="EmailStyle3421"/>
    <w:rsid w:val="00B7693C"/>
    <w:rPr>
      <w:rFonts w:ascii="Arial" w:hAnsi="Arial" w:cs="Arial"/>
      <w:color w:val="000080"/>
      <w:sz w:val="20"/>
      <w:szCs w:val="20"/>
    </w:rPr>
  </w:style>
  <w:style w:type="character" w:customStyle="1" w:styleId="EmailStyle3431">
    <w:name w:val="EmailStyle3431"/>
    <w:rsid w:val="00B7693C"/>
    <w:rPr>
      <w:rFonts w:ascii="Arial" w:hAnsi="Arial" w:cs="Arial"/>
      <w:color w:val="000080"/>
      <w:sz w:val="20"/>
      <w:szCs w:val="20"/>
    </w:rPr>
  </w:style>
  <w:style w:type="character" w:customStyle="1" w:styleId="CharChar122">
    <w:name w:val="Char Char122"/>
    <w:rsid w:val="00B7693C"/>
    <w:rPr>
      <w:rFonts w:ascii="Arial" w:hAnsi="Arial" w:cs="Arial"/>
      <w:spacing w:val="8"/>
      <w:lang w:val="en-GB" w:eastAsia="zh-CN"/>
    </w:rPr>
  </w:style>
  <w:style w:type="character" w:customStyle="1" w:styleId="CharChar34">
    <w:name w:val="Char Char34"/>
    <w:basedOn w:val="PARAGRAPHChar"/>
    <w:rsid w:val="00B7693C"/>
    <w:rPr>
      <w:rFonts w:ascii="Arial" w:hAnsi="Arial" w:cs="Arial"/>
      <w:spacing w:val="8"/>
      <w:lang w:val="en-GB" w:eastAsia="zh-CN"/>
    </w:rPr>
  </w:style>
  <w:style w:type="character" w:customStyle="1" w:styleId="CharChar24">
    <w:name w:val="Char Char24"/>
    <w:basedOn w:val="CharChar34"/>
    <w:rsid w:val="00B7693C"/>
    <w:rPr>
      <w:rFonts w:ascii="Arial" w:hAnsi="Arial" w:cs="Arial"/>
      <w:spacing w:val="8"/>
      <w:lang w:val="en-GB" w:eastAsia="zh-CN"/>
    </w:rPr>
  </w:style>
  <w:style w:type="character" w:customStyle="1" w:styleId="CharChar18">
    <w:name w:val="Char Char18"/>
    <w:basedOn w:val="CharChar34"/>
    <w:rsid w:val="00B7693C"/>
    <w:rPr>
      <w:rFonts w:ascii="Arial" w:hAnsi="Arial" w:cs="Arial"/>
      <w:spacing w:val="8"/>
      <w:lang w:val="en-GB" w:eastAsia="zh-CN"/>
    </w:rPr>
  </w:style>
  <w:style w:type="character" w:customStyle="1" w:styleId="CharChar17">
    <w:name w:val="Char Char17"/>
    <w:basedOn w:val="CharChar24"/>
    <w:rsid w:val="00B7693C"/>
    <w:rPr>
      <w:rFonts w:ascii="Arial" w:hAnsi="Arial" w:cs="Arial"/>
      <w:spacing w:val="8"/>
      <w:lang w:val="en-GB" w:eastAsia="zh-CN"/>
    </w:rPr>
  </w:style>
  <w:style w:type="character" w:customStyle="1" w:styleId="EmailStyle3491">
    <w:name w:val="EmailStyle3491"/>
    <w:semiHidden/>
    <w:rsid w:val="00B7693C"/>
    <w:rPr>
      <w:rFonts w:ascii="Arial" w:hAnsi="Arial" w:cs="Arial"/>
      <w:color w:val="000080"/>
      <w:sz w:val="20"/>
      <w:szCs w:val="20"/>
    </w:rPr>
  </w:style>
  <w:style w:type="character" w:customStyle="1" w:styleId="CharChar72">
    <w:name w:val="Char Char72"/>
    <w:rsid w:val="00B7693C"/>
    <w:rPr>
      <w:rFonts w:ascii="Arial" w:hAnsi="Arial" w:cs="Arial"/>
      <w:spacing w:val="8"/>
      <w:lang w:val="en-GB" w:eastAsia="zh-CN"/>
    </w:rPr>
  </w:style>
  <w:style w:type="character" w:customStyle="1" w:styleId="CharChar62">
    <w:name w:val="Char Char62"/>
    <w:rsid w:val="00B7693C"/>
    <w:rPr>
      <w:rFonts w:ascii="Arial" w:hAnsi="Arial" w:cs="Arial"/>
      <w:noProof/>
      <w:color w:val="FF00FF"/>
      <w:spacing w:val="8"/>
      <w:sz w:val="24"/>
      <w:szCs w:val="24"/>
      <w:u w:val="wave"/>
    </w:rPr>
  </w:style>
  <w:style w:type="character" w:customStyle="1" w:styleId="CharChar52">
    <w:name w:val="Char Char52"/>
    <w:rsid w:val="00B7693C"/>
    <w:rPr>
      <w:rFonts w:ascii="Courier New" w:hAnsi="Courier New" w:cs="Courier New"/>
    </w:rPr>
  </w:style>
  <w:style w:type="character" w:customStyle="1" w:styleId="CharChar43">
    <w:name w:val="Char Char43"/>
    <w:rsid w:val="00B7693C"/>
    <w:rPr>
      <w:rFonts w:ascii="Arial" w:hAnsi="Arial" w:cs="Arial"/>
      <w:spacing w:val="8"/>
      <w:lang w:val="en-GB" w:eastAsia="zh-CN"/>
    </w:rPr>
  </w:style>
  <w:style w:type="character" w:customStyle="1" w:styleId="EmailStyle3541">
    <w:name w:val="EmailStyle3541"/>
    <w:semiHidden/>
    <w:rsid w:val="00B7693C"/>
    <w:rPr>
      <w:rFonts w:ascii="Arial" w:hAnsi="Arial" w:cs="Arial"/>
      <w:color w:val="auto"/>
      <w:sz w:val="20"/>
      <w:szCs w:val="20"/>
    </w:rPr>
  </w:style>
  <w:style w:type="character" w:customStyle="1" w:styleId="ZchnZchn32">
    <w:name w:val="Zchn Zchn32"/>
    <w:basedOn w:val="PARAGRAPHChar"/>
    <w:rsid w:val="00B7693C"/>
    <w:rPr>
      <w:rFonts w:ascii="Arial" w:hAnsi="Arial" w:cs="Arial"/>
      <w:spacing w:val="8"/>
      <w:lang w:val="en-GB" w:eastAsia="zh-CN"/>
    </w:rPr>
  </w:style>
  <w:style w:type="character" w:customStyle="1" w:styleId="ZchnZchn22">
    <w:name w:val="Zchn Zchn22"/>
    <w:basedOn w:val="ZchnZchn32"/>
    <w:rsid w:val="00B7693C"/>
    <w:rPr>
      <w:rFonts w:ascii="Arial" w:hAnsi="Arial" w:cs="Arial"/>
      <w:spacing w:val="8"/>
      <w:lang w:val="en-GB" w:eastAsia="zh-CN"/>
    </w:rPr>
  </w:style>
  <w:style w:type="character" w:customStyle="1" w:styleId="ZchnZchn12">
    <w:name w:val="Zchn Zchn12"/>
    <w:basedOn w:val="ZchnZchn32"/>
    <w:rsid w:val="00B7693C"/>
    <w:rPr>
      <w:rFonts w:ascii="Arial" w:hAnsi="Arial" w:cs="Arial"/>
      <w:spacing w:val="8"/>
      <w:lang w:val="en-GB" w:eastAsia="zh-CN"/>
    </w:rPr>
  </w:style>
  <w:style w:type="character" w:customStyle="1" w:styleId="ZchnZchn5">
    <w:name w:val="Zchn Zchn5"/>
    <w:basedOn w:val="ZchnZchn22"/>
    <w:rsid w:val="00B7693C"/>
    <w:rPr>
      <w:rFonts w:ascii="Arial" w:hAnsi="Arial" w:cs="Arial"/>
      <w:spacing w:val="8"/>
      <w:lang w:val="en-GB" w:eastAsia="zh-CN"/>
    </w:rPr>
  </w:style>
  <w:style w:type="character" w:customStyle="1" w:styleId="EmailStyle2042">
    <w:name w:val="EmailStyle2042"/>
    <w:rsid w:val="00B7693C"/>
    <w:rPr>
      <w:rFonts w:ascii="Arial" w:hAnsi="Arial" w:cs="Arial"/>
      <w:color w:val="000080"/>
      <w:sz w:val="20"/>
      <w:szCs w:val="20"/>
    </w:rPr>
  </w:style>
  <w:style w:type="character" w:customStyle="1" w:styleId="EmailStyle2152">
    <w:name w:val="EmailStyle2152"/>
    <w:semiHidden/>
    <w:rsid w:val="00B7693C"/>
    <w:rPr>
      <w:rFonts w:ascii="Arial" w:hAnsi="Arial" w:cs="Arial"/>
      <w:color w:val="000080"/>
      <w:sz w:val="20"/>
      <w:szCs w:val="20"/>
    </w:rPr>
  </w:style>
  <w:style w:type="character" w:customStyle="1" w:styleId="EmailStyle232">
    <w:name w:val="EmailStyle232"/>
    <w:rsid w:val="00B7693C"/>
    <w:rPr>
      <w:rFonts w:ascii="Arial" w:hAnsi="Arial" w:cs="Arial"/>
      <w:color w:val="000080"/>
      <w:sz w:val="20"/>
      <w:szCs w:val="20"/>
    </w:rPr>
  </w:style>
  <w:style w:type="character" w:customStyle="1" w:styleId="EmailStyle282">
    <w:name w:val="EmailStyle282"/>
    <w:semiHidden/>
    <w:rsid w:val="00B7693C"/>
    <w:rPr>
      <w:rFonts w:ascii="Arial" w:hAnsi="Arial" w:cs="Arial"/>
      <w:color w:val="auto"/>
      <w:sz w:val="20"/>
      <w:szCs w:val="20"/>
    </w:rPr>
  </w:style>
  <w:style w:type="character" w:customStyle="1" w:styleId="EmailStyle324">
    <w:name w:val="EmailStyle324"/>
    <w:semiHidden/>
    <w:rsid w:val="00B7693C"/>
    <w:rPr>
      <w:rFonts w:ascii="Arial" w:hAnsi="Arial" w:cs="Arial"/>
      <w:color w:val="000080"/>
      <w:sz w:val="20"/>
      <w:szCs w:val="20"/>
    </w:rPr>
  </w:style>
  <w:style w:type="character" w:customStyle="1" w:styleId="EmailStyle325">
    <w:name w:val="EmailStyle325"/>
    <w:semiHidden/>
    <w:rsid w:val="00B7693C"/>
    <w:rPr>
      <w:rFonts w:ascii="Arial" w:hAnsi="Arial" w:cs="Arial"/>
      <w:color w:val="000080"/>
      <w:sz w:val="20"/>
      <w:szCs w:val="20"/>
    </w:rPr>
  </w:style>
  <w:style w:type="character" w:customStyle="1" w:styleId="EmailStyle334">
    <w:name w:val="EmailStyle334"/>
    <w:rsid w:val="00B7693C"/>
    <w:rPr>
      <w:rFonts w:ascii="Arial" w:hAnsi="Arial" w:cs="Arial"/>
      <w:color w:val="000080"/>
      <w:sz w:val="20"/>
      <w:szCs w:val="20"/>
    </w:rPr>
  </w:style>
  <w:style w:type="character" w:customStyle="1" w:styleId="EmailStyle336">
    <w:name w:val="EmailStyle336"/>
    <w:semiHidden/>
    <w:rsid w:val="00B7693C"/>
    <w:rPr>
      <w:rFonts w:ascii="Arial" w:hAnsi="Arial" w:cs="Arial"/>
      <w:color w:val="auto"/>
      <w:sz w:val="20"/>
      <w:szCs w:val="20"/>
    </w:rPr>
  </w:style>
  <w:style w:type="character" w:customStyle="1" w:styleId="EmailStyle226">
    <w:name w:val="EmailStyle226"/>
    <w:rsid w:val="00B7693C"/>
    <w:rPr>
      <w:rFonts w:ascii="Arial" w:hAnsi="Arial" w:cs="Arial"/>
      <w:color w:val="000080"/>
      <w:sz w:val="20"/>
      <w:szCs w:val="20"/>
    </w:rPr>
  </w:style>
  <w:style w:type="character" w:customStyle="1" w:styleId="EmailStyle234">
    <w:name w:val="EmailStyle234"/>
    <w:rsid w:val="00B7693C"/>
    <w:rPr>
      <w:rFonts w:ascii="Arial" w:hAnsi="Arial" w:cs="Arial"/>
      <w:color w:val="000080"/>
      <w:sz w:val="20"/>
      <w:szCs w:val="20"/>
    </w:rPr>
  </w:style>
  <w:style w:type="character" w:customStyle="1" w:styleId="EmailStyle256">
    <w:name w:val="EmailStyle256"/>
    <w:semiHidden/>
    <w:rsid w:val="00B7693C"/>
    <w:rPr>
      <w:rFonts w:ascii="Arial" w:hAnsi="Arial" w:cs="Arial"/>
      <w:color w:val="000080"/>
      <w:sz w:val="20"/>
      <w:szCs w:val="20"/>
    </w:rPr>
  </w:style>
  <w:style w:type="character" w:customStyle="1" w:styleId="EmailStyle285">
    <w:name w:val="EmailStyle285"/>
    <w:semiHidden/>
    <w:rsid w:val="00B7693C"/>
    <w:rPr>
      <w:rFonts w:ascii="Arial" w:hAnsi="Arial" w:cs="Arial"/>
      <w:color w:val="auto"/>
      <w:sz w:val="20"/>
      <w:szCs w:val="20"/>
    </w:rPr>
  </w:style>
  <w:style w:type="character" w:customStyle="1" w:styleId="EmailStyle316">
    <w:name w:val="EmailStyle316"/>
    <w:rsid w:val="00B7693C"/>
    <w:rPr>
      <w:rFonts w:ascii="Arial" w:hAnsi="Arial" w:cs="Arial"/>
      <w:color w:val="000080"/>
      <w:sz w:val="20"/>
      <w:szCs w:val="20"/>
    </w:rPr>
  </w:style>
  <w:style w:type="character" w:customStyle="1" w:styleId="EmailStyle317">
    <w:name w:val="EmailStyle317"/>
    <w:semiHidden/>
    <w:rsid w:val="00B7693C"/>
    <w:rPr>
      <w:rFonts w:ascii="Arial" w:hAnsi="Arial" w:cs="Arial"/>
      <w:color w:val="000080"/>
      <w:sz w:val="20"/>
      <w:szCs w:val="20"/>
    </w:rPr>
  </w:style>
  <w:style w:type="character" w:customStyle="1" w:styleId="EmailStyle329">
    <w:name w:val="EmailStyle329"/>
    <w:semiHidden/>
    <w:rsid w:val="00B7693C"/>
    <w:rPr>
      <w:rFonts w:ascii="Arial" w:hAnsi="Arial" w:cs="Arial"/>
      <w:color w:val="auto"/>
      <w:sz w:val="20"/>
      <w:szCs w:val="20"/>
    </w:rPr>
  </w:style>
  <w:style w:type="character" w:customStyle="1" w:styleId="EmailStyle345">
    <w:name w:val="EmailStyle345"/>
    <w:semiHidden/>
    <w:rsid w:val="00B7693C"/>
    <w:rPr>
      <w:rFonts w:ascii="Arial" w:hAnsi="Arial" w:cs="Arial"/>
      <w:color w:val="000080"/>
      <w:sz w:val="20"/>
      <w:szCs w:val="20"/>
    </w:rPr>
  </w:style>
  <w:style w:type="character" w:customStyle="1" w:styleId="EmailStyle346">
    <w:name w:val="EmailStyle346"/>
    <w:semiHidden/>
    <w:rsid w:val="00B7693C"/>
    <w:rPr>
      <w:rFonts w:ascii="Arial" w:hAnsi="Arial" w:cs="Arial"/>
      <w:color w:val="000080"/>
      <w:sz w:val="20"/>
      <w:szCs w:val="20"/>
    </w:rPr>
  </w:style>
  <w:style w:type="character" w:customStyle="1" w:styleId="EmailStyle355">
    <w:name w:val="EmailStyle355"/>
    <w:rsid w:val="00B7693C"/>
    <w:rPr>
      <w:rFonts w:ascii="Arial" w:hAnsi="Arial" w:cs="Arial"/>
      <w:color w:val="000080"/>
      <w:sz w:val="20"/>
      <w:szCs w:val="20"/>
    </w:rPr>
  </w:style>
  <w:style w:type="character" w:customStyle="1" w:styleId="EmailStyle357">
    <w:name w:val="EmailStyle357"/>
    <w:semiHidden/>
    <w:rsid w:val="00B7693C"/>
    <w:rPr>
      <w:rFonts w:ascii="Arial" w:hAnsi="Arial" w:cs="Arial"/>
      <w:color w:val="auto"/>
      <w:sz w:val="20"/>
      <w:szCs w:val="20"/>
    </w:rPr>
  </w:style>
  <w:style w:type="character" w:customStyle="1" w:styleId="CONTINUECharChar1">
    <w:name w:val="CONTINUE Char Char1"/>
    <w:basedOn w:val="PARAGRAPHChar"/>
    <w:rsid w:val="00B7693C"/>
    <w:rPr>
      <w:rFonts w:ascii="Arial" w:hAnsi="Arial" w:cs="Arial"/>
      <w:spacing w:val="8"/>
      <w:lang w:val="en-GB" w:eastAsia="zh-CN"/>
    </w:rPr>
  </w:style>
  <w:style w:type="character" w:customStyle="1" w:styleId="termdef">
    <w:name w:val="termdef"/>
    <w:rsid w:val="00EB4C87"/>
    <w:rPr>
      <w:color w:val="850021"/>
    </w:rPr>
  </w:style>
  <w:style w:type="character" w:customStyle="1" w:styleId="EmailStyle2045">
    <w:name w:val="EmailStyle2045"/>
    <w:rsid w:val="00523A78"/>
    <w:rPr>
      <w:rFonts w:ascii="Arial" w:hAnsi="Arial" w:cs="Arial"/>
      <w:color w:val="000080"/>
      <w:sz w:val="20"/>
      <w:szCs w:val="20"/>
    </w:rPr>
  </w:style>
  <w:style w:type="character" w:customStyle="1" w:styleId="EmailStyle2155">
    <w:name w:val="EmailStyle2155"/>
    <w:semiHidden/>
    <w:rsid w:val="00523A78"/>
    <w:rPr>
      <w:rFonts w:ascii="Arial" w:hAnsi="Arial" w:cs="Arial"/>
      <w:color w:val="000080"/>
      <w:sz w:val="20"/>
      <w:szCs w:val="20"/>
    </w:rPr>
  </w:style>
  <w:style w:type="character" w:customStyle="1" w:styleId="EmailStyle2324">
    <w:name w:val="EmailStyle2324"/>
    <w:rsid w:val="00523A78"/>
    <w:rPr>
      <w:rFonts w:ascii="Arial" w:hAnsi="Arial" w:cs="Arial"/>
      <w:color w:val="000080"/>
      <w:sz w:val="20"/>
      <w:szCs w:val="20"/>
    </w:rPr>
  </w:style>
  <w:style w:type="character" w:customStyle="1" w:styleId="EmailStyle2824">
    <w:name w:val="EmailStyle2824"/>
    <w:semiHidden/>
    <w:rsid w:val="00523A78"/>
    <w:rPr>
      <w:rFonts w:ascii="Arial" w:hAnsi="Arial" w:cs="Arial"/>
      <w:color w:val="auto"/>
      <w:sz w:val="20"/>
      <w:szCs w:val="20"/>
    </w:rPr>
  </w:style>
  <w:style w:type="character" w:customStyle="1" w:styleId="EmailStyle3213">
    <w:name w:val="EmailStyle3213"/>
    <w:semiHidden/>
    <w:rsid w:val="00523A78"/>
    <w:rPr>
      <w:rFonts w:ascii="Arial" w:hAnsi="Arial" w:cs="Arial"/>
      <w:color w:val="000080"/>
      <w:sz w:val="20"/>
      <w:szCs w:val="20"/>
    </w:rPr>
  </w:style>
  <w:style w:type="character" w:customStyle="1" w:styleId="EmailStyle3223">
    <w:name w:val="EmailStyle3223"/>
    <w:semiHidden/>
    <w:rsid w:val="00523A78"/>
    <w:rPr>
      <w:rFonts w:ascii="Arial" w:hAnsi="Arial" w:cs="Arial"/>
      <w:color w:val="000080"/>
      <w:sz w:val="20"/>
      <w:szCs w:val="20"/>
    </w:rPr>
  </w:style>
  <w:style w:type="character" w:customStyle="1" w:styleId="EmailStyle3313">
    <w:name w:val="EmailStyle3313"/>
    <w:rsid w:val="00523A78"/>
    <w:rPr>
      <w:rFonts w:ascii="Arial" w:hAnsi="Arial" w:cs="Arial"/>
      <w:color w:val="000080"/>
      <w:sz w:val="20"/>
      <w:szCs w:val="20"/>
    </w:rPr>
  </w:style>
  <w:style w:type="character" w:customStyle="1" w:styleId="EmailStyle3333">
    <w:name w:val="EmailStyle3333"/>
    <w:semiHidden/>
    <w:rsid w:val="00523A78"/>
    <w:rPr>
      <w:rFonts w:ascii="Arial" w:hAnsi="Arial" w:cs="Arial"/>
      <w:color w:val="auto"/>
      <w:sz w:val="20"/>
      <w:szCs w:val="20"/>
    </w:rPr>
  </w:style>
  <w:style w:type="character" w:customStyle="1" w:styleId="EmailStyle3423">
    <w:name w:val="EmailStyle3423"/>
    <w:rsid w:val="00523A78"/>
    <w:rPr>
      <w:rFonts w:ascii="Arial" w:hAnsi="Arial" w:cs="Arial"/>
      <w:color w:val="000080"/>
      <w:sz w:val="20"/>
      <w:szCs w:val="20"/>
    </w:rPr>
  </w:style>
  <w:style w:type="character" w:customStyle="1" w:styleId="EmailStyle3433">
    <w:name w:val="EmailStyle3433"/>
    <w:rsid w:val="00523A78"/>
    <w:rPr>
      <w:rFonts w:ascii="Arial" w:hAnsi="Arial" w:cs="Arial"/>
      <w:color w:val="000080"/>
      <w:sz w:val="20"/>
      <w:szCs w:val="20"/>
    </w:rPr>
  </w:style>
  <w:style w:type="character" w:customStyle="1" w:styleId="EmailStyle3493">
    <w:name w:val="EmailStyle3493"/>
    <w:semiHidden/>
    <w:rsid w:val="00523A78"/>
    <w:rPr>
      <w:rFonts w:ascii="Arial" w:hAnsi="Arial" w:cs="Arial"/>
      <w:color w:val="000080"/>
      <w:sz w:val="20"/>
      <w:szCs w:val="20"/>
    </w:rPr>
  </w:style>
  <w:style w:type="character" w:customStyle="1" w:styleId="EmailStyle3543">
    <w:name w:val="EmailStyle3543"/>
    <w:semiHidden/>
    <w:rsid w:val="00523A78"/>
    <w:rPr>
      <w:rFonts w:ascii="Arial" w:hAnsi="Arial" w:cs="Arial"/>
      <w:color w:val="auto"/>
      <w:sz w:val="20"/>
      <w:szCs w:val="20"/>
    </w:rPr>
  </w:style>
  <w:style w:type="character" w:customStyle="1" w:styleId="CharChar114">
    <w:name w:val="Char Char114"/>
    <w:rsid w:val="00523A78"/>
  </w:style>
  <w:style w:type="character" w:customStyle="1" w:styleId="CharChar103">
    <w:name w:val="Char Char103"/>
    <w:rsid w:val="00523A78"/>
  </w:style>
  <w:style w:type="character" w:customStyle="1" w:styleId="CharChar93">
    <w:name w:val="Char Char93"/>
    <w:rsid w:val="00523A78"/>
  </w:style>
  <w:style w:type="character" w:customStyle="1" w:styleId="CharChar83">
    <w:name w:val="Char Char83"/>
    <w:rsid w:val="00523A78"/>
  </w:style>
  <w:style w:type="character" w:customStyle="1" w:styleId="EmailStyle3632">
    <w:name w:val="EmailStyle3632"/>
    <w:rsid w:val="00523A78"/>
    <w:rPr>
      <w:rFonts w:ascii="Arial" w:hAnsi="Arial" w:cs="Arial"/>
      <w:color w:val="000080"/>
      <w:sz w:val="20"/>
      <w:szCs w:val="20"/>
    </w:rPr>
  </w:style>
  <w:style w:type="character" w:customStyle="1" w:styleId="EmailStyle3642">
    <w:name w:val="EmailStyle3642"/>
    <w:rsid w:val="00523A78"/>
    <w:rPr>
      <w:rFonts w:ascii="Arial" w:hAnsi="Arial" w:cs="Arial"/>
      <w:color w:val="000080"/>
      <w:sz w:val="20"/>
      <w:szCs w:val="20"/>
    </w:rPr>
  </w:style>
  <w:style w:type="character" w:customStyle="1" w:styleId="CharChar123">
    <w:name w:val="Char Char123"/>
    <w:rsid w:val="00523A78"/>
    <w:rPr>
      <w:rFonts w:ascii="Arial" w:hAnsi="Arial" w:cs="Arial"/>
      <w:spacing w:val="8"/>
      <w:lang w:val="en-GB" w:eastAsia="zh-CN"/>
    </w:rPr>
  </w:style>
  <w:style w:type="character" w:customStyle="1" w:styleId="CharChar35">
    <w:name w:val="Char Char35"/>
    <w:rsid w:val="00523A78"/>
  </w:style>
  <w:style w:type="character" w:customStyle="1" w:styleId="CharChar25">
    <w:name w:val="Char Char25"/>
    <w:rsid w:val="00523A78"/>
  </w:style>
  <w:style w:type="character" w:customStyle="1" w:styleId="CharChar110">
    <w:name w:val="Char Char110"/>
    <w:rsid w:val="00523A78"/>
  </w:style>
  <w:style w:type="character" w:customStyle="1" w:styleId="CharChar19">
    <w:name w:val="Char Char19"/>
    <w:rsid w:val="00523A78"/>
  </w:style>
  <w:style w:type="character" w:customStyle="1" w:styleId="EmailStyle3702">
    <w:name w:val="EmailStyle3702"/>
    <w:semiHidden/>
    <w:rsid w:val="00523A78"/>
    <w:rPr>
      <w:rFonts w:ascii="Arial" w:hAnsi="Arial" w:cs="Arial"/>
      <w:color w:val="000080"/>
      <w:sz w:val="20"/>
      <w:szCs w:val="20"/>
    </w:rPr>
  </w:style>
  <w:style w:type="character" w:customStyle="1" w:styleId="CharChar73">
    <w:name w:val="Char Char73"/>
    <w:rsid w:val="00523A78"/>
    <w:rPr>
      <w:rFonts w:ascii="Arial" w:hAnsi="Arial" w:cs="Arial"/>
      <w:spacing w:val="8"/>
      <w:lang w:val="en-GB" w:eastAsia="zh-CN"/>
    </w:rPr>
  </w:style>
  <w:style w:type="character" w:customStyle="1" w:styleId="CharChar63">
    <w:name w:val="Char Char63"/>
    <w:rsid w:val="00523A78"/>
    <w:rPr>
      <w:rFonts w:ascii="Arial" w:hAnsi="Arial" w:cs="Arial"/>
      <w:noProof/>
      <w:color w:val="FF00FF"/>
      <w:spacing w:val="8"/>
      <w:sz w:val="24"/>
      <w:szCs w:val="24"/>
      <w:u w:val="wave"/>
    </w:rPr>
  </w:style>
  <w:style w:type="character" w:customStyle="1" w:styleId="CharChar53">
    <w:name w:val="Char Char53"/>
    <w:rsid w:val="00523A78"/>
    <w:rPr>
      <w:rFonts w:ascii="Courier New" w:hAnsi="Courier New" w:cs="Courier New"/>
    </w:rPr>
  </w:style>
  <w:style w:type="character" w:customStyle="1" w:styleId="CharChar44">
    <w:name w:val="Char Char44"/>
    <w:rsid w:val="00523A78"/>
    <w:rPr>
      <w:rFonts w:ascii="Arial" w:hAnsi="Arial" w:cs="Arial"/>
      <w:spacing w:val="8"/>
      <w:lang w:val="en-GB" w:eastAsia="zh-CN"/>
    </w:rPr>
  </w:style>
  <w:style w:type="character" w:customStyle="1" w:styleId="EmailStyle3752">
    <w:name w:val="EmailStyle3752"/>
    <w:semiHidden/>
    <w:rsid w:val="00523A78"/>
    <w:rPr>
      <w:rFonts w:ascii="Arial" w:hAnsi="Arial" w:cs="Arial"/>
      <w:color w:val="auto"/>
      <w:sz w:val="20"/>
      <w:szCs w:val="20"/>
    </w:rPr>
  </w:style>
  <w:style w:type="character" w:customStyle="1" w:styleId="ZchnZchn33">
    <w:name w:val="Zchn Zchn33"/>
    <w:rsid w:val="00523A78"/>
  </w:style>
  <w:style w:type="character" w:customStyle="1" w:styleId="ZchnZchn23">
    <w:name w:val="Zchn Zchn23"/>
    <w:rsid w:val="00523A78"/>
  </w:style>
  <w:style w:type="character" w:customStyle="1" w:styleId="ZchnZchn13">
    <w:name w:val="Zchn Zchn13"/>
    <w:rsid w:val="00523A78"/>
  </w:style>
  <w:style w:type="character" w:customStyle="1" w:styleId="ZchnZchn6">
    <w:name w:val="Zchn Zchn6"/>
    <w:rsid w:val="00523A78"/>
  </w:style>
  <w:style w:type="character" w:customStyle="1" w:styleId="EmailStyle3802">
    <w:name w:val="EmailStyle3802"/>
    <w:rsid w:val="00523A78"/>
    <w:rPr>
      <w:rFonts w:ascii="Arial" w:hAnsi="Arial" w:cs="Arial"/>
      <w:color w:val="000080"/>
      <w:sz w:val="20"/>
      <w:szCs w:val="20"/>
    </w:rPr>
  </w:style>
  <w:style w:type="character" w:customStyle="1" w:styleId="EmailStyle3812">
    <w:name w:val="EmailStyle3812"/>
    <w:semiHidden/>
    <w:rsid w:val="00523A78"/>
    <w:rPr>
      <w:rFonts w:ascii="Arial" w:hAnsi="Arial" w:cs="Arial"/>
      <w:color w:val="000080"/>
      <w:sz w:val="20"/>
      <w:szCs w:val="20"/>
    </w:rPr>
  </w:style>
  <w:style w:type="character" w:customStyle="1" w:styleId="EmailStyle3822">
    <w:name w:val="EmailStyle3822"/>
    <w:rsid w:val="00523A78"/>
    <w:rPr>
      <w:rFonts w:ascii="Arial" w:hAnsi="Arial" w:cs="Arial"/>
      <w:color w:val="000080"/>
      <w:sz w:val="20"/>
      <w:szCs w:val="20"/>
    </w:rPr>
  </w:style>
  <w:style w:type="character" w:customStyle="1" w:styleId="EmailStyle3832">
    <w:name w:val="EmailStyle3832"/>
    <w:semiHidden/>
    <w:rsid w:val="00523A78"/>
    <w:rPr>
      <w:rFonts w:ascii="Arial" w:hAnsi="Arial" w:cs="Arial"/>
      <w:color w:val="auto"/>
      <w:sz w:val="20"/>
      <w:szCs w:val="20"/>
    </w:rPr>
  </w:style>
  <w:style w:type="character" w:customStyle="1" w:styleId="EmailStyle3843">
    <w:name w:val="EmailStyle3843"/>
    <w:semiHidden/>
    <w:rsid w:val="00523A78"/>
    <w:rPr>
      <w:rFonts w:ascii="Arial" w:hAnsi="Arial" w:cs="Arial"/>
      <w:color w:val="000080"/>
      <w:sz w:val="20"/>
      <w:szCs w:val="20"/>
    </w:rPr>
  </w:style>
  <w:style w:type="character" w:customStyle="1" w:styleId="EmailStyle3853">
    <w:name w:val="EmailStyle3853"/>
    <w:semiHidden/>
    <w:rsid w:val="00523A78"/>
    <w:rPr>
      <w:rFonts w:ascii="Arial" w:hAnsi="Arial" w:cs="Arial"/>
      <w:color w:val="000080"/>
      <w:sz w:val="20"/>
      <w:szCs w:val="20"/>
    </w:rPr>
  </w:style>
  <w:style w:type="character" w:customStyle="1" w:styleId="EmailStyle3863">
    <w:name w:val="EmailStyle3863"/>
    <w:rsid w:val="00523A78"/>
    <w:rPr>
      <w:rFonts w:ascii="Arial" w:hAnsi="Arial" w:cs="Arial"/>
      <w:color w:val="000080"/>
      <w:sz w:val="20"/>
      <w:szCs w:val="20"/>
    </w:rPr>
  </w:style>
  <w:style w:type="character" w:customStyle="1" w:styleId="EmailStyle3873">
    <w:name w:val="EmailStyle3873"/>
    <w:semiHidden/>
    <w:rsid w:val="00523A78"/>
    <w:rPr>
      <w:rFonts w:ascii="Arial" w:hAnsi="Arial" w:cs="Arial"/>
      <w:color w:val="auto"/>
      <w:sz w:val="20"/>
      <w:szCs w:val="20"/>
    </w:rPr>
  </w:style>
  <w:style w:type="character" w:customStyle="1" w:styleId="EmailStyle3883">
    <w:name w:val="EmailStyle3883"/>
    <w:rsid w:val="00523A78"/>
    <w:rPr>
      <w:rFonts w:ascii="Arial" w:hAnsi="Arial" w:cs="Arial"/>
      <w:color w:val="000080"/>
      <w:sz w:val="20"/>
      <w:szCs w:val="20"/>
    </w:rPr>
  </w:style>
  <w:style w:type="character" w:customStyle="1" w:styleId="EmailStyle3893">
    <w:name w:val="EmailStyle3893"/>
    <w:rsid w:val="00523A78"/>
    <w:rPr>
      <w:rFonts w:ascii="Arial" w:hAnsi="Arial" w:cs="Arial"/>
      <w:color w:val="000080"/>
      <w:sz w:val="20"/>
      <w:szCs w:val="20"/>
    </w:rPr>
  </w:style>
  <w:style w:type="character" w:customStyle="1" w:styleId="EmailStyle3903">
    <w:name w:val="EmailStyle3903"/>
    <w:semiHidden/>
    <w:rsid w:val="00523A78"/>
    <w:rPr>
      <w:rFonts w:ascii="Arial" w:hAnsi="Arial" w:cs="Arial"/>
      <w:color w:val="000080"/>
      <w:sz w:val="20"/>
      <w:szCs w:val="20"/>
    </w:rPr>
  </w:style>
  <w:style w:type="character" w:customStyle="1" w:styleId="EmailStyle3913">
    <w:name w:val="EmailStyle3913"/>
    <w:semiHidden/>
    <w:rsid w:val="00523A78"/>
    <w:rPr>
      <w:rFonts w:ascii="Arial" w:hAnsi="Arial" w:cs="Arial"/>
      <w:color w:val="auto"/>
      <w:sz w:val="20"/>
      <w:szCs w:val="20"/>
    </w:rPr>
  </w:style>
  <w:style w:type="character" w:customStyle="1" w:styleId="EmailStyle3923">
    <w:name w:val="EmailStyle3923"/>
    <w:rsid w:val="00523A78"/>
    <w:rPr>
      <w:rFonts w:ascii="Arial" w:hAnsi="Arial" w:cs="Arial"/>
      <w:color w:val="000080"/>
      <w:sz w:val="20"/>
      <w:szCs w:val="20"/>
    </w:rPr>
  </w:style>
  <w:style w:type="character" w:customStyle="1" w:styleId="EmailStyle3933">
    <w:name w:val="EmailStyle3933"/>
    <w:semiHidden/>
    <w:rsid w:val="00523A78"/>
    <w:rPr>
      <w:rFonts w:ascii="Arial" w:hAnsi="Arial" w:cs="Arial"/>
      <w:color w:val="000080"/>
      <w:sz w:val="20"/>
      <w:szCs w:val="20"/>
    </w:rPr>
  </w:style>
  <w:style w:type="character" w:customStyle="1" w:styleId="EmailStyle3943">
    <w:name w:val="EmailStyle3943"/>
    <w:semiHidden/>
    <w:rsid w:val="00523A78"/>
    <w:rPr>
      <w:rFonts w:ascii="Arial" w:hAnsi="Arial" w:cs="Arial"/>
      <w:color w:val="auto"/>
      <w:sz w:val="20"/>
      <w:szCs w:val="20"/>
    </w:rPr>
  </w:style>
  <w:style w:type="character" w:customStyle="1" w:styleId="EmailStyle3953">
    <w:name w:val="EmailStyle3953"/>
    <w:semiHidden/>
    <w:rsid w:val="00523A78"/>
    <w:rPr>
      <w:rFonts w:ascii="Arial" w:hAnsi="Arial" w:cs="Arial"/>
      <w:color w:val="000080"/>
      <w:sz w:val="20"/>
      <w:szCs w:val="20"/>
    </w:rPr>
  </w:style>
  <w:style w:type="character" w:customStyle="1" w:styleId="EmailStyle3963">
    <w:name w:val="EmailStyle3963"/>
    <w:semiHidden/>
    <w:rsid w:val="00523A78"/>
    <w:rPr>
      <w:rFonts w:ascii="Arial" w:hAnsi="Arial" w:cs="Arial"/>
      <w:color w:val="000080"/>
      <w:sz w:val="20"/>
      <w:szCs w:val="20"/>
    </w:rPr>
  </w:style>
  <w:style w:type="character" w:customStyle="1" w:styleId="EmailStyle3973">
    <w:name w:val="EmailStyle3973"/>
    <w:rsid w:val="00523A78"/>
    <w:rPr>
      <w:rFonts w:ascii="Arial" w:hAnsi="Arial" w:cs="Arial"/>
      <w:color w:val="000080"/>
      <w:sz w:val="20"/>
      <w:szCs w:val="20"/>
    </w:rPr>
  </w:style>
  <w:style w:type="character" w:customStyle="1" w:styleId="EmailStyle3983">
    <w:name w:val="EmailStyle3983"/>
    <w:semiHidden/>
    <w:rsid w:val="00523A78"/>
    <w:rPr>
      <w:rFonts w:ascii="Arial" w:hAnsi="Arial" w:cs="Arial"/>
      <w:color w:val="auto"/>
      <w:sz w:val="20"/>
      <w:szCs w:val="20"/>
    </w:rPr>
  </w:style>
  <w:style w:type="character" w:customStyle="1" w:styleId="CharChar116">
    <w:name w:val="Char Char116"/>
    <w:rsid w:val="00523A78"/>
  </w:style>
  <w:style w:type="character" w:customStyle="1" w:styleId="CharChar104">
    <w:name w:val="Char Char104"/>
    <w:rsid w:val="00523A78"/>
  </w:style>
  <w:style w:type="character" w:customStyle="1" w:styleId="CharChar94">
    <w:name w:val="Char Char94"/>
    <w:rsid w:val="00523A78"/>
  </w:style>
  <w:style w:type="character" w:customStyle="1" w:styleId="CharChar84">
    <w:name w:val="Char Char84"/>
    <w:rsid w:val="00523A78"/>
  </w:style>
  <w:style w:type="character" w:customStyle="1" w:styleId="EmailStyle404">
    <w:name w:val="EmailStyle404"/>
    <w:rsid w:val="00523A78"/>
    <w:rPr>
      <w:rFonts w:ascii="Arial" w:hAnsi="Arial" w:cs="Arial"/>
      <w:color w:val="000080"/>
      <w:sz w:val="20"/>
      <w:szCs w:val="20"/>
    </w:rPr>
  </w:style>
  <w:style w:type="character" w:customStyle="1" w:styleId="EmailStyle405">
    <w:name w:val="EmailStyle405"/>
    <w:rsid w:val="00523A78"/>
    <w:rPr>
      <w:rFonts w:ascii="Arial" w:hAnsi="Arial" w:cs="Arial"/>
      <w:color w:val="000080"/>
      <w:sz w:val="20"/>
      <w:szCs w:val="20"/>
    </w:rPr>
  </w:style>
  <w:style w:type="character" w:customStyle="1" w:styleId="CharChar124">
    <w:name w:val="Char Char124"/>
    <w:rsid w:val="00523A78"/>
    <w:rPr>
      <w:rFonts w:ascii="Arial" w:hAnsi="Arial" w:cs="Arial"/>
      <w:spacing w:val="8"/>
      <w:lang w:val="en-GB" w:eastAsia="zh-CN"/>
    </w:rPr>
  </w:style>
  <w:style w:type="character" w:customStyle="1" w:styleId="CharChar36">
    <w:name w:val="Char Char36"/>
    <w:rsid w:val="00523A78"/>
  </w:style>
  <w:style w:type="character" w:customStyle="1" w:styleId="CharChar26">
    <w:name w:val="Char Char26"/>
    <w:rsid w:val="00523A78"/>
  </w:style>
  <w:style w:type="character" w:customStyle="1" w:styleId="CharChar115">
    <w:name w:val="Char Char115"/>
    <w:rsid w:val="00523A78"/>
  </w:style>
  <w:style w:type="character" w:customStyle="1" w:styleId="CharChar200">
    <w:name w:val="Char Char20"/>
    <w:rsid w:val="00523A78"/>
  </w:style>
  <w:style w:type="character" w:customStyle="1" w:styleId="EmailStyle411">
    <w:name w:val="EmailStyle411"/>
    <w:semiHidden/>
    <w:rsid w:val="00523A78"/>
    <w:rPr>
      <w:rFonts w:ascii="Arial" w:hAnsi="Arial" w:cs="Arial"/>
      <w:color w:val="000080"/>
      <w:sz w:val="20"/>
      <w:szCs w:val="20"/>
    </w:rPr>
  </w:style>
  <w:style w:type="character" w:customStyle="1" w:styleId="CharChar74">
    <w:name w:val="Char Char74"/>
    <w:rsid w:val="00523A78"/>
    <w:rPr>
      <w:rFonts w:ascii="Arial" w:hAnsi="Arial" w:cs="Arial"/>
      <w:spacing w:val="8"/>
      <w:lang w:val="en-GB" w:eastAsia="zh-CN"/>
    </w:rPr>
  </w:style>
  <w:style w:type="character" w:customStyle="1" w:styleId="CharChar64">
    <w:name w:val="Char Char64"/>
    <w:rsid w:val="00523A78"/>
    <w:rPr>
      <w:rFonts w:ascii="Arial" w:hAnsi="Arial" w:cs="Arial"/>
      <w:noProof/>
      <w:color w:val="FF00FF"/>
      <w:spacing w:val="8"/>
      <w:sz w:val="24"/>
      <w:szCs w:val="24"/>
      <w:u w:val="wave"/>
    </w:rPr>
  </w:style>
  <w:style w:type="character" w:customStyle="1" w:styleId="CharChar54">
    <w:name w:val="Char Char54"/>
    <w:rsid w:val="00523A78"/>
    <w:rPr>
      <w:rFonts w:ascii="Courier New" w:hAnsi="Courier New" w:cs="Courier New"/>
    </w:rPr>
  </w:style>
  <w:style w:type="character" w:customStyle="1" w:styleId="CharChar45">
    <w:name w:val="Char Char45"/>
    <w:rsid w:val="00523A78"/>
    <w:rPr>
      <w:rFonts w:ascii="Arial" w:hAnsi="Arial" w:cs="Arial"/>
      <w:spacing w:val="8"/>
      <w:lang w:val="en-GB" w:eastAsia="zh-CN"/>
    </w:rPr>
  </w:style>
  <w:style w:type="character" w:customStyle="1" w:styleId="EmailStyle416">
    <w:name w:val="EmailStyle416"/>
    <w:semiHidden/>
    <w:rsid w:val="00523A78"/>
    <w:rPr>
      <w:rFonts w:ascii="Arial" w:hAnsi="Arial" w:cs="Arial"/>
      <w:color w:val="auto"/>
      <w:sz w:val="20"/>
      <w:szCs w:val="20"/>
    </w:rPr>
  </w:style>
  <w:style w:type="character" w:customStyle="1" w:styleId="ZchnZchn34">
    <w:name w:val="Zchn Zchn34"/>
    <w:rsid w:val="00523A78"/>
  </w:style>
  <w:style w:type="character" w:customStyle="1" w:styleId="ZchnZchn24">
    <w:name w:val="Zchn Zchn24"/>
    <w:rsid w:val="00523A78"/>
  </w:style>
  <w:style w:type="character" w:customStyle="1" w:styleId="ZchnZchn14">
    <w:name w:val="Zchn Zchn14"/>
    <w:rsid w:val="00523A78"/>
  </w:style>
  <w:style w:type="character" w:customStyle="1" w:styleId="ZchnZchn7">
    <w:name w:val="Zchn Zchn7"/>
    <w:rsid w:val="00523A78"/>
  </w:style>
  <w:style w:type="character" w:customStyle="1" w:styleId="EmailStyle421">
    <w:name w:val="EmailStyle421"/>
    <w:rsid w:val="00523A78"/>
    <w:rPr>
      <w:rFonts w:ascii="Arial" w:hAnsi="Arial" w:cs="Arial"/>
      <w:color w:val="000080"/>
      <w:sz w:val="20"/>
      <w:szCs w:val="20"/>
    </w:rPr>
  </w:style>
  <w:style w:type="character" w:customStyle="1" w:styleId="EmailStyle422">
    <w:name w:val="EmailStyle422"/>
    <w:semiHidden/>
    <w:rsid w:val="00523A78"/>
    <w:rPr>
      <w:rFonts w:ascii="Arial" w:hAnsi="Arial" w:cs="Arial"/>
      <w:color w:val="000080"/>
      <w:sz w:val="20"/>
      <w:szCs w:val="20"/>
    </w:rPr>
  </w:style>
  <w:style w:type="character" w:customStyle="1" w:styleId="EmailStyle423">
    <w:name w:val="EmailStyle423"/>
    <w:rsid w:val="00523A78"/>
    <w:rPr>
      <w:rFonts w:ascii="Arial" w:hAnsi="Arial" w:cs="Arial"/>
      <w:color w:val="000080"/>
      <w:sz w:val="20"/>
      <w:szCs w:val="20"/>
    </w:rPr>
  </w:style>
  <w:style w:type="character" w:customStyle="1" w:styleId="EmailStyle424">
    <w:name w:val="EmailStyle424"/>
    <w:semiHidden/>
    <w:rsid w:val="00523A78"/>
    <w:rPr>
      <w:rFonts w:ascii="Arial" w:hAnsi="Arial" w:cs="Arial"/>
      <w:color w:val="auto"/>
      <w:sz w:val="20"/>
      <w:szCs w:val="20"/>
    </w:rPr>
  </w:style>
  <w:style w:type="character" w:customStyle="1" w:styleId="EmailStyle4251">
    <w:name w:val="EmailStyle4251"/>
    <w:semiHidden/>
    <w:rsid w:val="00523A78"/>
    <w:rPr>
      <w:rFonts w:ascii="Arial" w:hAnsi="Arial" w:cs="Arial"/>
      <w:color w:val="000080"/>
      <w:sz w:val="20"/>
      <w:szCs w:val="20"/>
    </w:rPr>
  </w:style>
  <w:style w:type="character" w:customStyle="1" w:styleId="EmailStyle4261">
    <w:name w:val="EmailStyle4261"/>
    <w:semiHidden/>
    <w:rsid w:val="00523A78"/>
    <w:rPr>
      <w:rFonts w:ascii="Arial" w:hAnsi="Arial" w:cs="Arial"/>
      <w:color w:val="000080"/>
      <w:sz w:val="20"/>
      <w:szCs w:val="20"/>
    </w:rPr>
  </w:style>
  <w:style w:type="character" w:customStyle="1" w:styleId="EmailStyle4271">
    <w:name w:val="EmailStyle4271"/>
    <w:rsid w:val="00523A78"/>
    <w:rPr>
      <w:rFonts w:ascii="Arial" w:hAnsi="Arial" w:cs="Arial"/>
      <w:color w:val="000080"/>
      <w:sz w:val="20"/>
      <w:szCs w:val="20"/>
    </w:rPr>
  </w:style>
  <w:style w:type="character" w:customStyle="1" w:styleId="EmailStyle4281">
    <w:name w:val="EmailStyle4281"/>
    <w:semiHidden/>
    <w:rsid w:val="00523A78"/>
    <w:rPr>
      <w:rFonts w:ascii="Arial" w:hAnsi="Arial" w:cs="Arial"/>
      <w:color w:val="auto"/>
      <w:sz w:val="20"/>
      <w:szCs w:val="20"/>
    </w:rPr>
  </w:style>
  <w:style w:type="character" w:customStyle="1" w:styleId="EmailStyle4291">
    <w:name w:val="EmailStyle4291"/>
    <w:rsid w:val="00523A78"/>
    <w:rPr>
      <w:rFonts w:ascii="Arial" w:hAnsi="Arial" w:cs="Arial"/>
      <w:color w:val="000080"/>
      <w:sz w:val="20"/>
      <w:szCs w:val="20"/>
    </w:rPr>
  </w:style>
  <w:style w:type="character" w:customStyle="1" w:styleId="EmailStyle4301">
    <w:name w:val="EmailStyle4301"/>
    <w:rsid w:val="00523A78"/>
    <w:rPr>
      <w:rFonts w:ascii="Arial" w:hAnsi="Arial" w:cs="Arial"/>
      <w:color w:val="000080"/>
      <w:sz w:val="20"/>
      <w:szCs w:val="20"/>
    </w:rPr>
  </w:style>
  <w:style w:type="character" w:customStyle="1" w:styleId="EmailStyle4311">
    <w:name w:val="EmailStyle4311"/>
    <w:semiHidden/>
    <w:rsid w:val="00523A78"/>
    <w:rPr>
      <w:rFonts w:ascii="Arial" w:hAnsi="Arial" w:cs="Arial"/>
      <w:color w:val="000080"/>
      <w:sz w:val="20"/>
      <w:szCs w:val="20"/>
    </w:rPr>
  </w:style>
  <w:style w:type="character" w:customStyle="1" w:styleId="EmailStyle4321">
    <w:name w:val="EmailStyle4321"/>
    <w:semiHidden/>
    <w:rsid w:val="00523A78"/>
    <w:rPr>
      <w:rFonts w:ascii="Arial" w:hAnsi="Arial" w:cs="Arial"/>
      <w:color w:val="auto"/>
      <w:sz w:val="20"/>
      <w:szCs w:val="20"/>
    </w:rPr>
  </w:style>
  <w:style w:type="character" w:customStyle="1" w:styleId="EmailStyle4331">
    <w:name w:val="EmailStyle4331"/>
    <w:rsid w:val="00523A78"/>
    <w:rPr>
      <w:rFonts w:ascii="Arial" w:hAnsi="Arial" w:cs="Arial"/>
      <w:color w:val="000080"/>
      <w:sz w:val="20"/>
      <w:szCs w:val="20"/>
    </w:rPr>
  </w:style>
  <w:style w:type="character" w:customStyle="1" w:styleId="EmailStyle4341">
    <w:name w:val="EmailStyle4341"/>
    <w:semiHidden/>
    <w:rsid w:val="00523A78"/>
    <w:rPr>
      <w:rFonts w:ascii="Arial" w:hAnsi="Arial" w:cs="Arial"/>
      <w:color w:val="000080"/>
      <w:sz w:val="20"/>
      <w:szCs w:val="20"/>
    </w:rPr>
  </w:style>
  <w:style w:type="character" w:customStyle="1" w:styleId="EmailStyle4351">
    <w:name w:val="EmailStyle4351"/>
    <w:rsid w:val="00523A78"/>
    <w:rPr>
      <w:rFonts w:ascii="Arial" w:hAnsi="Arial" w:cs="Arial"/>
      <w:color w:val="000080"/>
      <w:sz w:val="20"/>
      <w:szCs w:val="20"/>
    </w:rPr>
  </w:style>
  <w:style w:type="character" w:customStyle="1" w:styleId="EmailStyle4361">
    <w:name w:val="EmailStyle4361"/>
    <w:semiHidden/>
    <w:rsid w:val="00523A78"/>
    <w:rPr>
      <w:rFonts w:ascii="Arial" w:hAnsi="Arial" w:cs="Arial"/>
      <w:color w:val="auto"/>
      <w:sz w:val="20"/>
      <w:szCs w:val="20"/>
    </w:rPr>
  </w:style>
  <w:style w:type="character" w:customStyle="1" w:styleId="EmailStyle4371">
    <w:name w:val="EmailStyle4371"/>
    <w:semiHidden/>
    <w:rsid w:val="00523A78"/>
    <w:rPr>
      <w:rFonts w:ascii="Arial" w:hAnsi="Arial" w:cs="Arial"/>
      <w:color w:val="000080"/>
      <w:sz w:val="20"/>
      <w:szCs w:val="20"/>
    </w:rPr>
  </w:style>
  <w:style w:type="character" w:customStyle="1" w:styleId="EmailStyle4381">
    <w:name w:val="EmailStyle4381"/>
    <w:semiHidden/>
    <w:rsid w:val="00523A78"/>
    <w:rPr>
      <w:rFonts w:ascii="Arial" w:hAnsi="Arial" w:cs="Arial"/>
      <w:color w:val="000080"/>
      <w:sz w:val="20"/>
      <w:szCs w:val="20"/>
    </w:rPr>
  </w:style>
  <w:style w:type="character" w:customStyle="1" w:styleId="EmailStyle4391">
    <w:name w:val="EmailStyle4391"/>
    <w:rsid w:val="00523A78"/>
    <w:rPr>
      <w:rFonts w:ascii="Arial" w:hAnsi="Arial" w:cs="Arial"/>
      <w:color w:val="000080"/>
      <w:sz w:val="20"/>
      <w:szCs w:val="20"/>
    </w:rPr>
  </w:style>
  <w:style w:type="character" w:customStyle="1" w:styleId="EmailStyle4401">
    <w:name w:val="EmailStyle4401"/>
    <w:semiHidden/>
    <w:rsid w:val="00523A78"/>
    <w:rPr>
      <w:rFonts w:ascii="Arial" w:hAnsi="Arial" w:cs="Arial"/>
      <w:color w:val="auto"/>
      <w:sz w:val="20"/>
      <w:szCs w:val="20"/>
    </w:rPr>
  </w:style>
  <w:style w:type="character" w:customStyle="1" w:styleId="EmailStyle4411">
    <w:name w:val="EmailStyle4411"/>
    <w:rsid w:val="00523A78"/>
    <w:rPr>
      <w:rFonts w:ascii="Arial" w:hAnsi="Arial" w:cs="Arial"/>
      <w:color w:val="000080"/>
      <w:sz w:val="20"/>
      <w:szCs w:val="20"/>
    </w:rPr>
  </w:style>
  <w:style w:type="character" w:customStyle="1" w:styleId="EmailStyle4421">
    <w:name w:val="EmailStyle4421"/>
    <w:rsid w:val="00523A78"/>
    <w:rPr>
      <w:rFonts w:ascii="Arial" w:hAnsi="Arial" w:cs="Arial"/>
      <w:color w:val="000080"/>
      <w:sz w:val="20"/>
      <w:szCs w:val="20"/>
    </w:rPr>
  </w:style>
  <w:style w:type="character" w:customStyle="1" w:styleId="EmailStyle4431">
    <w:name w:val="EmailStyle4431"/>
    <w:semiHidden/>
    <w:rsid w:val="00523A78"/>
    <w:rPr>
      <w:rFonts w:ascii="Arial" w:hAnsi="Arial" w:cs="Arial"/>
      <w:color w:val="000080"/>
      <w:sz w:val="20"/>
      <w:szCs w:val="20"/>
    </w:rPr>
  </w:style>
  <w:style w:type="character" w:customStyle="1" w:styleId="EmailStyle4441">
    <w:name w:val="EmailStyle4441"/>
    <w:semiHidden/>
    <w:rsid w:val="00523A78"/>
    <w:rPr>
      <w:rFonts w:ascii="Arial" w:hAnsi="Arial" w:cs="Arial"/>
      <w:color w:val="auto"/>
      <w:sz w:val="20"/>
      <w:szCs w:val="20"/>
    </w:rPr>
  </w:style>
  <w:style w:type="character" w:customStyle="1" w:styleId="EmailStyle4451">
    <w:name w:val="EmailStyle4451"/>
    <w:rsid w:val="00523A78"/>
    <w:rPr>
      <w:rFonts w:ascii="Arial" w:hAnsi="Arial" w:cs="Arial"/>
      <w:color w:val="000080"/>
      <w:sz w:val="20"/>
      <w:szCs w:val="20"/>
    </w:rPr>
  </w:style>
  <w:style w:type="character" w:customStyle="1" w:styleId="EmailStyle4461">
    <w:name w:val="EmailStyle4461"/>
    <w:semiHidden/>
    <w:rsid w:val="00523A78"/>
    <w:rPr>
      <w:rFonts w:ascii="Arial" w:hAnsi="Arial" w:cs="Arial"/>
      <w:color w:val="000080"/>
      <w:sz w:val="20"/>
      <w:szCs w:val="20"/>
    </w:rPr>
  </w:style>
  <w:style w:type="character" w:customStyle="1" w:styleId="EmailStyle4471">
    <w:name w:val="EmailStyle4471"/>
    <w:semiHidden/>
    <w:rsid w:val="00523A78"/>
    <w:rPr>
      <w:rFonts w:ascii="Arial" w:hAnsi="Arial" w:cs="Arial"/>
      <w:color w:val="auto"/>
      <w:sz w:val="20"/>
      <w:szCs w:val="20"/>
    </w:rPr>
  </w:style>
  <w:style w:type="character" w:customStyle="1" w:styleId="EmailStyle4481">
    <w:name w:val="EmailStyle4481"/>
    <w:semiHidden/>
    <w:rsid w:val="00523A78"/>
    <w:rPr>
      <w:rFonts w:ascii="Arial" w:hAnsi="Arial" w:cs="Arial"/>
      <w:color w:val="000080"/>
      <w:sz w:val="20"/>
      <w:szCs w:val="20"/>
    </w:rPr>
  </w:style>
  <w:style w:type="character" w:customStyle="1" w:styleId="EmailStyle4491">
    <w:name w:val="EmailStyle4491"/>
    <w:semiHidden/>
    <w:rsid w:val="00523A78"/>
    <w:rPr>
      <w:rFonts w:ascii="Arial" w:hAnsi="Arial" w:cs="Arial"/>
      <w:color w:val="000080"/>
      <w:sz w:val="20"/>
      <w:szCs w:val="20"/>
    </w:rPr>
  </w:style>
  <w:style w:type="character" w:customStyle="1" w:styleId="EmailStyle4501">
    <w:name w:val="EmailStyle4501"/>
    <w:rsid w:val="00523A78"/>
    <w:rPr>
      <w:rFonts w:ascii="Arial" w:hAnsi="Arial" w:cs="Arial"/>
      <w:color w:val="000080"/>
      <w:sz w:val="20"/>
      <w:szCs w:val="20"/>
    </w:rPr>
  </w:style>
  <w:style w:type="character" w:customStyle="1" w:styleId="EmailStyle4511">
    <w:name w:val="EmailStyle4511"/>
    <w:semiHidden/>
    <w:rsid w:val="00523A78"/>
    <w:rPr>
      <w:rFonts w:ascii="Arial" w:hAnsi="Arial" w:cs="Arial"/>
      <w:color w:val="auto"/>
      <w:sz w:val="20"/>
      <w:szCs w:val="20"/>
    </w:rPr>
  </w:style>
  <w:style w:type="character" w:customStyle="1" w:styleId="EmailStyle4521">
    <w:name w:val="EmailStyle4521"/>
    <w:semiHidden/>
    <w:rsid w:val="00523A78"/>
    <w:rPr>
      <w:rFonts w:ascii="Arial" w:hAnsi="Arial" w:cs="Arial"/>
      <w:color w:val="000080"/>
      <w:sz w:val="20"/>
      <w:szCs w:val="20"/>
    </w:rPr>
  </w:style>
  <w:style w:type="character" w:customStyle="1" w:styleId="EmailStyle4531">
    <w:name w:val="EmailStyle4531"/>
    <w:semiHidden/>
    <w:rsid w:val="00523A78"/>
    <w:rPr>
      <w:rFonts w:ascii="Arial" w:hAnsi="Arial" w:cs="Arial"/>
      <w:color w:val="auto"/>
      <w:sz w:val="20"/>
      <w:szCs w:val="20"/>
    </w:rPr>
  </w:style>
  <w:style w:type="character" w:customStyle="1" w:styleId="EmailStyle4541">
    <w:name w:val="EmailStyle4541"/>
    <w:rsid w:val="00523A78"/>
    <w:rPr>
      <w:rFonts w:ascii="Arial" w:hAnsi="Arial" w:cs="Arial"/>
      <w:color w:val="000080"/>
      <w:sz w:val="20"/>
      <w:szCs w:val="20"/>
    </w:rPr>
  </w:style>
  <w:style w:type="character" w:customStyle="1" w:styleId="EmailStyle4551">
    <w:name w:val="EmailStyle4551"/>
    <w:rsid w:val="00523A78"/>
    <w:rPr>
      <w:rFonts w:ascii="Arial" w:hAnsi="Arial" w:cs="Arial"/>
      <w:color w:val="000080"/>
      <w:sz w:val="20"/>
      <w:szCs w:val="20"/>
    </w:rPr>
  </w:style>
  <w:style w:type="character" w:customStyle="1" w:styleId="EmailStyle4561">
    <w:name w:val="EmailStyle4561"/>
    <w:rsid w:val="00523A78"/>
    <w:rPr>
      <w:rFonts w:ascii="Arial" w:hAnsi="Arial" w:cs="Arial"/>
      <w:color w:val="000080"/>
      <w:sz w:val="20"/>
      <w:szCs w:val="20"/>
    </w:rPr>
  </w:style>
  <w:style w:type="character" w:customStyle="1" w:styleId="EmailStyle4571">
    <w:name w:val="EmailStyle4571"/>
    <w:rsid w:val="00523A78"/>
    <w:rPr>
      <w:rFonts w:ascii="Arial" w:hAnsi="Arial" w:cs="Arial"/>
      <w:color w:val="000080"/>
      <w:sz w:val="20"/>
      <w:szCs w:val="20"/>
    </w:rPr>
  </w:style>
  <w:style w:type="character" w:customStyle="1" w:styleId="EmailStyle4581">
    <w:name w:val="EmailStyle4581"/>
    <w:rsid w:val="00523A78"/>
    <w:rPr>
      <w:rFonts w:ascii="Arial" w:hAnsi="Arial" w:cs="Arial"/>
      <w:color w:val="000080"/>
      <w:sz w:val="20"/>
      <w:szCs w:val="20"/>
    </w:rPr>
  </w:style>
  <w:style w:type="character" w:customStyle="1" w:styleId="EmailStyle4591">
    <w:name w:val="EmailStyle4591"/>
    <w:semiHidden/>
    <w:rsid w:val="00523A78"/>
    <w:rPr>
      <w:rFonts w:ascii="Arial" w:hAnsi="Arial" w:cs="Arial"/>
      <w:color w:val="000080"/>
      <w:sz w:val="20"/>
      <w:szCs w:val="20"/>
    </w:rPr>
  </w:style>
  <w:style w:type="character" w:customStyle="1" w:styleId="EmailStyle4601">
    <w:name w:val="EmailStyle4601"/>
    <w:semiHidden/>
    <w:rsid w:val="00523A78"/>
    <w:rPr>
      <w:rFonts w:ascii="Arial" w:hAnsi="Arial" w:cs="Arial"/>
      <w:color w:val="auto"/>
      <w:sz w:val="20"/>
      <w:szCs w:val="20"/>
    </w:rPr>
  </w:style>
  <w:style w:type="character" w:customStyle="1" w:styleId="EmailStyle4611">
    <w:name w:val="EmailStyle4611"/>
    <w:rsid w:val="00523A78"/>
    <w:rPr>
      <w:rFonts w:ascii="Arial" w:hAnsi="Arial" w:cs="Arial"/>
      <w:color w:val="000080"/>
      <w:sz w:val="20"/>
      <w:szCs w:val="20"/>
    </w:rPr>
  </w:style>
  <w:style w:type="character" w:customStyle="1" w:styleId="EmailStyle4621">
    <w:name w:val="EmailStyle4621"/>
    <w:semiHidden/>
    <w:rsid w:val="00523A78"/>
    <w:rPr>
      <w:rFonts w:ascii="Arial" w:hAnsi="Arial" w:cs="Arial"/>
      <w:color w:val="000080"/>
      <w:sz w:val="20"/>
      <w:szCs w:val="20"/>
    </w:rPr>
  </w:style>
  <w:style w:type="character" w:customStyle="1" w:styleId="EmailStyle4631">
    <w:name w:val="EmailStyle4631"/>
    <w:rsid w:val="00523A78"/>
    <w:rPr>
      <w:rFonts w:ascii="Arial" w:hAnsi="Arial" w:cs="Arial"/>
      <w:color w:val="000080"/>
      <w:sz w:val="20"/>
      <w:szCs w:val="20"/>
    </w:rPr>
  </w:style>
  <w:style w:type="character" w:customStyle="1" w:styleId="EmailStyle4641">
    <w:name w:val="EmailStyle4641"/>
    <w:semiHidden/>
    <w:rsid w:val="00523A78"/>
    <w:rPr>
      <w:rFonts w:ascii="Arial" w:hAnsi="Arial" w:cs="Arial"/>
      <w:color w:val="000080"/>
      <w:sz w:val="20"/>
      <w:szCs w:val="20"/>
    </w:rPr>
  </w:style>
  <w:style w:type="character" w:customStyle="1" w:styleId="EmailStyle4651">
    <w:name w:val="EmailStyle4651"/>
    <w:semiHidden/>
    <w:rsid w:val="00523A78"/>
    <w:rPr>
      <w:rFonts w:ascii="Arial" w:hAnsi="Arial" w:cs="Arial"/>
      <w:color w:val="000080"/>
      <w:sz w:val="20"/>
      <w:szCs w:val="20"/>
    </w:rPr>
  </w:style>
  <w:style w:type="character" w:customStyle="1" w:styleId="EmailStyle4661">
    <w:name w:val="EmailStyle4661"/>
    <w:rsid w:val="00523A78"/>
    <w:rPr>
      <w:rFonts w:ascii="Arial" w:hAnsi="Arial" w:cs="Arial"/>
      <w:color w:val="000080"/>
      <w:sz w:val="20"/>
      <w:szCs w:val="20"/>
    </w:rPr>
  </w:style>
  <w:style w:type="character" w:customStyle="1" w:styleId="EmailStyle4671">
    <w:name w:val="EmailStyle4671"/>
    <w:semiHidden/>
    <w:rsid w:val="00523A78"/>
    <w:rPr>
      <w:rFonts w:ascii="Arial" w:hAnsi="Arial" w:cs="Arial"/>
      <w:color w:val="auto"/>
      <w:sz w:val="20"/>
      <w:szCs w:val="20"/>
    </w:rPr>
  </w:style>
  <w:style w:type="character" w:customStyle="1" w:styleId="EmailStyle4681">
    <w:name w:val="EmailStyle4681"/>
    <w:rsid w:val="00523A78"/>
    <w:rPr>
      <w:rFonts w:ascii="Arial" w:hAnsi="Arial" w:cs="Arial"/>
      <w:color w:val="000080"/>
      <w:sz w:val="20"/>
      <w:szCs w:val="20"/>
    </w:rPr>
  </w:style>
  <w:style w:type="character" w:customStyle="1" w:styleId="EmailStyle4691">
    <w:name w:val="EmailStyle4691"/>
    <w:rsid w:val="00523A78"/>
    <w:rPr>
      <w:rFonts w:ascii="Arial" w:hAnsi="Arial" w:cs="Arial"/>
      <w:color w:val="000080"/>
      <w:sz w:val="20"/>
      <w:szCs w:val="20"/>
    </w:rPr>
  </w:style>
  <w:style w:type="character" w:customStyle="1" w:styleId="EmailStyle4701">
    <w:name w:val="EmailStyle4701"/>
    <w:semiHidden/>
    <w:rsid w:val="00523A78"/>
    <w:rPr>
      <w:rFonts w:ascii="Arial" w:hAnsi="Arial" w:cs="Arial"/>
      <w:color w:val="000080"/>
      <w:sz w:val="20"/>
      <w:szCs w:val="20"/>
    </w:rPr>
  </w:style>
  <w:style w:type="character" w:customStyle="1" w:styleId="EmailStyle4711">
    <w:name w:val="EmailStyle4711"/>
    <w:semiHidden/>
    <w:rsid w:val="00523A78"/>
    <w:rPr>
      <w:rFonts w:ascii="Arial" w:hAnsi="Arial" w:cs="Arial"/>
      <w:color w:val="auto"/>
      <w:sz w:val="20"/>
      <w:szCs w:val="20"/>
    </w:rPr>
  </w:style>
  <w:style w:type="character" w:customStyle="1" w:styleId="EmailStyle4721">
    <w:name w:val="EmailStyle4721"/>
    <w:rsid w:val="00523A78"/>
    <w:rPr>
      <w:rFonts w:ascii="Arial" w:hAnsi="Arial" w:cs="Arial"/>
      <w:color w:val="000080"/>
      <w:sz w:val="20"/>
      <w:szCs w:val="20"/>
    </w:rPr>
  </w:style>
  <w:style w:type="character" w:customStyle="1" w:styleId="EmailStyle4731">
    <w:name w:val="EmailStyle4731"/>
    <w:semiHidden/>
    <w:rsid w:val="00523A78"/>
    <w:rPr>
      <w:rFonts w:ascii="Arial" w:hAnsi="Arial" w:cs="Arial"/>
      <w:color w:val="000080"/>
      <w:sz w:val="20"/>
      <w:szCs w:val="20"/>
    </w:rPr>
  </w:style>
  <w:style w:type="character" w:customStyle="1" w:styleId="EmailStyle4741">
    <w:name w:val="EmailStyle4741"/>
    <w:semiHidden/>
    <w:rsid w:val="00523A78"/>
    <w:rPr>
      <w:rFonts w:ascii="Arial" w:hAnsi="Arial" w:cs="Arial"/>
      <w:color w:val="auto"/>
      <w:sz w:val="20"/>
      <w:szCs w:val="20"/>
    </w:rPr>
  </w:style>
  <w:style w:type="character" w:customStyle="1" w:styleId="EmailStyle4751">
    <w:name w:val="EmailStyle4751"/>
    <w:semiHidden/>
    <w:rsid w:val="00523A78"/>
    <w:rPr>
      <w:rFonts w:ascii="Arial" w:hAnsi="Arial" w:cs="Arial"/>
      <w:color w:val="000080"/>
      <w:sz w:val="20"/>
      <w:szCs w:val="20"/>
    </w:rPr>
  </w:style>
  <w:style w:type="character" w:customStyle="1" w:styleId="EmailStyle4761">
    <w:name w:val="EmailStyle4761"/>
    <w:semiHidden/>
    <w:rsid w:val="00523A78"/>
    <w:rPr>
      <w:rFonts w:ascii="Arial" w:hAnsi="Arial" w:cs="Arial"/>
      <w:color w:val="000080"/>
      <w:sz w:val="20"/>
      <w:szCs w:val="20"/>
    </w:rPr>
  </w:style>
  <w:style w:type="character" w:customStyle="1" w:styleId="EmailStyle4771">
    <w:name w:val="EmailStyle4771"/>
    <w:rsid w:val="00523A78"/>
    <w:rPr>
      <w:rFonts w:ascii="Arial" w:hAnsi="Arial" w:cs="Arial"/>
      <w:color w:val="000080"/>
      <w:sz w:val="20"/>
      <w:szCs w:val="20"/>
    </w:rPr>
  </w:style>
  <w:style w:type="character" w:customStyle="1" w:styleId="EmailStyle4781">
    <w:name w:val="EmailStyle4781"/>
    <w:semiHidden/>
    <w:rsid w:val="00523A78"/>
    <w:rPr>
      <w:rFonts w:ascii="Arial" w:hAnsi="Arial" w:cs="Arial"/>
      <w:color w:val="auto"/>
      <w:sz w:val="20"/>
      <w:szCs w:val="20"/>
    </w:rPr>
  </w:style>
  <w:style w:type="character" w:customStyle="1" w:styleId="CharChar118">
    <w:name w:val="Char Char118"/>
    <w:rsid w:val="00523A78"/>
  </w:style>
  <w:style w:type="character" w:customStyle="1" w:styleId="CharChar105">
    <w:name w:val="Char Char105"/>
    <w:rsid w:val="00523A78"/>
  </w:style>
  <w:style w:type="character" w:customStyle="1" w:styleId="CharChar95">
    <w:name w:val="Char Char95"/>
    <w:rsid w:val="00523A78"/>
  </w:style>
  <w:style w:type="character" w:customStyle="1" w:styleId="CharChar85">
    <w:name w:val="Char Char85"/>
    <w:rsid w:val="00523A78"/>
  </w:style>
  <w:style w:type="character" w:customStyle="1" w:styleId="EmailStyle486">
    <w:name w:val="EmailStyle486"/>
    <w:rsid w:val="00523A78"/>
    <w:rPr>
      <w:rFonts w:ascii="Arial" w:hAnsi="Arial" w:cs="Arial"/>
      <w:color w:val="000080"/>
      <w:sz w:val="20"/>
      <w:szCs w:val="20"/>
    </w:rPr>
  </w:style>
  <w:style w:type="character" w:customStyle="1" w:styleId="EmailStyle487">
    <w:name w:val="EmailStyle487"/>
    <w:rsid w:val="00523A78"/>
    <w:rPr>
      <w:rFonts w:ascii="Arial" w:hAnsi="Arial" w:cs="Arial"/>
      <w:color w:val="000080"/>
      <w:sz w:val="20"/>
      <w:szCs w:val="20"/>
    </w:rPr>
  </w:style>
  <w:style w:type="character" w:customStyle="1" w:styleId="CharChar125">
    <w:name w:val="Char Char125"/>
    <w:rsid w:val="00523A78"/>
    <w:rPr>
      <w:rFonts w:ascii="Arial" w:hAnsi="Arial" w:cs="Arial"/>
      <w:spacing w:val="8"/>
      <w:lang w:val="en-GB" w:eastAsia="zh-CN"/>
    </w:rPr>
  </w:style>
  <w:style w:type="character" w:customStyle="1" w:styleId="CharChar37">
    <w:name w:val="Char Char37"/>
    <w:rsid w:val="00523A78"/>
  </w:style>
  <w:style w:type="character" w:customStyle="1" w:styleId="CharChar28">
    <w:name w:val="Char Char28"/>
    <w:rsid w:val="00523A78"/>
  </w:style>
  <w:style w:type="character" w:customStyle="1" w:styleId="CharChar117">
    <w:name w:val="Char Char117"/>
    <w:rsid w:val="00523A78"/>
  </w:style>
  <w:style w:type="character" w:customStyle="1" w:styleId="CharChar27">
    <w:name w:val="Char Char27"/>
    <w:rsid w:val="00523A78"/>
  </w:style>
  <w:style w:type="character" w:customStyle="1" w:styleId="EmailStyle493">
    <w:name w:val="EmailStyle493"/>
    <w:semiHidden/>
    <w:rsid w:val="00523A78"/>
    <w:rPr>
      <w:rFonts w:ascii="Arial" w:hAnsi="Arial" w:cs="Arial"/>
      <w:color w:val="000080"/>
      <w:sz w:val="20"/>
      <w:szCs w:val="20"/>
    </w:rPr>
  </w:style>
  <w:style w:type="character" w:customStyle="1" w:styleId="CharChar75">
    <w:name w:val="Char Char75"/>
    <w:rsid w:val="00523A78"/>
    <w:rPr>
      <w:rFonts w:ascii="Arial" w:hAnsi="Arial" w:cs="Arial"/>
      <w:spacing w:val="8"/>
      <w:lang w:val="en-GB" w:eastAsia="zh-CN"/>
    </w:rPr>
  </w:style>
  <w:style w:type="character" w:customStyle="1" w:styleId="CharChar65">
    <w:name w:val="Char Char65"/>
    <w:rsid w:val="00523A78"/>
    <w:rPr>
      <w:rFonts w:ascii="Arial" w:hAnsi="Arial" w:cs="Arial"/>
      <w:noProof/>
      <w:color w:val="FF00FF"/>
      <w:spacing w:val="8"/>
      <w:sz w:val="24"/>
      <w:szCs w:val="24"/>
      <w:u w:val="wave"/>
    </w:rPr>
  </w:style>
  <w:style w:type="character" w:customStyle="1" w:styleId="CharChar55">
    <w:name w:val="Char Char55"/>
    <w:rsid w:val="00523A78"/>
    <w:rPr>
      <w:rFonts w:ascii="Courier New" w:hAnsi="Courier New" w:cs="Courier New"/>
    </w:rPr>
  </w:style>
  <w:style w:type="character" w:customStyle="1" w:styleId="CharChar46">
    <w:name w:val="Char Char46"/>
    <w:rsid w:val="00523A78"/>
    <w:rPr>
      <w:rFonts w:ascii="Arial" w:hAnsi="Arial" w:cs="Arial"/>
      <w:spacing w:val="8"/>
      <w:lang w:val="en-GB" w:eastAsia="zh-CN"/>
    </w:rPr>
  </w:style>
  <w:style w:type="character" w:customStyle="1" w:styleId="EmailStyle498">
    <w:name w:val="EmailStyle498"/>
    <w:semiHidden/>
    <w:rsid w:val="00523A78"/>
    <w:rPr>
      <w:rFonts w:ascii="Arial" w:hAnsi="Arial" w:cs="Arial"/>
      <w:color w:val="auto"/>
      <w:sz w:val="20"/>
      <w:szCs w:val="20"/>
    </w:rPr>
  </w:style>
  <w:style w:type="character" w:customStyle="1" w:styleId="ZchnZchn35">
    <w:name w:val="Zchn Zchn35"/>
    <w:rsid w:val="00523A78"/>
  </w:style>
  <w:style w:type="character" w:customStyle="1" w:styleId="ZchnZchn25">
    <w:name w:val="Zchn Zchn25"/>
    <w:rsid w:val="00523A78"/>
  </w:style>
  <w:style w:type="character" w:customStyle="1" w:styleId="ZchnZchn15">
    <w:name w:val="Zchn Zchn15"/>
    <w:rsid w:val="00523A78"/>
  </w:style>
  <w:style w:type="character" w:customStyle="1" w:styleId="ZchnZchn8">
    <w:name w:val="Zchn Zchn8"/>
    <w:rsid w:val="00523A78"/>
  </w:style>
  <w:style w:type="character" w:customStyle="1" w:styleId="EmailStyle504">
    <w:name w:val="EmailStyle504"/>
    <w:rsid w:val="00523A78"/>
    <w:rPr>
      <w:rFonts w:ascii="Arial" w:hAnsi="Arial" w:cs="Arial"/>
      <w:color w:val="000080"/>
      <w:sz w:val="20"/>
      <w:szCs w:val="20"/>
    </w:rPr>
  </w:style>
  <w:style w:type="character" w:customStyle="1" w:styleId="EmailStyle505">
    <w:name w:val="EmailStyle505"/>
    <w:semiHidden/>
    <w:rsid w:val="00523A78"/>
    <w:rPr>
      <w:rFonts w:ascii="Arial" w:hAnsi="Arial" w:cs="Arial"/>
      <w:color w:val="000080"/>
      <w:sz w:val="20"/>
      <w:szCs w:val="20"/>
    </w:rPr>
  </w:style>
  <w:style w:type="character" w:customStyle="1" w:styleId="EmailStyle506">
    <w:name w:val="EmailStyle506"/>
    <w:rsid w:val="00523A78"/>
    <w:rPr>
      <w:rFonts w:ascii="Arial" w:hAnsi="Arial" w:cs="Arial"/>
      <w:color w:val="000080"/>
      <w:sz w:val="20"/>
      <w:szCs w:val="20"/>
    </w:rPr>
  </w:style>
  <w:style w:type="character" w:customStyle="1" w:styleId="EmailStyle507">
    <w:name w:val="EmailStyle507"/>
    <w:semiHidden/>
    <w:rsid w:val="00523A78"/>
    <w:rPr>
      <w:rFonts w:ascii="Arial" w:hAnsi="Arial" w:cs="Arial"/>
      <w:color w:val="auto"/>
      <w:sz w:val="20"/>
      <w:szCs w:val="20"/>
    </w:rPr>
  </w:style>
  <w:style w:type="character" w:customStyle="1" w:styleId="EmailStyle508">
    <w:name w:val="EmailStyle508"/>
    <w:semiHidden/>
    <w:rsid w:val="00523A78"/>
    <w:rPr>
      <w:rFonts w:ascii="Arial" w:hAnsi="Arial" w:cs="Arial"/>
      <w:color w:val="000080"/>
      <w:sz w:val="20"/>
      <w:szCs w:val="20"/>
    </w:rPr>
  </w:style>
  <w:style w:type="character" w:customStyle="1" w:styleId="EmailStyle509">
    <w:name w:val="EmailStyle509"/>
    <w:semiHidden/>
    <w:rsid w:val="00523A78"/>
    <w:rPr>
      <w:rFonts w:ascii="Arial" w:hAnsi="Arial" w:cs="Arial"/>
      <w:color w:val="000080"/>
      <w:sz w:val="20"/>
      <w:szCs w:val="20"/>
    </w:rPr>
  </w:style>
  <w:style w:type="character" w:customStyle="1" w:styleId="EmailStyle510">
    <w:name w:val="EmailStyle510"/>
    <w:rsid w:val="00523A78"/>
    <w:rPr>
      <w:rFonts w:ascii="Arial" w:hAnsi="Arial" w:cs="Arial"/>
      <w:color w:val="000080"/>
      <w:sz w:val="20"/>
      <w:szCs w:val="20"/>
    </w:rPr>
  </w:style>
  <w:style w:type="character" w:customStyle="1" w:styleId="EmailStyle511">
    <w:name w:val="EmailStyle511"/>
    <w:semiHidden/>
    <w:rsid w:val="00523A78"/>
    <w:rPr>
      <w:rFonts w:ascii="Arial" w:hAnsi="Arial" w:cs="Arial"/>
      <w:color w:val="auto"/>
      <w:sz w:val="20"/>
      <w:szCs w:val="20"/>
    </w:rPr>
  </w:style>
  <w:style w:type="character" w:customStyle="1" w:styleId="EmailStyle512">
    <w:name w:val="EmailStyle512"/>
    <w:rsid w:val="00523A78"/>
    <w:rPr>
      <w:rFonts w:ascii="Arial" w:hAnsi="Arial" w:cs="Arial"/>
      <w:color w:val="000080"/>
      <w:sz w:val="20"/>
      <w:szCs w:val="20"/>
    </w:rPr>
  </w:style>
  <w:style w:type="character" w:customStyle="1" w:styleId="EmailStyle513">
    <w:name w:val="EmailStyle513"/>
    <w:rsid w:val="00523A78"/>
    <w:rPr>
      <w:rFonts w:ascii="Arial" w:hAnsi="Arial" w:cs="Arial"/>
      <w:color w:val="000080"/>
      <w:sz w:val="20"/>
      <w:szCs w:val="20"/>
    </w:rPr>
  </w:style>
  <w:style w:type="character" w:customStyle="1" w:styleId="EmailStyle514">
    <w:name w:val="EmailStyle514"/>
    <w:semiHidden/>
    <w:rsid w:val="00523A78"/>
    <w:rPr>
      <w:rFonts w:ascii="Arial" w:hAnsi="Arial" w:cs="Arial"/>
      <w:color w:val="000080"/>
      <w:sz w:val="20"/>
      <w:szCs w:val="20"/>
    </w:rPr>
  </w:style>
  <w:style w:type="character" w:customStyle="1" w:styleId="EmailStyle515">
    <w:name w:val="EmailStyle515"/>
    <w:semiHidden/>
    <w:rsid w:val="00523A78"/>
    <w:rPr>
      <w:rFonts w:ascii="Arial" w:hAnsi="Arial" w:cs="Arial"/>
      <w:color w:val="auto"/>
      <w:sz w:val="20"/>
      <w:szCs w:val="20"/>
    </w:rPr>
  </w:style>
  <w:style w:type="character" w:customStyle="1" w:styleId="EmailStyle516">
    <w:name w:val="EmailStyle516"/>
    <w:rsid w:val="00523A78"/>
    <w:rPr>
      <w:rFonts w:ascii="Arial" w:hAnsi="Arial" w:cs="Arial"/>
      <w:color w:val="000080"/>
      <w:sz w:val="20"/>
      <w:szCs w:val="20"/>
    </w:rPr>
  </w:style>
  <w:style w:type="character" w:customStyle="1" w:styleId="EmailStyle517">
    <w:name w:val="EmailStyle517"/>
    <w:semiHidden/>
    <w:rsid w:val="00523A78"/>
    <w:rPr>
      <w:rFonts w:ascii="Arial" w:hAnsi="Arial" w:cs="Arial"/>
      <w:color w:val="000080"/>
      <w:sz w:val="20"/>
      <w:szCs w:val="20"/>
    </w:rPr>
  </w:style>
  <w:style w:type="character" w:customStyle="1" w:styleId="EmailStyle518">
    <w:name w:val="EmailStyle518"/>
    <w:rsid w:val="00523A78"/>
    <w:rPr>
      <w:rFonts w:ascii="Arial" w:hAnsi="Arial" w:cs="Arial"/>
      <w:color w:val="000080"/>
      <w:sz w:val="20"/>
      <w:szCs w:val="20"/>
    </w:rPr>
  </w:style>
  <w:style w:type="character" w:customStyle="1" w:styleId="EmailStyle519">
    <w:name w:val="EmailStyle519"/>
    <w:semiHidden/>
    <w:rsid w:val="00523A78"/>
    <w:rPr>
      <w:rFonts w:ascii="Arial" w:hAnsi="Arial" w:cs="Arial"/>
      <w:color w:val="auto"/>
      <w:sz w:val="20"/>
      <w:szCs w:val="20"/>
    </w:rPr>
  </w:style>
  <w:style w:type="character" w:customStyle="1" w:styleId="EmailStyle520">
    <w:name w:val="EmailStyle520"/>
    <w:semiHidden/>
    <w:rsid w:val="00523A78"/>
    <w:rPr>
      <w:rFonts w:ascii="Arial" w:hAnsi="Arial" w:cs="Arial"/>
      <w:color w:val="000080"/>
      <w:sz w:val="20"/>
      <w:szCs w:val="20"/>
    </w:rPr>
  </w:style>
  <w:style w:type="character" w:customStyle="1" w:styleId="EmailStyle521">
    <w:name w:val="EmailStyle521"/>
    <w:semiHidden/>
    <w:rsid w:val="00523A78"/>
    <w:rPr>
      <w:rFonts w:ascii="Arial" w:hAnsi="Arial" w:cs="Arial"/>
      <w:color w:val="000080"/>
      <w:sz w:val="20"/>
      <w:szCs w:val="20"/>
    </w:rPr>
  </w:style>
  <w:style w:type="character" w:customStyle="1" w:styleId="EmailStyle522">
    <w:name w:val="EmailStyle522"/>
    <w:rsid w:val="00523A78"/>
    <w:rPr>
      <w:rFonts w:ascii="Arial" w:hAnsi="Arial" w:cs="Arial"/>
      <w:color w:val="000080"/>
      <w:sz w:val="20"/>
      <w:szCs w:val="20"/>
    </w:rPr>
  </w:style>
  <w:style w:type="character" w:customStyle="1" w:styleId="EmailStyle523">
    <w:name w:val="EmailStyle523"/>
    <w:semiHidden/>
    <w:rsid w:val="00523A78"/>
    <w:rPr>
      <w:rFonts w:ascii="Arial" w:hAnsi="Arial" w:cs="Arial"/>
      <w:color w:val="auto"/>
      <w:sz w:val="20"/>
      <w:szCs w:val="20"/>
    </w:rPr>
  </w:style>
  <w:style w:type="character" w:customStyle="1" w:styleId="EmailStyle524">
    <w:name w:val="EmailStyle524"/>
    <w:rsid w:val="00523A78"/>
    <w:rPr>
      <w:rFonts w:ascii="Arial" w:hAnsi="Arial" w:cs="Arial"/>
      <w:color w:val="000080"/>
      <w:sz w:val="20"/>
      <w:szCs w:val="20"/>
    </w:rPr>
  </w:style>
  <w:style w:type="character" w:customStyle="1" w:styleId="EmailStyle525">
    <w:name w:val="EmailStyle525"/>
    <w:rsid w:val="00523A78"/>
    <w:rPr>
      <w:rFonts w:ascii="Arial" w:hAnsi="Arial" w:cs="Arial"/>
      <w:color w:val="000080"/>
      <w:sz w:val="20"/>
      <w:szCs w:val="20"/>
    </w:rPr>
  </w:style>
  <w:style w:type="character" w:customStyle="1" w:styleId="EmailStyle526">
    <w:name w:val="EmailStyle526"/>
    <w:semiHidden/>
    <w:rsid w:val="00523A78"/>
    <w:rPr>
      <w:rFonts w:ascii="Arial" w:hAnsi="Arial" w:cs="Arial"/>
      <w:color w:val="000080"/>
      <w:sz w:val="20"/>
      <w:szCs w:val="20"/>
    </w:rPr>
  </w:style>
  <w:style w:type="character" w:customStyle="1" w:styleId="EmailStyle527">
    <w:name w:val="EmailStyle527"/>
    <w:semiHidden/>
    <w:rsid w:val="00523A78"/>
    <w:rPr>
      <w:rFonts w:ascii="Arial" w:hAnsi="Arial" w:cs="Arial"/>
      <w:color w:val="auto"/>
      <w:sz w:val="20"/>
      <w:szCs w:val="20"/>
    </w:rPr>
  </w:style>
  <w:style w:type="character" w:customStyle="1" w:styleId="EmailStyle528">
    <w:name w:val="EmailStyle528"/>
    <w:rsid w:val="00523A78"/>
    <w:rPr>
      <w:rFonts w:ascii="Arial" w:hAnsi="Arial" w:cs="Arial"/>
      <w:color w:val="000080"/>
      <w:sz w:val="20"/>
      <w:szCs w:val="20"/>
    </w:rPr>
  </w:style>
  <w:style w:type="character" w:customStyle="1" w:styleId="EmailStyle529">
    <w:name w:val="EmailStyle529"/>
    <w:semiHidden/>
    <w:rsid w:val="00523A78"/>
    <w:rPr>
      <w:rFonts w:ascii="Arial" w:hAnsi="Arial" w:cs="Arial"/>
      <w:color w:val="000080"/>
      <w:sz w:val="20"/>
      <w:szCs w:val="20"/>
    </w:rPr>
  </w:style>
  <w:style w:type="character" w:customStyle="1" w:styleId="EmailStyle530">
    <w:name w:val="EmailStyle530"/>
    <w:semiHidden/>
    <w:rsid w:val="00523A78"/>
    <w:rPr>
      <w:rFonts w:ascii="Arial" w:hAnsi="Arial" w:cs="Arial"/>
      <w:color w:val="auto"/>
      <w:sz w:val="20"/>
      <w:szCs w:val="20"/>
    </w:rPr>
  </w:style>
  <w:style w:type="character" w:customStyle="1" w:styleId="EmailStyle531">
    <w:name w:val="EmailStyle531"/>
    <w:semiHidden/>
    <w:rsid w:val="00523A78"/>
    <w:rPr>
      <w:rFonts w:ascii="Arial" w:hAnsi="Arial" w:cs="Arial"/>
      <w:color w:val="000080"/>
      <w:sz w:val="20"/>
      <w:szCs w:val="20"/>
    </w:rPr>
  </w:style>
  <w:style w:type="character" w:customStyle="1" w:styleId="EmailStyle532">
    <w:name w:val="EmailStyle532"/>
    <w:semiHidden/>
    <w:rsid w:val="00523A78"/>
    <w:rPr>
      <w:rFonts w:ascii="Arial" w:hAnsi="Arial" w:cs="Arial"/>
      <w:color w:val="000080"/>
      <w:sz w:val="20"/>
      <w:szCs w:val="20"/>
    </w:rPr>
  </w:style>
  <w:style w:type="character" w:customStyle="1" w:styleId="EmailStyle533">
    <w:name w:val="EmailStyle533"/>
    <w:rsid w:val="00523A78"/>
    <w:rPr>
      <w:rFonts w:ascii="Arial" w:hAnsi="Arial" w:cs="Arial"/>
      <w:color w:val="000080"/>
      <w:sz w:val="20"/>
      <w:szCs w:val="20"/>
    </w:rPr>
  </w:style>
  <w:style w:type="character" w:customStyle="1" w:styleId="EmailStyle534">
    <w:name w:val="EmailStyle534"/>
    <w:semiHidden/>
    <w:rsid w:val="00523A78"/>
    <w:rPr>
      <w:rFonts w:ascii="Arial" w:hAnsi="Arial" w:cs="Arial"/>
      <w:color w:val="auto"/>
      <w:sz w:val="20"/>
      <w:szCs w:val="20"/>
    </w:rPr>
  </w:style>
  <w:style w:type="character" w:customStyle="1" w:styleId="EmailStyle535">
    <w:name w:val="EmailStyle535"/>
    <w:rsid w:val="00523A78"/>
    <w:rPr>
      <w:rFonts w:ascii="Arial" w:hAnsi="Arial" w:cs="Arial"/>
      <w:color w:val="000080"/>
      <w:sz w:val="20"/>
      <w:szCs w:val="20"/>
    </w:rPr>
  </w:style>
  <w:style w:type="character" w:customStyle="1" w:styleId="EmailStyle536">
    <w:name w:val="EmailStyle536"/>
    <w:semiHidden/>
    <w:rsid w:val="00523A78"/>
    <w:rPr>
      <w:rFonts w:ascii="Arial" w:hAnsi="Arial" w:cs="Arial"/>
      <w:color w:val="000080"/>
      <w:sz w:val="20"/>
      <w:szCs w:val="20"/>
    </w:rPr>
  </w:style>
  <w:style w:type="character" w:customStyle="1" w:styleId="EmailStyle537">
    <w:name w:val="EmailStyle537"/>
    <w:rsid w:val="00523A78"/>
    <w:rPr>
      <w:rFonts w:ascii="Arial" w:hAnsi="Arial" w:cs="Arial"/>
      <w:color w:val="000080"/>
      <w:sz w:val="20"/>
      <w:szCs w:val="20"/>
    </w:rPr>
  </w:style>
  <w:style w:type="character" w:customStyle="1" w:styleId="EmailStyle538">
    <w:name w:val="EmailStyle538"/>
    <w:semiHidden/>
    <w:rsid w:val="00523A78"/>
    <w:rPr>
      <w:rFonts w:ascii="Arial" w:hAnsi="Arial" w:cs="Arial"/>
      <w:color w:val="auto"/>
      <w:sz w:val="20"/>
      <w:szCs w:val="20"/>
    </w:rPr>
  </w:style>
  <w:style w:type="character" w:customStyle="1" w:styleId="EmailStyle539">
    <w:name w:val="EmailStyle539"/>
    <w:semiHidden/>
    <w:rsid w:val="00523A78"/>
    <w:rPr>
      <w:rFonts w:ascii="Arial" w:hAnsi="Arial" w:cs="Arial"/>
      <w:color w:val="000080"/>
      <w:sz w:val="20"/>
      <w:szCs w:val="20"/>
    </w:rPr>
  </w:style>
  <w:style w:type="character" w:customStyle="1" w:styleId="EmailStyle540">
    <w:name w:val="EmailStyle540"/>
    <w:semiHidden/>
    <w:rsid w:val="00523A78"/>
    <w:rPr>
      <w:rFonts w:ascii="Arial" w:hAnsi="Arial" w:cs="Arial"/>
      <w:color w:val="000080"/>
      <w:sz w:val="20"/>
      <w:szCs w:val="20"/>
    </w:rPr>
  </w:style>
  <w:style w:type="character" w:customStyle="1" w:styleId="EmailStyle541">
    <w:name w:val="EmailStyle541"/>
    <w:rsid w:val="00523A78"/>
    <w:rPr>
      <w:rFonts w:ascii="Arial" w:hAnsi="Arial" w:cs="Arial"/>
      <w:color w:val="000080"/>
      <w:sz w:val="20"/>
      <w:szCs w:val="20"/>
    </w:rPr>
  </w:style>
  <w:style w:type="character" w:customStyle="1" w:styleId="EmailStyle542">
    <w:name w:val="EmailStyle542"/>
    <w:semiHidden/>
    <w:rsid w:val="00523A78"/>
    <w:rPr>
      <w:rFonts w:ascii="Arial" w:hAnsi="Arial" w:cs="Arial"/>
      <w:color w:val="auto"/>
      <w:sz w:val="20"/>
      <w:szCs w:val="20"/>
    </w:rPr>
  </w:style>
  <w:style w:type="character" w:customStyle="1" w:styleId="EmailStyle543">
    <w:name w:val="EmailStyle543"/>
    <w:rsid w:val="00523A78"/>
    <w:rPr>
      <w:rFonts w:ascii="Arial" w:hAnsi="Arial" w:cs="Arial"/>
      <w:color w:val="000080"/>
      <w:sz w:val="20"/>
      <w:szCs w:val="20"/>
    </w:rPr>
  </w:style>
  <w:style w:type="character" w:customStyle="1" w:styleId="EmailStyle544">
    <w:name w:val="EmailStyle544"/>
    <w:rsid w:val="00523A78"/>
    <w:rPr>
      <w:rFonts w:ascii="Arial" w:hAnsi="Arial" w:cs="Arial"/>
      <w:color w:val="000080"/>
      <w:sz w:val="20"/>
      <w:szCs w:val="20"/>
    </w:rPr>
  </w:style>
  <w:style w:type="character" w:customStyle="1" w:styleId="EmailStyle545">
    <w:name w:val="EmailStyle545"/>
    <w:semiHidden/>
    <w:rsid w:val="00523A78"/>
    <w:rPr>
      <w:rFonts w:ascii="Arial" w:hAnsi="Arial" w:cs="Arial"/>
      <w:color w:val="000080"/>
      <w:sz w:val="20"/>
      <w:szCs w:val="20"/>
    </w:rPr>
  </w:style>
  <w:style w:type="character" w:customStyle="1" w:styleId="EmailStyle546">
    <w:name w:val="EmailStyle546"/>
    <w:semiHidden/>
    <w:rsid w:val="00523A78"/>
    <w:rPr>
      <w:rFonts w:ascii="Arial" w:hAnsi="Arial" w:cs="Arial"/>
      <w:color w:val="auto"/>
      <w:sz w:val="20"/>
      <w:szCs w:val="20"/>
    </w:rPr>
  </w:style>
  <w:style w:type="character" w:customStyle="1" w:styleId="EmailStyle547">
    <w:name w:val="EmailStyle547"/>
    <w:rsid w:val="00523A78"/>
    <w:rPr>
      <w:rFonts w:ascii="Arial" w:hAnsi="Arial" w:cs="Arial"/>
      <w:color w:val="000080"/>
      <w:sz w:val="20"/>
      <w:szCs w:val="20"/>
    </w:rPr>
  </w:style>
  <w:style w:type="character" w:customStyle="1" w:styleId="EmailStyle548">
    <w:name w:val="EmailStyle548"/>
    <w:rsid w:val="00523A78"/>
    <w:rPr>
      <w:rFonts w:ascii="Arial" w:hAnsi="Arial" w:cs="Arial"/>
      <w:color w:val="000080"/>
      <w:sz w:val="20"/>
      <w:szCs w:val="20"/>
    </w:rPr>
  </w:style>
  <w:style w:type="character" w:customStyle="1" w:styleId="EmailStyle549">
    <w:name w:val="EmailStyle549"/>
    <w:semiHidden/>
    <w:rsid w:val="00523A78"/>
    <w:rPr>
      <w:rFonts w:ascii="Arial" w:hAnsi="Arial" w:cs="Arial"/>
      <w:color w:val="000080"/>
      <w:sz w:val="20"/>
      <w:szCs w:val="20"/>
    </w:rPr>
  </w:style>
  <w:style w:type="character" w:customStyle="1" w:styleId="EmailStyle550">
    <w:name w:val="EmailStyle550"/>
    <w:semiHidden/>
    <w:rsid w:val="00523A78"/>
    <w:rPr>
      <w:rFonts w:ascii="Arial" w:hAnsi="Arial" w:cs="Arial"/>
      <w:color w:val="auto"/>
      <w:sz w:val="20"/>
      <w:szCs w:val="20"/>
    </w:rPr>
  </w:style>
  <w:style w:type="character" w:customStyle="1" w:styleId="EmailStyle551">
    <w:name w:val="EmailStyle551"/>
    <w:rsid w:val="00523A78"/>
    <w:rPr>
      <w:rFonts w:ascii="Arial" w:hAnsi="Arial" w:cs="Arial"/>
      <w:color w:val="000080"/>
      <w:sz w:val="20"/>
      <w:szCs w:val="20"/>
    </w:rPr>
  </w:style>
  <w:style w:type="character" w:customStyle="1" w:styleId="EmailStyle552">
    <w:name w:val="EmailStyle552"/>
    <w:semiHidden/>
    <w:rsid w:val="00523A78"/>
    <w:rPr>
      <w:rFonts w:ascii="Arial" w:hAnsi="Arial" w:cs="Arial"/>
      <w:color w:val="000080"/>
      <w:sz w:val="20"/>
      <w:szCs w:val="20"/>
    </w:rPr>
  </w:style>
  <w:style w:type="character" w:customStyle="1" w:styleId="EmailStyle553">
    <w:name w:val="EmailStyle553"/>
    <w:rsid w:val="00523A78"/>
    <w:rPr>
      <w:rFonts w:ascii="Arial" w:hAnsi="Arial" w:cs="Arial"/>
      <w:color w:val="000080"/>
      <w:sz w:val="20"/>
      <w:szCs w:val="20"/>
    </w:rPr>
  </w:style>
  <w:style w:type="character" w:customStyle="1" w:styleId="EmailStyle554">
    <w:name w:val="EmailStyle554"/>
    <w:semiHidden/>
    <w:rsid w:val="00523A78"/>
    <w:rPr>
      <w:rFonts w:ascii="Arial" w:hAnsi="Arial" w:cs="Arial"/>
      <w:color w:val="auto"/>
      <w:sz w:val="20"/>
      <w:szCs w:val="20"/>
    </w:rPr>
  </w:style>
  <w:style w:type="character" w:customStyle="1" w:styleId="EmailStyle555">
    <w:name w:val="EmailStyle555"/>
    <w:semiHidden/>
    <w:rsid w:val="00523A78"/>
    <w:rPr>
      <w:rFonts w:ascii="Arial" w:hAnsi="Arial" w:cs="Arial"/>
      <w:color w:val="000080"/>
      <w:sz w:val="20"/>
      <w:szCs w:val="20"/>
    </w:rPr>
  </w:style>
  <w:style w:type="character" w:customStyle="1" w:styleId="EmailStyle556">
    <w:name w:val="EmailStyle556"/>
    <w:semiHidden/>
    <w:rsid w:val="00523A78"/>
    <w:rPr>
      <w:rFonts w:ascii="Arial" w:hAnsi="Arial" w:cs="Arial"/>
      <w:color w:val="000080"/>
      <w:sz w:val="20"/>
      <w:szCs w:val="20"/>
    </w:rPr>
  </w:style>
  <w:style w:type="character" w:customStyle="1" w:styleId="EmailStyle557">
    <w:name w:val="EmailStyle557"/>
    <w:rsid w:val="00523A78"/>
    <w:rPr>
      <w:rFonts w:ascii="Arial" w:hAnsi="Arial" w:cs="Arial"/>
      <w:color w:val="000080"/>
      <w:sz w:val="20"/>
      <w:szCs w:val="20"/>
    </w:rPr>
  </w:style>
  <w:style w:type="character" w:customStyle="1" w:styleId="EmailStyle558">
    <w:name w:val="EmailStyle558"/>
    <w:semiHidden/>
    <w:rsid w:val="00523A78"/>
    <w:rPr>
      <w:rFonts w:ascii="Arial" w:hAnsi="Arial" w:cs="Arial"/>
      <w:color w:val="auto"/>
      <w:sz w:val="20"/>
      <w:szCs w:val="20"/>
    </w:rPr>
  </w:style>
  <w:style w:type="character" w:customStyle="1" w:styleId="EmailStyle559">
    <w:name w:val="EmailStyle559"/>
    <w:rsid w:val="00523A78"/>
    <w:rPr>
      <w:rFonts w:ascii="Arial" w:hAnsi="Arial" w:cs="Arial"/>
      <w:color w:val="000080"/>
      <w:sz w:val="20"/>
      <w:szCs w:val="20"/>
    </w:rPr>
  </w:style>
  <w:style w:type="character" w:customStyle="1" w:styleId="EmailStyle560">
    <w:name w:val="EmailStyle560"/>
    <w:rsid w:val="00523A78"/>
    <w:rPr>
      <w:rFonts w:ascii="Arial" w:hAnsi="Arial" w:cs="Arial"/>
      <w:color w:val="000080"/>
      <w:sz w:val="20"/>
      <w:szCs w:val="20"/>
    </w:rPr>
  </w:style>
  <w:style w:type="character" w:customStyle="1" w:styleId="EmailStyle561">
    <w:name w:val="EmailStyle561"/>
    <w:semiHidden/>
    <w:rsid w:val="00523A78"/>
    <w:rPr>
      <w:rFonts w:ascii="Arial" w:hAnsi="Arial" w:cs="Arial"/>
      <w:color w:val="000080"/>
      <w:sz w:val="20"/>
      <w:szCs w:val="20"/>
    </w:rPr>
  </w:style>
  <w:style w:type="character" w:customStyle="1" w:styleId="EmailStyle562">
    <w:name w:val="EmailStyle562"/>
    <w:semiHidden/>
    <w:rsid w:val="00523A78"/>
    <w:rPr>
      <w:rFonts w:ascii="Arial" w:hAnsi="Arial" w:cs="Arial"/>
      <w:color w:val="auto"/>
      <w:sz w:val="20"/>
      <w:szCs w:val="20"/>
    </w:rPr>
  </w:style>
  <w:style w:type="character" w:customStyle="1" w:styleId="EmailStyle563">
    <w:name w:val="EmailStyle563"/>
    <w:rsid w:val="00523A78"/>
    <w:rPr>
      <w:rFonts w:ascii="Arial" w:hAnsi="Arial" w:cs="Arial"/>
      <w:color w:val="000080"/>
      <w:sz w:val="20"/>
      <w:szCs w:val="20"/>
    </w:rPr>
  </w:style>
  <w:style w:type="character" w:customStyle="1" w:styleId="EmailStyle564">
    <w:name w:val="EmailStyle564"/>
    <w:semiHidden/>
    <w:rsid w:val="00523A78"/>
    <w:rPr>
      <w:rFonts w:ascii="Arial" w:hAnsi="Arial" w:cs="Arial"/>
      <w:color w:val="000080"/>
      <w:sz w:val="20"/>
      <w:szCs w:val="20"/>
    </w:rPr>
  </w:style>
  <w:style w:type="character" w:customStyle="1" w:styleId="EmailStyle565">
    <w:name w:val="EmailStyle565"/>
    <w:semiHidden/>
    <w:rsid w:val="00523A78"/>
    <w:rPr>
      <w:rFonts w:ascii="Arial" w:hAnsi="Arial" w:cs="Arial"/>
      <w:color w:val="auto"/>
      <w:sz w:val="20"/>
      <w:szCs w:val="20"/>
    </w:rPr>
  </w:style>
  <w:style w:type="character" w:customStyle="1" w:styleId="EmailStyle566">
    <w:name w:val="EmailStyle566"/>
    <w:semiHidden/>
    <w:rsid w:val="00523A78"/>
    <w:rPr>
      <w:rFonts w:ascii="Arial" w:hAnsi="Arial" w:cs="Arial"/>
      <w:color w:val="000080"/>
      <w:sz w:val="20"/>
      <w:szCs w:val="20"/>
    </w:rPr>
  </w:style>
  <w:style w:type="character" w:customStyle="1" w:styleId="EmailStyle567">
    <w:name w:val="EmailStyle567"/>
    <w:semiHidden/>
    <w:rsid w:val="00523A78"/>
    <w:rPr>
      <w:rFonts w:ascii="Arial" w:hAnsi="Arial" w:cs="Arial"/>
      <w:color w:val="000080"/>
      <w:sz w:val="20"/>
      <w:szCs w:val="20"/>
    </w:rPr>
  </w:style>
  <w:style w:type="character" w:customStyle="1" w:styleId="EmailStyle568">
    <w:name w:val="EmailStyle568"/>
    <w:rsid w:val="00523A78"/>
    <w:rPr>
      <w:rFonts w:ascii="Arial" w:hAnsi="Arial" w:cs="Arial"/>
      <w:color w:val="000080"/>
      <w:sz w:val="20"/>
      <w:szCs w:val="20"/>
    </w:rPr>
  </w:style>
  <w:style w:type="character" w:customStyle="1" w:styleId="EmailStyle569">
    <w:name w:val="EmailStyle569"/>
    <w:semiHidden/>
    <w:rsid w:val="00523A78"/>
    <w:rPr>
      <w:rFonts w:ascii="Arial" w:hAnsi="Arial" w:cs="Arial"/>
      <w:color w:val="auto"/>
      <w:sz w:val="20"/>
      <w:szCs w:val="20"/>
    </w:rPr>
  </w:style>
  <w:style w:type="character" w:customStyle="1" w:styleId="EmailStyle570">
    <w:name w:val="EmailStyle570"/>
    <w:semiHidden/>
    <w:rsid w:val="00523A78"/>
    <w:rPr>
      <w:rFonts w:ascii="Arial" w:hAnsi="Arial" w:cs="Arial"/>
      <w:color w:val="000080"/>
      <w:sz w:val="20"/>
      <w:szCs w:val="20"/>
    </w:rPr>
  </w:style>
  <w:style w:type="character" w:customStyle="1" w:styleId="EmailStyle571">
    <w:name w:val="EmailStyle571"/>
    <w:semiHidden/>
    <w:rsid w:val="00523A78"/>
    <w:rPr>
      <w:rFonts w:ascii="Arial" w:hAnsi="Arial" w:cs="Arial"/>
      <w:color w:val="auto"/>
      <w:sz w:val="20"/>
      <w:szCs w:val="20"/>
    </w:rPr>
  </w:style>
  <w:style w:type="character" w:customStyle="1" w:styleId="EmailStyle572">
    <w:name w:val="EmailStyle572"/>
    <w:rsid w:val="00523A78"/>
    <w:rPr>
      <w:rFonts w:ascii="Arial" w:hAnsi="Arial" w:cs="Arial"/>
      <w:color w:val="000080"/>
      <w:sz w:val="20"/>
      <w:szCs w:val="20"/>
    </w:rPr>
  </w:style>
  <w:style w:type="character" w:customStyle="1" w:styleId="EmailStyle573">
    <w:name w:val="EmailStyle573"/>
    <w:rsid w:val="00523A78"/>
    <w:rPr>
      <w:rFonts w:ascii="Arial" w:hAnsi="Arial" w:cs="Arial"/>
      <w:color w:val="000080"/>
      <w:sz w:val="20"/>
      <w:szCs w:val="20"/>
    </w:rPr>
  </w:style>
  <w:style w:type="character" w:customStyle="1" w:styleId="EmailStyle574">
    <w:name w:val="EmailStyle574"/>
    <w:rsid w:val="00523A78"/>
    <w:rPr>
      <w:rFonts w:ascii="Arial" w:hAnsi="Arial" w:cs="Arial"/>
      <w:color w:val="000080"/>
      <w:sz w:val="20"/>
      <w:szCs w:val="20"/>
    </w:rPr>
  </w:style>
  <w:style w:type="character" w:customStyle="1" w:styleId="EmailStyle575">
    <w:name w:val="EmailStyle575"/>
    <w:rsid w:val="00523A78"/>
    <w:rPr>
      <w:rFonts w:ascii="Arial" w:hAnsi="Arial" w:cs="Arial"/>
      <w:color w:val="000080"/>
      <w:sz w:val="20"/>
      <w:szCs w:val="20"/>
    </w:rPr>
  </w:style>
  <w:style w:type="character" w:customStyle="1" w:styleId="EmailStyle576">
    <w:name w:val="EmailStyle576"/>
    <w:rsid w:val="00523A78"/>
    <w:rPr>
      <w:rFonts w:ascii="Arial" w:hAnsi="Arial" w:cs="Arial"/>
      <w:color w:val="000080"/>
      <w:sz w:val="20"/>
      <w:szCs w:val="20"/>
    </w:rPr>
  </w:style>
  <w:style w:type="character" w:customStyle="1" w:styleId="EmailStyle577">
    <w:name w:val="EmailStyle577"/>
    <w:semiHidden/>
    <w:rsid w:val="00523A78"/>
    <w:rPr>
      <w:rFonts w:ascii="Arial" w:hAnsi="Arial" w:cs="Arial"/>
      <w:color w:val="000080"/>
      <w:sz w:val="20"/>
      <w:szCs w:val="20"/>
    </w:rPr>
  </w:style>
  <w:style w:type="character" w:customStyle="1" w:styleId="EmailStyle578">
    <w:name w:val="EmailStyle578"/>
    <w:semiHidden/>
    <w:rsid w:val="00523A78"/>
    <w:rPr>
      <w:rFonts w:ascii="Arial" w:hAnsi="Arial" w:cs="Arial"/>
      <w:color w:val="auto"/>
      <w:sz w:val="20"/>
      <w:szCs w:val="20"/>
    </w:rPr>
  </w:style>
  <w:style w:type="character" w:customStyle="1" w:styleId="EmailStyle579">
    <w:name w:val="EmailStyle579"/>
    <w:rsid w:val="00523A78"/>
    <w:rPr>
      <w:rFonts w:ascii="Arial" w:hAnsi="Arial" w:cs="Arial"/>
      <w:color w:val="000080"/>
      <w:sz w:val="20"/>
      <w:szCs w:val="20"/>
    </w:rPr>
  </w:style>
  <w:style w:type="character" w:customStyle="1" w:styleId="EmailStyle580">
    <w:name w:val="EmailStyle580"/>
    <w:semiHidden/>
    <w:rsid w:val="00523A78"/>
    <w:rPr>
      <w:rFonts w:ascii="Arial" w:hAnsi="Arial" w:cs="Arial"/>
      <w:color w:val="000080"/>
      <w:sz w:val="20"/>
      <w:szCs w:val="20"/>
    </w:rPr>
  </w:style>
  <w:style w:type="character" w:customStyle="1" w:styleId="EmailStyle581">
    <w:name w:val="EmailStyle581"/>
    <w:rsid w:val="00523A78"/>
    <w:rPr>
      <w:rFonts w:ascii="Arial" w:hAnsi="Arial" w:cs="Arial"/>
      <w:color w:val="000080"/>
      <w:sz w:val="20"/>
      <w:szCs w:val="20"/>
    </w:rPr>
  </w:style>
  <w:style w:type="character" w:customStyle="1" w:styleId="EmailStyle582">
    <w:name w:val="EmailStyle582"/>
    <w:semiHidden/>
    <w:rsid w:val="00523A78"/>
    <w:rPr>
      <w:rFonts w:ascii="Arial" w:hAnsi="Arial" w:cs="Arial"/>
      <w:color w:val="000080"/>
      <w:sz w:val="20"/>
      <w:szCs w:val="20"/>
    </w:rPr>
  </w:style>
  <w:style w:type="character" w:customStyle="1" w:styleId="EmailStyle583">
    <w:name w:val="EmailStyle583"/>
    <w:semiHidden/>
    <w:rsid w:val="00523A78"/>
    <w:rPr>
      <w:rFonts w:ascii="Arial" w:hAnsi="Arial" w:cs="Arial"/>
      <w:color w:val="000080"/>
      <w:sz w:val="20"/>
      <w:szCs w:val="20"/>
    </w:rPr>
  </w:style>
  <w:style w:type="character" w:customStyle="1" w:styleId="EmailStyle584">
    <w:name w:val="EmailStyle584"/>
    <w:rsid w:val="00523A78"/>
    <w:rPr>
      <w:rFonts w:ascii="Arial" w:hAnsi="Arial" w:cs="Arial"/>
      <w:color w:val="000080"/>
      <w:sz w:val="20"/>
      <w:szCs w:val="20"/>
    </w:rPr>
  </w:style>
  <w:style w:type="character" w:customStyle="1" w:styleId="EmailStyle585">
    <w:name w:val="EmailStyle585"/>
    <w:semiHidden/>
    <w:rsid w:val="00523A78"/>
    <w:rPr>
      <w:rFonts w:ascii="Arial" w:hAnsi="Arial" w:cs="Arial"/>
      <w:color w:val="auto"/>
      <w:sz w:val="20"/>
      <w:szCs w:val="20"/>
    </w:rPr>
  </w:style>
  <w:style w:type="character" w:customStyle="1" w:styleId="EmailStyle586">
    <w:name w:val="EmailStyle586"/>
    <w:rsid w:val="00523A78"/>
    <w:rPr>
      <w:rFonts w:ascii="Arial" w:hAnsi="Arial" w:cs="Arial"/>
      <w:color w:val="000080"/>
      <w:sz w:val="20"/>
      <w:szCs w:val="20"/>
    </w:rPr>
  </w:style>
  <w:style w:type="character" w:customStyle="1" w:styleId="EmailStyle587">
    <w:name w:val="EmailStyle587"/>
    <w:rsid w:val="00523A78"/>
    <w:rPr>
      <w:rFonts w:ascii="Arial" w:hAnsi="Arial" w:cs="Arial"/>
      <w:color w:val="000080"/>
      <w:sz w:val="20"/>
      <w:szCs w:val="20"/>
    </w:rPr>
  </w:style>
  <w:style w:type="character" w:customStyle="1" w:styleId="EmailStyle588">
    <w:name w:val="EmailStyle588"/>
    <w:semiHidden/>
    <w:rsid w:val="00523A78"/>
    <w:rPr>
      <w:rFonts w:ascii="Arial" w:hAnsi="Arial" w:cs="Arial"/>
      <w:color w:val="000080"/>
      <w:sz w:val="20"/>
      <w:szCs w:val="20"/>
    </w:rPr>
  </w:style>
  <w:style w:type="character" w:customStyle="1" w:styleId="EmailStyle589">
    <w:name w:val="EmailStyle589"/>
    <w:semiHidden/>
    <w:rsid w:val="00523A78"/>
    <w:rPr>
      <w:rFonts w:ascii="Arial" w:hAnsi="Arial" w:cs="Arial"/>
      <w:color w:val="auto"/>
      <w:sz w:val="20"/>
      <w:szCs w:val="20"/>
    </w:rPr>
  </w:style>
  <w:style w:type="character" w:customStyle="1" w:styleId="EmailStyle590">
    <w:name w:val="EmailStyle590"/>
    <w:rsid w:val="00523A78"/>
    <w:rPr>
      <w:rFonts w:ascii="Arial" w:hAnsi="Arial" w:cs="Arial"/>
      <w:color w:val="000080"/>
      <w:sz w:val="20"/>
      <w:szCs w:val="20"/>
    </w:rPr>
  </w:style>
  <w:style w:type="character" w:customStyle="1" w:styleId="EmailStyle591">
    <w:name w:val="EmailStyle591"/>
    <w:semiHidden/>
    <w:rsid w:val="00523A78"/>
    <w:rPr>
      <w:rFonts w:ascii="Arial" w:hAnsi="Arial" w:cs="Arial"/>
      <w:color w:val="000080"/>
      <w:sz w:val="20"/>
      <w:szCs w:val="20"/>
    </w:rPr>
  </w:style>
  <w:style w:type="character" w:customStyle="1" w:styleId="EmailStyle592">
    <w:name w:val="EmailStyle592"/>
    <w:semiHidden/>
    <w:rsid w:val="00523A78"/>
    <w:rPr>
      <w:rFonts w:ascii="Arial" w:hAnsi="Arial" w:cs="Arial"/>
      <w:color w:val="auto"/>
      <w:sz w:val="20"/>
      <w:szCs w:val="20"/>
    </w:rPr>
  </w:style>
  <w:style w:type="character" w:customStyle="1" w:styleId="EmailStyle593">
    <w:name w:val="EmailStyle593"/>
    <w:semiHidden/>
    <w:rsid w:val="00523A78"/>
    <w:rPr>
      <w:rFonts w:ascii="Arial" w:hAnsi="Arial" w:cs="Arial"/>
      <w:color w:val="000080"/>
      <w:sz w:val="20"/>
      <w:szCs w:val="20"/>
    </w:rPr>
  </w:style>
  <w:style w:type="character" w:customStyle="1" w:styleId="EmailStyle594">
    <w:name w:val="EmailStyle594"/>
    <w:semiHidden/>
    <w:rsid w:val="00523A78"/>
    <w:rPr>
      <w:rFonts w:ascii="Arial" w:hAnsi="Arial" w:cs="Arial"/>
      <w:color w:val="000080"/>
      <w:sz w:val="20"/>
      <w:szCs w:val="20"/>
    </w:rPr>
  </w:style>
  <w:style w:type="character" w:customStyle="1" w:styleId="EmailStyle595">
    <w:name w:val="EmailStyle595"/>
    <w:rsid w:val="00523A78"/>
    <w:rPr>
      <w:rFonts w:ascii="Arial" w:hAnsi="Arial" w:cs="Arial"/>
      <w:color w:val="000080"/>
      <w:sz w:val="20"/>
      <w:szCs w:val="20"/>
    </w:rPr>
  </w:style>
  <w:style w:type="character" w:customStyle="1" w:styleId="EmailStyle596">
    <w:name w:val="EmailStyle596"/>
    <w:semiHidden/>
    <w:rsid w:val="00523A78"/>
    <w:rPr>
      <w:rFonts w:ascii="Arial" w:hAnsi="Arial" w:cs="Arial"/>
      <w:color w:val="auto"/>
      <w:sz w:val="20"/>
      <w:szCs w:val="20"/>
    </w:rPr>
  </w:style>
  <w:style w:type="character" w:customStyle="1" w:styleId="EmailStyle597">
    <w:name w:val="EmailStyle597"/>
    <w:rsid w:val="00523A78"/>
    <w:rPr>
      <w:rFonts w:ascii="Arial" w:hAnsi="Arial" w:cs="Arial"/>
      <w:color w:val="000080"/>
      <w:sz w:val="20"/>
      <w:szCs w:val="20"/>
    </w:rPr>
  </w:style>
  <w:style w:type="character" w:customStyle="1" w:styleId="EmailStyle598">
    <w:name w:val="EmailStyle598"/>
    <w:rsid w:val="00523A78"/>
    <w:rPr>
      <w:rFonts w:ascii="Arial" w:hAnsi="Arial" w:cs="Arial"/>
      <w:color w:val="000080"/>
      <w:sz w:val="20"/>
      <w:szCs w:val="20"/>
    </w:rPr>
  </w:style>
  <w:style w:type="character" w:customStyle="1" w:styleId="EmailStyle599">
    <w:name w:val="EmailStyle599"/>
    <w:semiHidden/>
    <w:rsid w:val="00523A78"/>
    <w:rPr>
      <w:rFonts w:ascii="Arial" w:hAnsi="Arial" w:cs="Arial"/>
      <w:color w:val="000080"/>
      <w:sz w:val="20"/>
      <w:szCs w:val="20"/>
    </w:rPr>
  </w:style>
  <w:style w:type="character" w:customStyle="1" w:styleId="EmailStyle600">
    <w:name w:val="EmailStyle600"/>
    <w:semiHidden/>
    <w:rsid w:val="00523A78"/>
    <w:rPr>
      <w:rFonts w:ascii="Arial" w:hAnsi="Arial" w:cs="Arial"/>
      <w:color w:val="auto"/>
      <w:sz w:val="20"/>
      <w:szCs w:val="20"/>
    </w:rPr>
  </w:style>
  <w:style w:type="character" w:customStyle="1" w:styleId="EmailStyle601">
    <w:name w:val="EmailStyle601"/>
    <w:rsid w:val="00523A78"/>
    <w:rPr>
      <w:rFonts w:ascii="Arial" w:hAnsi="Arial" w:cs="Arial"/>
      <w:color w:val="000080"/>
      <w:sz w:val="20"/>
      <w:szCs w:val="20"/>
    </w:rPr>
  </w:style>
  <w:style w:type="character" w:customStyle="1" w:styleId="EmailStyle602">
    <w:name w:val="EmailStyle602"/>
    <w:rsid w:val="00523A78"/>
    <w:rPr>
      <w:rFonts w:ascii="Arial" w:hAnsi="Arial" w:cs="Arial"/>
      <w:color w:val="000080"/>
      <w:sz w:val="20"/>
      <w:szCs w:val="20"/>
    </w:rPr>
  </w:style>
  <w:style w:type="character" w:customStyle="1" w:styleId="EmailStyle603">
    <w:name w:val="EmailStyle603"/>
    <w:rsid w:val="00523A78"/>
    <w:rPr>
      <w:rFonts w:ascii="Arial" w:hAnsi="Arial" w:cs="Arial"/>
      <w:color w:val="000080"/>
      <w:sz w:val="20"/>
      <w:szCs w:val="20"/>
    </w:rPr>
  </w:style>
  <w:style w:type="paragraph" w:styleId="BodyText2">
    <w:name w:val="Body Text 2"/>
    <w:basedOn w:val="Normal"/>
    <w:link w:val="BodyText2Char"/>
    <w:rsid w:val="00523A78"/>
    <w:pPr>
      <w:spacing w:after="120" w:line="480" w:lineRule="auto"/>
    </w:pPr>
    <w:rPr>
      <w:rFonts w:eastAsia="MS Mincho"/>
    </w:rPr>
  </w:style>
  <w:style w:type="character" w:customStyle="1" w:styleId="BodyText2Char">
    <w:name w:val="Body Text 2 Char"/>
    <w:link w:val="BodyText2"/>
    <w:rsid w:val="00523A78"/>
    <w:rPr>
      <w:rFonts w:ascii="Arial" w:eastAsia="MS Mincho" w:hAnsi="Arial" w:cs="Arial"/>
      <w:spacing w:val="8"/>
      <w:lang w:val="en-GB" w:eastAsia="zh-CN"/>
    </w:rPr>
  </w:style>
  <w:style w:type="paragraph" w:styleId="BodyText3">
    <w:name w:val="Body Text 3"/>
    <w:basedOn w:val="Normal"/>
    <w:link w:val="BodyText3Char"/>
    <w:rsid w:val="00523A78"/>
    <w:pPr>
      <w:spacing w:after="120"/>
    </w:pPr>
    <w:rPr>
      <w:rFonts w:eastAsia="MS Mincho"/>
      <w:sz w:val="16"/>
      <w:szCs w:val="16"/>
    </w:rPr>
  </w:style>
  <w:style w:type="character" w:customStyle="1" w:styleId="BodyText3Char">
    <w:name w:val="Body Text 3 Char"/>
    <w:link w:val="BodyText3"/>
    <w:rsid w:val="00523A78"/>
    <w:rPr>
      <w:rFonts w:ascii="Arial" w:eastAsia="MS Mincho" w:hAnsi="Arial" w:cs="Arial"/>
      <w:spacing w:val="8"/>
      <w:sz w:val="16"/>
      <w:szCs w:val="16"/>
      <w:lang w:val="en-GB" w:eastAsia="zh-CN"/>
    </w:rPr>
  </w:style>
  <w:style w:type="paragraph" w:styleId="BodyTextFirstIndent">
    <w:name w:val="Body Text First Indent"/>
    <w:basedOn w:val="BodyText"/>
    <w:link w:val="BodyTextFirstIndentChar"/>
    <w:rsid w:val="00523A78"/>
    <w:pPr>
      <w:ind w:firstLine="210"/>
    </w:pPr>
    <w:rPr>
      <w:rFonts w:eastAsia="MS Mincho"/>
    </w:rPr>
  </w:style>
  <w:style w:type="character" w:customStyle="1" w:styleId="BodyTextChar">
    <w:name w:val="Body Text Char"/>
    <w:link w:val="BodyText"/>
    <w:uiPriority w:val="99"/>
    <w:rsid w:val="00523A78"/>
    <w:rPr>
      <w:rFonts w:ascii="Arial" w:hAnsi="Arial" w:cs="Arial"/>
      <w:spacing w:val="8"/>
      <w:lang w:val="en-GB" w:eastAsia="zh-CN"/>
    </w:rPr>
  </w:style>
  <w:style w:type="character" w:customStyle="1" w:styleId="BodyTextFirstIndentChar">
    <w:name w:val="Body Text First Indent Char"/>
    <w:link w:val="BodyTextFirstIndent"/>
    <w:rsid w:val="00523A78"/>
    <w:rPr>
      <w:rFonts w:ascii="Arial" w:eastAsia="MS Mincho" w:hAnsi="Arial" w:cs="Arial"/>
      <w:spacing w:val="8"/>
      <w:lang w:val="en-GB" w:eastAsia="zh-CN"/>
    </w:rPr>
  </w:style>
  <w:style w:type="paragraph" w:styleId="BodyTextFirstIndent2">
    <w:name w:val="Body Text First Indent 2"/>
    <w:basedOn w:val="BodyTextIndent"/>
    <w:link w:val="BodyTextFirstIndent2Char"/>
    <w:rsid w:val="00523A78"/>
    <w:pPr>
      <w:ind w:firstLine="210"/>
    </w:pPr>
    <w:rPr>
      <w:rFonts w:eastAsia="MS Mincho"/>
    </w:rPr>
  </w:style>
  <w:style w:type="character" w:customStyle="1" w:styleId="BodyTextFirstIndent2Char">
    <w:name w:val="Body Text First Indent 2 Char"/>
    <w:link w:val="BodyTextFirstIndent2"/>
    <w:rsid w:val="00523A78"/>
    <w:rPr>
      <w:rFonts w:ascii="Arial" w:eastAsia="MS Mincho" w:hAnsi="Arial" w:cs="Arial"/>
      <w:spacing w:val="8"/>
      <w:lang w:val="en-GB" w:eastAsia="zh-CN"/>
    </w:rPr>
  </w:style>
  <w:style w:type="paragraph" w:styleId="BodyTextIndent2">
    <w:name w:val="Body Text Indent 2"/>
    <w:basedOn w:val="Normal"/>
    <w:link w:val="BodyTextIndent2Char"/>
    <w:rsid w:val="00523A78"/>
    <w:pPr>
      <w:spacing w:after="120" w:line="480" w:lineRule="auto"/>
      <w:ind w:left="360"/>
    </w:pPr>
    <w:rPr>
      <w:rFonts w:eastAsia="MS Mincho"/>
    </w:rPr>
  </w:style>
  <w:style w:type="character" w:customStyle="1" w:styleId="BodyTextIndent2Char">
    <w:name w:val="Body Text Indent 2 Char"/>
    <w:link w:val="BodyTextIndent2"/>
    <w:rsid w:val="00523A78"/>
    <w:rPr>
      <w:rFonts w:ascii="Arial" w:eastAsia="MS Mincho" w:hAnsi="Arial" w:cs="Arial"/>
      <w:spacing w:val="8"/>
      <w:lang w:val="en-GB" w:eastAsia="zh-CN"/>
    </w:rPr>
  </w:style>
  <w:style w:type="paragraph" w:styleId="BodyTextIndent3">
    <w:name w:val="Body Text Indent 3"/>
    <w:basedOn w:val="Normal"/>
    <w:link w:val="BodyTextIndent3Char"/>
    <w:rsid w:val="00523A78"/>
    <w:pPr>
      <w:spacing w:after="120"/>
      <w:ind w:left="360"/>
    </w:pPr>
    <w:rPr>
      <w:rFonts w:eastAsia="MS Mincho"/>
      <w:sz w:val="16"/>
      <w:szCs w:val="16"/>
    </w:rPr>
  </w:style>
  <w:style w:type="character" w:customStyle="1" w:styleId="BodyTextIndent3Char">
    <w:name w:val="Body Text Indent 3 Char"/>
    <w:link w:val="BodyTextIndent3"/>
    <w:rsid w:val="00523A78"/>
    <w:rPr>
      <w:rFonts w:ascii="Arial" w:eastAsia="MS Mincho" w:hAnsi="Arial" w:cs="Arial"/>
      <w:spacing w:val="8"/>
      <w:sz w:val="16"/>
      <w:szCs w:val="16"/>
      <w:lang w:val="en-GB" w:eastAsia="zh-CN"/>
    </w:rPr>
  </w:style>
  <w:style w:type="paragraph" w:styleId="Closing">
    <w:name w:val="Closing"/>
    <w:basedOn w:val="Normal"/>
    <w:link w:val="ClosingChar"/>
    <w:rsid w:val="00523A78"/>
    <w:pPr>
      <w:ind w:left="4320"/>
    </w:pPr>
    <w:rPr>
      <w:rFonts w:eastAsia="MS Mincho"/>
    </w:rPr>
  </w:style>
  <w:style w:type="character" w:customStyle="1" w:styleId="ClosingChar">
    <w:name w:val="Closing Char"/>
    <w:link w:val="Closing"/>
    <w:rsid w:val="00523A78"/>
    <w:rPr>
      <w:rFonts w:ascii="Arial" w:eastAsia="MS Mincho" w:hAnsi="Arial" w:cs="Arial"/>
      <w:spacing w:val="8"/>
      <w:lang w:val="en-GB" w:eastAsia="zh-CN"/>
    </w:rPr>
  </w:style>
  <w:style w:type="paragraph" w:styleId="E-mailSignature">
    <w:name w:val="E-mail Signature"/>
    <w:basedOn w:val="Normal"/>
    <w:link w:val="E-mailSignatureChar"/>
    <w:rsid w:val="00523A78"/>
    <w:rPr>
      <w:rFonts w:eastAsia="MS Mincho"/>
    </w:rPr>
  </w:style>
  <w:style w:type="character" w:customStyle="1" w:styleId="E-mailSignatureChar">
    <w:name w:val="E-mail Signature Char"/>
    <w:link w:val="E-mailSignature"/>
    <w:rsid w:val="00523A78"/>
    <w:rPr>
      <w:rFonts w:ascii="Arial" w:eastAsia="MS Mincho" w:hAnsi="Arial" w:cs="Arial"/>
      <w:spacing w:val="8"/>
      <w:lang w:val="en-GB" w:eastAsia="zh-CN"/>
    </w:rPr>
  </w:style>
  <w:style w:type="paragraph" w:styleId="EnvelopeAddress">
    <w:name w:val="envelope address"/>
    <w:basedOn w:val="Normal"/>
    <w:uiPriority w:val="99"/>
    <w:rsid w:val="00523A78"/>
    <w:pPr>
      <w:framePr w:w="7920" w:h="1980" w:hRule="exact" w:hSpace="180" w:wrap="auto" w:hAnchor="page" w:xAlign="center" w:yAlign="bottom"/>
      <w:ind w:left="2880"/>
    </w:pPr>
    <w:rPr>
      <w:rFonts w:eastAsia="MS Mincho"/>
      <w:sz w:val="24"/>
      <w:szCs w:val="24"/>
    </w:rPr>
  </w:style>
  <w:style w:type="paragraph" w:styleId="EnvelopeReturn">
    <w:name w:val="envelope return"/>
    <w:basedOn w:val="Normal"/>
    <w:uiPriority w:val="99"/>
    <w:rsid w:val="00523A78"/>
    <w:rPr>
      <w:rFonts w:eastAsia="MS Mincho"/>
    </w:rPr>
  </w:style>
  <w:style w:type="paragraph" w:styleId="HTMLAddress">
    <w:name w:val="HTML Address"/>
    <w:basedOn w:val="Normal"/>
    <w:link w:val="HTMLAddressChar"/>
    <w:rsid w:val="00523A78"/>
    <w:rPr>
      <w:rFonts w:eastAsia="MS Mincho"/>
      <w:i/>
      <w:iCs/>
    </w:rPr>
  </w:style>
  <w:style w:type="character" w:customStyle="1" w:styleId="HTMLAddressChar">
    <w:name w:val="HTML Address Char"/>
    <w:link w:val="HTMLAddress"/>
    <w:rsid w:val="00523A78"/>
    <w:rPr>
      <w:rFonts w:ascii="Arial" w:eastAsia="MS Mincho" w:hAnsi="Arial" w:cs="Arial"/>
      <w:i/>
      <w:iCs/>
      <w:spacing w:val="8"/>
      <w:lang w:val="en-GB" w:eastAsia="zh-CN"/>
    </w:rPr>
  </w:style>
  <w:style w:type="paragraph" w:styleId="MacroText">
    <w:name w:val="macro"/>
    <w:link w:val="MacroTextChar"/>
    <w:rsid w:val="00523A78"/>
    <w:pPr>
      <w:tabs>
        <w:tab w:val="left" w:pos="480"/>
        <w:tab w:val="left" w:pos="960"/>
        <w:tab w:val="left" w:pos="1440"/>
        <w:tab w:val="left" w:pos="1920"/>
        <w:tab w:val="left" w:pos="2400"/>
        <w:tab w:val="left" w:pos="2880"/>
        <w:tab w:val="left" w:pos="3360"/>
        <w:tab w:val="left" w:pos="3840"/>
        <w:tab w:val="left" w:pos="4320"/>
      </w:tabs>
      <w:snapToGrid w:val="0"/>
      <w:jc w:val="both"/>
    </w:pPr>
    <w:rPr>
      <w:rFonts w:ascii="Courier New" w:eastAsia="MS Mincho" w:hAnsi="Courier New" w:cs="Courier New"/>
      <w:spacing w:val="8"/>
      <w:lang w:val="en-GB" w:eastAsia="zh-CN"/>
    </w:rPr>
  </w:style>
  <w:style w:type="character" w:customStyle="1" w:styleId="MacroTextChar">
    <w:name w:val="Macro Text Char"/>
    <w:link w:val="MacroText"/>
    <w:rsid w:val="00523A78"/>
    <w:rPr>
      <w:rFonts w:ascii="Courier New" w:eastAsia="MS Mincho" w:hAnsi="Courier New" w:cs="Courier New"/>
      <w:spacing w:val="8"/>
      <w:lang w:val="en-GB" w:eastAsia="zh-CN"/>
    </w:rPr>
  </w:style>
  <w:style w:type="paragraph" w:styleId="NormalIndent">
    <w:name w:val="Normal Indent"/>
    <w:basedOn w:val="Normal"/>
    <w:uiPriority w:val="99"/>
    <w:rsid w:val="00523A78"/>
    <w:pPr>
      <w:ind w:left="720"/>
    </w:pPr>
    <w:rPr>
      <w:rFonts w:eastAsia="MS Mincho"/>
    </w:rPr>
  </w:style>
  <w:style w:type="paragraph" w:styleId="NoteHeading">
    <w:name w:val="Note Heading"/>
    <w:basedOn w:val="Normal"/>
    <w:next w:val="Normal"/>
    <w:link w:val="NoteHeadingChar"/>
    <w:rsid w:val="00523A78"/>
    <w:rPr>
      <w:rFonts w:eastAsia="MS Mincho"/>
    </w:rPr>
  </w:style>
  <w:style w:type="character" w:customStyle="1" w:styleId="NoteHeadingChar">
    <w:name w:val="Note Heading Char"/>
    <w:link w:val="NoteHeading"/>
    <w:rsid w:val="00523A78"/>
    <w:rPr>
      <w:rFonts w:ascii="Arial" w:eastAsia="MS Mincho" w:hAnsi="Arial" w:cs="Arial"/>
      <w:spacing w:val="8"/>
      <w:lang w:val="en-GB" w:eastAsia="zh-CN"/>
    </w:rPr>
  </w:style>
  <w:style w:type="paragraph" w:styleId="PlainText">
    <w:name w:val="Plain Text"/>
    <w:basedOn w:val="Normal"/>
    <w:link w:val="PlainTextChar"/>
    <w:rsid w:val="00523A78"/>
    <w:rPr>
      <w:rFonts w:ascii="Courier New" w:eastAsia="MS Mincho" w:hAnsi="Courier New" w:cs="Courier New"/>
    </w:rPr>
  </w:style>
  <w:style w:type="character" w:customStyle="1" w:styleId="PlainTextChar">
    <w:name w:val="Plain Text Char"/>
    <w:link w:val="PlainText"/>
    <w:rsid w:val="00523A78"/>
    <w:rPr>
      <w:rFonts w:ascii="Courier New" w:eastAsia="MS Mincho" w:hAnsi="Courier New" w:cs="Courier New"/>
      <w:spacing w:val="8"/>
      <w:lang w:val="en-GB" w:eastAsia="zh-CN"/>
    </w:rPr>
  </w:style>
  <w:style w:type="paragraph" w:styleId="Salutation">
    <w:name w:val="Salutation"/>
    <w:basedOn w:val="Normal"/>
    <w:next w:val="Normal"/>
    <w:link w:val="SalutationChar"/>
    <w:rsid w:val="00523A78"/>
    <w:rPr>
      <w:rFonts w:eastAsia="MS Mincho"/>
    </w:rPr>
  </w:style>
  <w:style w:type="character" w:customStyle="1" w:styleId="SalutationChar">
    <w:name w:val="Salutation Char"/>
    <w:link w:val="Salutation"/>
    <w:rsid w:val="00523A78"/>
    <w:rPr>
      <w:rFonts w:ascii="Arial" w:eastAsia="MS Mincho" w:hAnsi="Arial" w:cs="Arial"/>
      <w:spacing w:val="8"/>
      <w:lang w:val="en-GB" w:eastAsia="zh-CN"/>
    </w:rPr>
  </w:style>
  <w:style w:type="paragraph" w:styleId="Signature">
    <w:name w:val="Signature"/>
    <w:basedOn w:val="Normal"/>
    <w:link w:val="SignatureChar"/>
    <w:rsid w:val="00523A78"/>
    <w:pPr>
      <w:ind w:left="4320"/>
    </w:pPr>
    <w:rPr>
      <w:rFonts w:eastAsia="MS Mincho"/>
    </w:rPr>
  </w:style>
  <w:style w:type="character" w:customStyle="1" w:styleId="SignatureChar">
    <w:name w:val="Signature Char"/>
    <w:link w:val="Signature"/>
    <w:rsid w:val="00523A78"/>
    <w:rPr>
      <w:rFonts w:ascii="Arial" w:eastAsia="MS Mincho" w:hAnsi="Arial" w:cs="Arial"/>
      <w:spacing w:val="8"/>
      <w:lang w:val="en-GB" w:eastAsia="zh-CN"/>
    </w:rPr>
  </w:style>
  <w:style w:type="paragraph" w:styleId="Subtitle">
    <w:name w:val="Subtitle"/>
    <w:basedOn w:val="Normal"/>
    <w:link w:val="SubtitleChar"/>
    <w:qFormat/>
    <w:rsid w:val="00523A78"/>
    <w:pPr>
      <w:spacing w:after="60"/>
      <w:jc w:val="center"/>
      <w:outlineLvl w:val="1"/>
    </w:pPr>
    <w:rPr>
      <w:rFonts w:eastAsia="MS Mincho"/>
      <w:sz w:val="24"/>
      <w:szCs w:val="24"/>
    </w:rPr>
  </w:style>
  <w:style w:type="character" w:customStyle="1" w:styleId="SubtitleChar">
    <w:name w:val="Subtitle Char"/>
    <w:link w:val="Subtitle"/>
    <w:rsid w:val="00523A78"/>
    <w:rPr>
      <w:rFonts w:ascii="Arial" w:eastAsia="MS Mincho" w:hAnsi="Arial" w:cs="Arial"/>
      <w:spacing w:val="8"/>
      <w:sz w:val="24"/>
      <w:szCs w:val="24"/>
      <w:lang w:val="en-GB" w:eastAsia="zh-CN"/>
    </w:rPr>
  </w:style>
  <w:style w:type="paragraph" w:styleId="TableofAuthorities">
    <w:name w:val="table of authorities"/>
    <w:basedOn w:val="Normal"/>
    <w:next w:val="Normal"/>
    <w:uiPriority w:val="99"/>
    <w:rsid w:val="00523A78"/>
    <w:pPr>
      <w:ind w:left="200" w:hanging="200"/>
    </w:pPr>
    <w:rPr>
      <w:rFonts w:eastAsia="MS Mincho"/>
    </w:rPr>
  </w:style>
  <w:style w:type="paragraph" w:styleId="TOAHeading">
    <w:name w:val="toa heading"/>
    <w:basedOn w:val="Normal"/>
    <w:next w:val="Normal"/>
    <w:uiPriority w:val="99"/>
    <w:rsid w:val="00523A78"/>
    <w:pPr>
      <w:spacing w:before="120"/>
    </w:pPr>
    <w:rPr>
      <w:rFonts w:eastAsia="MS Mincho"/>
      <w:b/>
      <w:bCs/>
      <w:sz w:val="24"/>
      <w:szCs w:val="24"/>
    </w:rPr>
  </w:style>
  <w:style w:type="character" w:customStyle="1" w:styleId="CharChar119">
    <w:name w:val="Char Char11"/>
    <w:rsid w:val="00523A78"/>
  </w:style>
  <w:style w:type="character" w:customStyle="1" w:styleId="CharChar106">
    <w:name w:val="Char Char10"/>
    <w:rsid w:val="00523A78"/>
  </w:style>
  <w:style w:type="character" w:customStyle="1" w:styleId="CharChar90">
    <w:name w:val="Char Char9"/>
    <w:rsid w:val="00523A78"/>
  </w:style>
  <w:style w:type="character" w:customStyle="1" w:styleId="CharChar80">
    <w:name w:val="Char Char8"/>
    <w:rsid w:val="00523A78"/>
  </w:style>
  <w:style w:type="character" w:customStyle="1" w:styleId="CharChar120">
    <w:name w:val="Char Char12"/>
    <w:rsid w:val="00523A78"/>
    <w:rPr>
      <w:rFonts w:ascii="Arial" w:hAnsi="Arial" w:cs="Arial"/>
      <w:spacing w:val="8"/>
      <w:lang w:val="en-GB" w:eastAsia="zh-CN"/>
    </w:rPr>
  </w:style>
  <w:style w:type="character" w:customStyle="1" w:styleId="CharChar70">
    <w:name w:val="Char Char7"/>
    <w:rsid w:val="00523A78"/>
    <w:rPr>
      <w:rFonts w:ascii="Arial" w:hAnsi="Arial" w:cs="Arial"/>
      <w:spacing w:val="8"/>
      <w:lang w:val="en-GB" w:eastAsia="zh-CN"/>
    </w:rPr>
  </w:style>
  <w:style w:type="character" w:customStyle="1" w:styleId="CharChar60">
    <w:name w:val="Char Char6"/>
    <w:rsid w:val="00523A78"/>
    <w:rPr>
      <w:rFonts w:ascii="Arial" w:hAnsi="Arial" w:cs="Arial"/>
      <w:noProof/>
      <w:color w:val="FF00FF"/>
      <w:spacing w:val="8"/>
      <w:sz w:val="24"/>
      <w:szCs w:val="24"/>
      <w:u w:val="wave"/>
    </w:rPr>
  </w:style>
  <w:style w:type="character" w:customStyle="1" w:styleId="CharChar50">
    <w:name w:val="Char Char5"/>
    <w:rsid w:val="00523A78"/>
    <w:rPr>
      <w:rFonts w:ascii="Courier New" w:hAnsi="Courier New" w:cs="Courier New"/>
    </w:rPr>
  </w:style>
  <w:style w:type="character" w:customStyle="1" w:styleId="CharChar40">
    <w:name w:val="Char Char4"/>
    <w:rsid w:val="00523A78"/>
    <w:rPr>
      <w:rFonts w:ascii="Arial" w:hAnsi="Arial" w:cs="Arial"/>
      <w:spacing w:val="8"/>
      <w:lang w:val="en-GB" w:eastAsia="zh-CN"/>
    </w:rPr>
  </w:style>
  <w:style w:type="character" w:customStyle="1" w:styleId="Heading6Char">
    <w:name w:val="Heading 6 Char"/>
    <w:aliases w:val="h6 Char,h61 Char,Appendix Level Char"/>
    <w:link w:val="Heading6"/>
    <w:rsid w:val="008E6C28"/>
    <w:rPr>
      <w:rFonts w:ascii="Arial" w:hAnsi="Arial" w:cs="Arial"/>
      <w:b/>
      <w:bCs/>
      <w:spacing w:val="8"/>
      <w:lang w:val="en-GB" w:eastAsia="zh-CN"/>
    </w:rPr>
  </w:style>
  <w:style w:type="character" w:customStyle="1" w:styleId="Heading7Char">
    <w:name w:val="Heading 7 Char"/>
    <w:aliases w:val="h7 Char,_berschrift 7 Char,7 Char,titre 7 Char,h71 Char,_berschrift 71 Char,71 Char,titre 71 Char,Überschrift 7 Char"/>
    <w:link w:val="Heading7"/>
    <w:rsid w:val="008E6C28"/>
    <w:rPr>
      <w:rFonts w:ascii="Arial" w:hAnsi="Arial" w:cs="Arial"/>
      <w:b/>
      <w:bCs/>
      <w:spacing w:val="8"/>
      <w:lang w:val="en-GB" w:eastAsia="zh-CN"/>
    </w:rPr>
  </w:style>
  <w:style w:type="character" w:customStyle="1" w:styleId="Heading8Char">
    <w:name w:val="Heading 8 Char"/>
    <w:aliases w:val="h8 Char,h81 Char"/>
    <w:link w:val="Heading8"/>
    <w:rsid w:val="008E6C28"/>
    <w:rPr>
      <w:rFonts w:ascii="Arial" w:hAnsi="Arial" w:cs="Arial"/>
      <w:b/>
      <w:bCs/>
      <w:spacing w:val="8"/>
      <w:lang w:val="en-GB" w:eastAsia="zh-CN"/>
    </w:rPr>
  </w:style>
  <w:style w:type="character" w:customStyle="1" w:styleId="Heading9Char">
    <w:name w:val="Heading 9 Char"/>
    <w:aliases w:val="h9 Char,9 Char,titre 9 Char,h91 Char,91 Char,titre 91 Char,Überschrift 9 Char"/>
    <w:link w:val="Heading9"/>
    <w:rsid w:val="008E6C28"/>
    <w:rPr>
      <w:rFonts w:ascii="Arial" w:hAnsi="Arial" w:cs="Arial"/>
      <w:b/>
      <w:bCs/>
      <w:spacing w:val="8"/>
      <w:lang w:val="en-GB" w:eastAsia="zh-CN"/>
    </w:rPr>
  </w:style>
  <w:style w:type="character" w:customStyle="1" w:styleId="CommentTextChar">
    <w:name w:val="Comment Text Char"/>
    <w:link w:val="CommentText"/>
    <w:rsid w:val="008E6C28"/>
    <w:rPr>
      <w:rFonts w:ascii="Arial" w:hAnsi="Arial" w:cs="Arial"/>
      <w:spacing w:val="8"/>
      <w:lang w:val="en-GB" w:eastAsia="zh-CN"/>
    </w:rPr>
  </w:style>
  <w:style w:type="character" w:customStyle="1" w:styleId="FooterChar">
    <w:name w:val="Footer Char"/>
    <w:link w:val="Footer"/>
    <w:rsid w:val="008E6C28"/>
    <w:rPr>
      <w:rFonts w:ascii="Arial" w:hAnsi="Arial" w:cs="Arial"/>
      <w:spacing w:val="8"/>
      <w:lang w:val="en-GB" w:eastAsia="zh-CN"/>
    </w:rPr>
  </w:style>
  <w:style w:type="character" w:customStyle="1" w:styleId="FootnoteTextChar">
    <w:name w:val="Footnote Text Char"/>
    <w:link w:val="FootnoteText"/>
    <w:rsid w:val="008E6C28"/>
    <w:rPr>
      <w:rFonts w:ascii="Arial" w:hAnsi="Arial" w:cs="Arial"/>
      <w:spacing w:val="8"/>
      <w:sz w:val="16"/>
      <w:szCs w:val="16"/>
      <w:lang w:val="en-GB" w:eastAsia="zh-CN"/>
    </w:rPr>
  </w:style>
  <w:style w:type="character" w:customStyle="1" w:styleId="List2Char1">
    <w:name w:val="List 2 Char1"/>
    <w:uiPriority w:val="99"/>
    <w:locked/>
    <w:rsid w:val="008E6C28"/>
  </w:style>
  <w:style w:type="character" w:customStyle="1" w:styleId="ListNumber2Char1">
    <w:name w:val="List Number 2 Char1"/>
    <w:uiPriority w:val="99"/>
    <w:locked/>
    <w:rsid w:val="008E6C28"/>
  </w:style>
  <w:style w:type="character" w:customStyle="1" w:styleId="BodyTextIndentChar1">
    <w:name w:val="Body Text Indent Char1"/>
    <w:uiPriority w:val="99"/>
    <w:locked/>
    <w:rsid w:val="008E6C28"/>
    <w:rPr>
      <w:rFonts w:ascii="Arial" w:hAnsi="Arial" w:cs="Arial"/>
      <w:spacing w:val="8"/>
      <w:lang w:val="en-GB" w:eastAsia="zh-CN"/>
    </w:rPr>
  </w:style>
  <w:style w:type="character" w:customStyle="1" w:styleId="BalloonTextChar">
    <w:name w:val="Balloon Text Char"/>
    <w:link w:val="BalloonText"/>
    <w:uiPriority w:val="99"/>
    <w:rsid w:val="008E6C28"/>
    <w:rPr>
      <w:rFonts w:ascii="Tahoma" w:hAnsi="Tahoma" w:cs="Tahoma"/>
      <w:spacing w:val="8"/>
      <w:sz w:val="16"/>
      <w:szCs w:val="16"/>
      <w:lang w:val="en-GB" w:eastAsia="zh-CN"/>
    </w:rPr>
  </w:style>
  <w:style w:type="character" w:customStyle="1" w:styleId="DocumentMapChar">
    <w:name w:val="Document Map Char"/>
    <w:link w:val="DocumentMap"/>
    <w:uiPriority w:val="99"/>
    <w:rsid w:val="008E6C28"/>
    <w:rPr>
      <w:rFonts w:ascii="Tahoma" w:hAnsi="Tahoma" w:cs="Arial"/>
      <w:spacing w:val="8"/>
      <w:shd w:val="clear" w:color="auto" w:fill="000080"/>
      <w:lang w:val="en-GB" w:eastAsia="zh-CN"/>
    </w:rPr>
  </w:style>
  <w:style w:type="character" w:customStyle="1" w:styleId="EndnoteTextChar">
    <w:name w:val="Endnote Text Char"/>
    <w:link w:val="EndnoteText"/>
    <w:uiPriority w:val="99"/>
    <w:rsid w:val="008E6C28"/>
    <w:rPr>
      <w:rFonts w:ascii="Arial" w:hAnsi="Arial" w:cs="Arial"/>
      <w:spacing w:val="8"/>
      <w:sz w:val="16"/>
      <w:lang w:val="en-GB" w:eastAsia="zh-CN"/>
    </w:rPr>
  </w:style>
  <w:style w:type="character" w:customStyle="1" w:styleId="MessageHeaderChar1">
    <w:name w:val="Message Header Char1"/>
    <w:uiPriority w:val="99"/>
    <w:locked/>
    <w:rsid w:val="008E6C28"/>
    <w:rPr>
      <w:rFonts w:ascii="Arial" w:hAnsi="Arial" w:cs="Arial"/>
      <w:noProof/>
      <w:color w:val="FF00FF"/>
      <w:spacing w:val="8"/>
      <w:sz w:val="24"/>
      <w:szCs w:val="24"/>
      <w:u w:val="wave"/>
    </w:rPr>
  </w:style>
  <w:style w:type="character" w:customStyle="1" w:styleId="CommentSubjectChar">
    <w:name w:val="Comment Subject Char"/>
    <w:link w:val="CommentSubject"/>
    <w:uiPriority w:val="99"/>
    <w:rsid w:val="008E6C28"/>
    <w:rPr>
      <w:rFonts w:ascii="Arial" w:hAnsi="Arial" w:cs="Arial"/>
      <w:b/>
      <w:bCs/>
      <w:spacing w:val="8"/>
      <w:lang w:val="en-GB" w:eastAsia="zh-CN"/>
    </w:rPr>
  </w:style>
  <w:style w:type="character" w:customStyle="1" w:styleId="EmailStyle205">
    <w:name w:val="EmailStyle205"/>
    <w:uiPriority w:val="99"/>
    <w:rsid w:val="008E6C28"/>
    <w:rPr>
      <w:rFonts w:ascii="Arial" w:hAnsi="Arial" w:cs="Arial"/>
      <w:color w:val="000080"/>
      <w:sz w:val="20"/>
      <w:szCs w:val="20"/>
    </w:rPr>
  </w:style>
  <w:style w:type="character" w:customStyle="1" w:styleId="EmailStyle211">
    <w:name w:val="EmailStyle211"/>
    <w:uiPriority w:val="99"/>
    <w:semiHidden/>
    <w:rsid w:val="008E6C28"/>
    <w:rPr>
      <w:rFonts w:ascii="Arial" w:hAnsi="Arial" w:cs="Arial"/>
      <w:color w:val="000080"/>
      <w:sz w:val="20"/>
      <w:szCs w:val="20"/>
    </w:rPr>
  </w:style>
  <w:style w:type="character" w:customStyle="1" w:styleId="HTMLPreformattedChar1">
    <w:name w:val="HTML Preformatted Char1"/>
    <w:uiPriority w:val="99"/>
    <w:rsid w:val="008E6C28"/>
  </w:style>
  <w:style w:type="character" w:customStyle="1" w:styleId="EmailStyle237">
    <w:name w:val="EmailStyle237"/>
    <w:uiPriority w:val="99"/>
    <w:rsid w:val="008E6C28"/>
    <w:rPr>
      <w:rFonts w:ascii="Arial" w:hAnsi="Arial" w:cs="Arial"/>
      <w:color w:val="000080"/>
      <w:sz w:val="20"/>
      <w:szCs w:val="20"/>
    </w:rPr>
  </w:style>
  <w:style w:type="character" w:customStyle="1" w:styleId="DateChar1">
    <w:name w:val="Date Char1"/>
    <w:uiPriority w:val="99"/>
    <w:locked/>
    <w:rsid w:val="008E6C28"/>
  </w:style>
  <w:style w:type="character" w:customStyle="1" w:styleId="EmailStyle286">
    <w:name w:val="EmailStyle286"/>
    <w:uiPriority w:val="99"/>
    <w:semiHidden/>
    <w:rsid w:val="008E6C28"/>
    <w:rPr>
      <w:rFonts w:ascii="Arial" w:hAnsi="Arial" w:cs="Arial"/>
      <w:color w:val="000080"/>
      <w:sz w:val="20"/>
      <w:szCs w:val="20"/>
    </w:rPr>
  </w:style>
  <w:style w:type="character" w:customStyle="1" w:styleId="EmailStyle287">
    <w:name w:val="EmailStyle287"/>
    <w:uiPriority w:val="99"/>
    <w:rsid w:val="008E6C28"/>
    <w:rPr>
      <w:rFonts w:ascii="Arial" w:hAnsi="Arial" w:cs="Arial"/>
      <w:color w:val="000080"/>
      <w:sz w:val="20"/>
      <w:szCs w:val="20"/>
    </w:rPr>
  </w:style>
  <w:style w:type="character" w:customStyle="1" w:styleId="EmailStyle294">
    <w:name w:val="EmailStyle294"/>
    <w:uiPriority w:val="99"/>
    <w:rsid w:val="008E6C28"/>
    <w:rPr>
      <w:rFonts w:ascii="Arial" w:hAnsi="Arial" w:cs="Arial"/>
      <w:color w:val="000080"/>
      <w:sz w:val="20"/>
      <w:szCs w:val="20"/>
    </w:rPr>
  </w:style>
  <w:style w:type="character" w:customStyle="1" w:styleId="h3Char1">
    <w:name w:val="h3 Char1"/>
    <w:aliases w:val="h31 Char1,Heading 3 Char1 Char1"/>
    <w:rsid w:val="009E6274"/>
    <w:rPr>
      <w:rFonts w:ascii="Arial" w:hAnsi="Arial" w:cs="Arial"/>
      <w:b/>
      <w:bCs/>
      <w:spacing w:val="8"/>
      <w:lang w:val="en-GB" w:eastAsia="zh-CN"/>
    </w:rPr>
  </w:style>
  <w:style w:type="character" w:customStyle="1" w:styleId="TERMChar">
    <w:name w:val="TERM Char"/>
    <w:link w:val="TERM"/>
    <w:rsid w:val="009E6274"/>
    <w:rPr>
      <w:rFonts w:ascii="Arial" w:hAnsi="Arial" w:cs="Arial"/>
      <w:b/>
      <w:bCs/>
      <w:spacing w:val="8"/>
      <w:lang w:val="en-GB" w:eastAsia="zh-CN"/>
    </w:rPr>
  </w:style>
  <w:style w:type="paragraph" w:customStyle="1" w:styleId="ListDash">
    <w:name w:val="List Dash"/>
    <w:basedOn w:val="ListBullet"/>
    <w:qFormat/>
    <w:rsid w:val="007D45C2"/>
    <w:pPr>
      <w:numPr>
        <w:numId w:val="3"/>
      </w:numPr>
    </w:pPr>
  </w:style>
  <w:style w:type="paragraph" w:customStyle="1" w:styleId="TERM-number3">
    <w:name w:val="TERM-number 3"/>
    <w:basedOn w:val="Heading3"/>
    <w:next w:val="TERM"/>
    <w:rsid w:val="007D45C2"/>
    <w:pPr>
      <w:spacing w:after="0"/>
      <w:ind w:left="0" w:firstLine="0"/>
    </w:pPr>
  </w:style>
  <w:style w:type="character" w:customStyle="1" w:styleId="SMALLCAPS">
    <w:name w:val="SMALL CAPS"/>
    <w:basedOn w:val="DefaultParagraphFont"/>
    <w:rsid w:val="007D45C2"/>
    <w:rPr>
      <w:smallCaps/>
      <w:dstrike w:val="0"/>
      <w:vertAlign w:val="baseline"/>
    </w:rPr>
  </w:style>
  <w:style w:type="paragraph" w:customStyle="1" w:styleId="NumberedPARAlevel3">
    <w:name w:val="Numbered PARA (level 3)"/>
    <w:basedOn w:val="Heading3"/>
    <w:rsid w:val="007D45C2"/>
    <w:pPr>
      <w:spacing w:after="200"/>
      <w:ind w:left="0" w:firstLine="0"/>
      <w:jc w:val="both"/>
    </w:pPr>
    <w:rPr>
      <w:b w:val="0"/>
    </w:rPr>
  </w:style>
  <w:style w:type="paragraph" w:customStyle="1" w:styleId="ListDash2">
    <w:name w:val="List Dash 2"/>
    <w:basedOn w:val="ListBullet2"/>
    <w:rsid w:val="007D45C2"/>
    <w:pPr>
      <w:numPr>
        <w:numId w:val="18"/>
      </w:numPr>
      <w:tabs>
        <w:tab w:val="clear" w:pos="340"/>
      </w:tabs>
    </w:pPr>
  </w:style>
  <w:style w:type="paragraph" w:customStyle="1" w:styleId="NumberedPARAlevel2">
    <w:name w:val="Numbered PARA (level 2)"/>
    <w:basedOn w:val="Heading2"/>
    <w:rsid w:val="007D45C2"/>
    <w:pPr>
      <w:spacing w:after="200"/>
      <w:jc w:val="both"/>
    </w:pPr>
    <w:rPr>
      <w:b w:val="0"/>
    </w:rPr>
  </w:style>
  <w:style w:type="paragraph" w:customStyle="1" w:styleId="ListDash3">
    <w:name w:val="List Dash 3"/>
    <w:basedOn w:val="Normal"/>
    <w:rsid w:val="007D45C2"/>
    <w:pPr>
      <w:numPr>
        <w:numId w:val="20"/>
      </w:numPr>
      <w:tabs>
        <w:tab w:val="clear" w:pos="340"/>
        <w:tab w:val="left" w:pos="1021"/>
      </w:tabs>
      <w:snapToGrid w:val="0"/>
      <w:spacing w:after="100"/>
      <w:ind w:left="1020"/>
    </w:pPr>
  </w:style>
  <w:style w:type="paragraph" w:customStyle="1" w:styleId="ListDash4">
    <w:name w:val="List Dash 4"/>
    <w:basedOn w:val="Normal"/>
    <w:rsid w:val="007D45C2"/>
    <w:pPr>
      <w:numPr>
        <w:numId w:val="19"/>
      </w:numPr>
      <w:snapToGrid w:val="0"/>
      <w:spacing w:after="100"/>
    </w:pPr>
  </w:style>
  <w:style w:type="paragraph" w:customStyle="1" w:styleId="WGbibliography">
    <w:name w:val="WG_bibliography"/>
    <w:basedOn w:val="PARAGRAPH"/>
    <w:rsid w:val="007D45C2"/>
    <w:pPr>
      <w:tabs>
        <w:tab w:val="left" w:pos="425"/>
      </w:tabs>
      <w:spacing w:before="0" w:after="100"/>
      <w:ind w:left="425" w:hanging="425"/>
    </w:pPr>
  </w:style>
  <w:style w:type="character" w:customStyle="1" w:styleId="WGbold">
    <w:name w:val="WG_bold"/>
    <w:basedOn w:val="DefaultParagraphFont"/>
    <w:rsid w:val="007D45C2"/>
    <w:rPr>
      <w:b/>
    </w:rPr>
  </w:style>
  <w:style w:type="paragraph" w:customStyle="1" w:styleId="WGcode9">
    <w:name w:val="WG_code9"/>
    <w:basedOn w:val="PARAGRAPH"/>
    <w:rsid w:val="007D45C2"/>
    <w:pPr>
      <w:spacing w:before="0" w:after="0"/>
      <w:jc w:val="left"/>
    </w:pPr>
    <w:rPr>
      <w:rFonts w:ascii="Courier New" w:hAnsi="Courier New"/>
      <w:noProof/>
      <w:spacing w:val="0"/>
      <w:sz w:val="18"/>
      <w:szCs w:val="18"/>
    </w:rPr>
  </w:style>
  <w:style w:type="paragraph" w:customStyle="1" w:styleId="WGeditors-note">
    <w:name w:val="WG_editors-note"/>
    <w:basedOn w:val="PARAGRAPH"/>
    <w:rsid w:val="007D45C2"/>
    <w:pPr>
      <w:pBdr>
        <w:top w:val="single" w:sz="6" w:space="1" w:color="00FF00"/>
        <w:left w:val="single" w:sz="6" w:space="4" w:color="00FF00"/>
        <w:bottom w:val="single" w:sz="6" w:space="1" w:color="00FF00"/>
        <w:right w:val="single" w:sz="6" w:space="4" w:color="00FF00"/>
      </w:pBdr>
      <w:spacing w:before="0" w:after="100"/>
    </w:pPr>
    <w:rPr>
      <w:b/>
      <w:color w:val="FF00FF"/>
    </w:rPr>
  </w:style>
  <w:style w:type="paragraph" w:customStyle="1" w:styleId="WGfigure">
    <w:name w:val="WG_figure"/>
    <w:basedOn w:val="PARAGRAPH"/>
    <w:next w:val="FIGURE-title"/>
    <w:rsid w:val="007D45C2"/>
    <w:pPr>
      <w:keepNext/>
      <w:jc w:val="center"/>
    </w:pPr>
  </w:style>
  <w:style w:type="character" w:customStyle="1" w:styleId="WGitalic">
    <w:name w:val="WG_italic"/>
    <w:basedOn w:val="DefaultParagraphFont"/>
    <w:rsid w:val="007D45C2"/>
    <w:rPr>
      <w:i/>
    </w:rPr>
  </w:style>
  <w:style w:type="paragraph" w:customStyle="1" w:styleId="WGNote-bullet">
    <w:name w:val="WG_Note-bullet"/>
    <w:basedOn w:val="NOTE"/>
    <w:next w:val="ListContinue"/>
    <w:rsid w:val="007D45C2"/>
    <w:pPr>
      <w:ind w:left="340"/>
    </w:pPr>
  </w:style>
  <w:style w:type="paragraph" w:customStyle="1" w:styleId="WGNote-bullet2">
    <w:name w:val="WG_Note-bullet2"/>
    <w:basedOn w:val="NOTE"/>
    <w:next w:val="ListContinue2"/>
    <w:rsid w:val="007D45C2"/>
    <w:pPr>
      <w:ind w:left="680"/>
    </w:pPr>
  </w:style>
  <w:style w:type="paragraph" w:customStyle="1" w:styleId="WGPARAGRAPH-centered">
    <w:name w:val="WG_PARAGRAPH-centered"/>
    <w:basedOn w:val="PARAGRAPH"/>
    <w:next w:val="PARAGRAPH"/>
    <w:rsid w:val="007D45C2"/>
    <w:pPr>
      <w:jc w:val="center"/>
    </w:pPr>
  </w:style>
  <w:style w:type="paragraph" w:customStyle="1" w:styleId="WGPARAGRAPH-keepwithnext">
    <w:name w:val="WG_PARAGRAPH-keepwithnext"/>
    <w:basedOn w:val="PARAGRAPH"/>
    <w:next w:val="PARAGRAPH"/>
    <w:rsid w:val="007D45C2"/>
    <w:pPr>
      <w:keepNext/>
    </w:pPr>
  </w:style>
  <w:style w:type="paragraph" w:customStyle="1" w:styleId="WGpost-table-space">
    <w:name w:val="WG_post-table-space"/>
    <w:basedOn w:val="PARAGRAPH"/>
    <w:next w:val="PARAGRAPH"/>
    <w:rsid w:val="007D45C2"/>
    <w:pPr>
      <w:spacing w:after="0"/>
    </w:pPr>
  </w:style>
  <w:style w:type="paragraph" w:customStyle="1" w:styleId="WGTABLE-cell-compact">
    <w:name w:val="WG_TABLE-cell-compact"/>
    <w:basedOn w:val="TABLE-cell"/>
    <w:rsid w:val="007D45C2"/>
    <w:pPr>
      <w:spacing w:before="10" w:after="10"/>
    </w:pPr>
  </w:style>
  <w:style w:type="paragraph" w:customStyle="1" w:styleId="WGTABLE-centered-compact">
    <w:name w:val="WG_TABLE-centered-compact"/>
    <w:basedOn w:val="TABLE-centered"/>
    <w:rsid w:val="007D45C2"/>
    <w:pPr>
      <w:spacing w:before="10" w:after="10"/>
    </w:pPr>
  </w:style>
  <w:style w:type="paragraph" w:customStyle="1" w:styleId="WGTABLE-rightalign">
    <w:name w:val="WG_TABLE-rightalign"/>
    <w:basedOn w:val="TABLE-col-heading"/>
    <w:rsid w:val="007D45C2"/>
    <w:pPr>
      <w:jc w:val="right"/>
    </w:pPr>
    <w:rPr>
      <w:b w:val="0"/>
    </w:rPr>
  </w:style>
  <w:style w:type="paragraph" w:customStyle="1" w:styleId="WGTABLE-rightalign-compact">
    <w:name w:val="WG_TABLE-rightalign-compact"/>
    <w:basedOn w:val="WGTABLE-rightalign"/>
    <w:rsid w:val="007D45C2"/>
    <w:pPr>
      <w:spacing w:before="10" w:after="10"/>
    </w:pPr>
  </w:style>
  <w:style w:type="character" w:customStyle="1" w:styleId="WGunderline">
    <w:name w:val="WG_underline"/>
    <w:basedOn w:val="DefaultParagraphFont"/>
    <w:rsid w:val="007D45C2"/>
    <w:rPr>
      <w:u w:val="single"/>
    </w:rPr>
  </w:style>
  <w:style w:type="paragraph" w:customStyle="1" w:styleId="WGTERMnumber4">
    <w:name w:val="WG_TERM_number4"/>
    <w:basedOn w:val="Heading4"/>
    <w:next w:val="TERM"/>
    <w:rsid w:val="007D45C2"/>
    <w:pPr>
      <w:spacing w:after="0"/>
      <w:ind w:left="0" w:firstLine="0"/>
    </w:pPr>
  </w:style>
  <w:style w:type="paragraph" w:customStyle="1" w:styleId="WG1Abibliography">
    <w:name w:val="WG1A_bibliography"/>
    <w:basedOn w:val="WGbibliography"/>
    <w:rsid w:val="007D45C2"/>
  </w:style>
  <w:style w:type="paragraph" w:customStyle="1" w:styleId="WG1Acode9">
    <w:name w:val="WG1A_code9"/>
    <w:basedOn w:val="WGcode9"/>
    <w:rsid w:val="007D45C2"/>
  </w:style>
  <w:style w:type="paragraph" w:customStyle="1" w:styleId="WG1Aeditors-note">
    <w:name w:val="WG1A_editors-note"/>
    <w:basedOn w:val="WGeditors-note"/>
    <w:rsid w:val="007D45C2"/>
  </w:style>
  <w:style w:type="paragraph" w:customStyle="1" w:styleId="WG1Afigure">
    <w:name w:val="WG1A_figure"/>
    <w:basedOn w:val="WGfigure"/>
    <w:next w:val="FIGURE-title"/>
    <w:rsid w:val="007D45C2"/>
  </w:style>
  <w:style w:type="paragraph" w:customStyle="1" w:styleId="WG1ANote-bullet">
    <w:name w:val="WG1A_Note-bullet"/>
    <w:basedOn w:val="WGNote-bullet"/>
    <w:rsid w:val="007D45C2"/>
  </w:style>
  <w:style w:type="paragraph" w:customStyle="1" w:styleId="WG1ANote-bullet2">
    <w:name w:val="WG1A_Note-bullet2"/>
    <w:basedOn w:val="WGNote-bullet2"/>
    <w:rsid w:val="007D45C2"/>
  </w:style>
  <w:style w:type="paragraph" w:customStyle="1" w:styleId="WG1APARAGRAPH-centered">
    <w:name w:val="WG1A_PARAGRAPH-centered"/>
    <w:basedOn w:val="WGPARAGRAPH-centered"/>
    <w:next w:val="PARAGRAPH"/>
    <w:rsid w:val="007D45C2"/>
  </w:style>
  <w:style w:type="paragraph" w:customStyle="1" w:styleId="WG1APARAGRAPH-keepwithnext">
    <w:name w:val="WG1A_PARAGRAPH-keepwithnext"/>
    <w:basedOn w:val="WGPARAGRAPH-keepwithnext"/>
    <w:next w:val="PARAGRAPH"/>
    <w:rsid w:val="007D45C2"/>
  </w:style>
  <w:style w:type="paragraph" w:customStyle="1" w:styleId="WG1Apost-table-space">
    <w:name w:val="WG1A_post-table-space"/>
    <w:basedOn w:val="WGpost-table-space"/>
    <w:next w:val="PARAGRAPH"/>
    <w:rsid w:val="007D45C2"/>
  </w:style>
  <w:style w:type="paragraph" w:customStyle="1" w:styleId="WG1ATABLE-cell-compact">
    <w:name w:val="WG1A_TABLE-cell-compact"/>
    <w:basedOn w:val="WGTABLE-cell-compact"/>
    <w:rsid w:val="007D45C2"/>
  </w:style>
  <w:style w:type="paragraph" w:customStyle="1" w:styleId="WG1ATABLE-centered-compact">
    <w:name w:val="WG1A_TABLE-centered-compact"/>
    <w:basedOn w:val="WGTABLE-centered-compact"/>
    <w:rsid w:val="007D45C2"/>
  </w:style>
  <w:style w:type="paragraph" w:customStyle="1" w:styleId="WG1ATABLE-rightalign">
    <w:name w:val="WG1A_TABLE-rightalign"/>
    <w:basedOn w:val="WGTABLE-rightalign"/>
    <w:rsid w:val="007D45C2"/>
  </w:style>
  <w:style w:type="paragraph" w:customStyle="1" w:styleId="WG1ATABLE-rightalign-compact">
    <w:name w:val="WG1A_TABLE-rightalign-compact"/>
    <w:basedOn w:val="WGTABLE-rightalign-compact"/>
    <w:rsid w:val="007D45C2"/>
  </w:style>
  <w:style w:type="paragraph" w:customStyle="1" w:styleId="WG1ATERM-number3">
    <w:name w:val="WG1A_TERM-number3"/>
    <w:basedOn w:val="TERM-number3"/>
    <w:next w:val="TERM"/>
    <w:rsid w:val="007D45C2"/>
  </w:style>
  <w:style w:type="paragraph" w:customStyle="1" w:styleId="WG1ATERM-number4">
    <w:name w:val="WG1A_TERM-number4"/>
    <w:basedOn w:val="WGTERMnumber4"/>
    <w:next w:val="TERM"/>
    <w:rsid w:val="007D45C2"/>
  </w:style>
  <w:style w:type="character" w:customStyle="1" w:styleId="WG1Abold">
    <w:name w:val="WG1A_bold"/>
    <w:basedOn w:val="WGbold"/>
    <w:rsid w:val="007D45C2"/>
    <w:rPr>
      <w:b/>
    </w:rPr>
  </w:style>
  <w:style w:type="character" w:customStyle="1" w:styleId="WG1Aitalic">
    <w:name w:val="WG1A_italic"/>
    <w:basedOn w:val="WGitalic"/>
    <w:rsid w:val="007D45C2"/>
    <w:rPr>
      <w:i/>
    </w:rPr>
  </w:style>
  <w:style w:type="character" w:customStyle="1" w:styleId="WG1Aunderline">
    <w:name w:val="WG1A_underline"/>
    <w:basedOn w:val="WGunderline"/>
    <w:rsid w:val="007D45C2"/>
    <w:rPr>
      <w:u w:val="single"/>
    </w:rPr>
  </w:style>
  <w:style w:type="paragraph" w:customStyle="1" w:styleId="TERM-note">
    <w:name w:val="TERM-note"/>
    <w:basedOn w:val="NOTE"/>
    <w:next w:val="TERM-number"/>
    <w:qFormat/>
    <w:rsid w:val="00193355"/>
  </w:style>
  <w:style w:type="numbering" w:customStyle="1" w:styleId="Headings">
    <w:name w:val="Headings"/>
    <w:rsid w:val="002C7715"/>
    <w:pPr>
      <w:numPr>
        <w:numId w:val="21"/>
      </w:numPr>
    </w:pPr>
  </w:style>
  <w:style w:type="paragraph" w:styleId="ListParagraph">
    <w:name w:val="List Paragraph"/>
    <w:basedOn w:val="Normal"/>
    <w:uiPriority w:val="34"/>
    <w:qFormat/>
    <w:rsid w:val="0069776B"/>
    <w:pPr>
      <w:ind w:left="567"/>
    </w:pPr>
    <w:rPr>
      <w:noProof/>
    </w:rPr>
  </w:style>
  <w:style w:type="character" w:customStyle="1" w:styleId="UnresolvedMention1">
    <w:name w:val="Unresolved Mention1"/>
    <w:basedOn w:val="DefaultParagraphFont"/>
    <w:uiPriority w:val="99"/>
    <w:semiHidden/>
    <w:unhideWhenUsed/>
    <w:rsid w:val="00E94061"/>
    <w:rPr>
      <w:color w:val="808080"/>
      <w:shd w:val="clear" w:color="auto" w:fill="E6E6E6"/>
    </w:rPr>
  </w:style>
  <w:style w:type="character" w:customStyle="1" w:styleId="CharChar38">
    <w:name w:val="Char Char38"/>
    <w:basedOn w:val="PARAGRAPHChar"/>
    <w:rsid w:val="00850BD8"/>
    <w:rPr>
      <w:rFonts w:ascii="Arial" w:eastAsia="Times New Roman" w:hAnsi="Arial" w:cs="Arial"/>
      <w:spacing w:val="8"/>
      <w:lang w:val="en-GB" w:eastAsia="zh-CN" w:bidi="ar-SA"/>
    </w:rPr>
  </w:style>
  <w:style w:type="character" w:customStyle="1" w:styleId="CharChar210">
    <w:name w:val="Char Char210"/>
    <w:basedOn w:val="CharChar38"/>
    <w:rsid w:val="00850BD8"/>
    <w:rPr>
      <w:rFonts w:ascii="Arial" w:eastAsia="Times New Roman" w:hAnsi="Arial" w:cs="Arial"/>
      <w:spacing w:val="8"/>
      <w:lang w:val="en-GB" w:eastAsia="zh-CN" w:bidi="ar-SA"/>
    </w:rPr>
  </w:style>
  <w:style w:type="character" w:customStyle="1" w:styleId="CharChar1200">
    <w:name w:val="Char Char120"/>
    <w:basedOn w:val="CharChar38"/>
    <w:rsid w:val="00850BD8"/>
    <w:rPr>
      <w:rFonts w:ascii="Arial" w:eastAsia="Times New Roman" w:hAnsi="Arial" w:cs="Arial"/>
      <w:spacing w:val="8"/>
      <w:lang w:val="en-GB" w:eastAsia="zh-CN" w:bidi="ar-SA"/>
    </w:rPr>
  </w:style>
  <w:style w:type="character" w:customStyle="1" w:styleId="CharChar29">
    <w:name w:val="Char Char29"/>
    <w:basedOn w:val="CharChar210"/>
    <w:rsid w:val="00850BD8"/>
    <w:rPr>
      <w:rFonts w:ascii="Arial" w:eastAsia="Times New Roman" w:hAnsi="Arial" w:cs="Arial"/>
      <w:spacing w:val="8"/>
      <w:lang w:val="en-GB" w:eastAsia="zh-CN" w:bidi="ar-SA"/>
    </w:rPr>
  </w:style>
  <w:style w:type="character" w:customStyle="1" w:styleId="ZchnZchn36">
    <w:name w:val="Zchn Zchn36"/>
    <w:basedOn w:val="PARAGRAPHChar"/>
    <w:rsid w:val="00850BD8"/>
    <w:rPr>
      <w:rFonts w:ascii="Arial" w:eastAsia="Times New Roman" w:hAnsi="Arial" w:cs="Arial"/>
      <w:spacing w:val="8"/>
      <w:lang w:val="en-GB" w:eastAsia="zh-CN" w:bidi="ar-SA"/>
    </w:rPr>
  </w:style>
  <w:style w:type="character" w:customStyle="1" w:styleId="ZchnZchn26">
    <w:name w:val="Zchn Zchn26"/>
    <w:basedOn w:val="ZchnZchn36"/>
    <w:rsid w:val="00850BD8"/>
    <w:rPr>
      <w:rFonts w:ascii="Arial" w:eastAsia="Times New Roman" w:hAnsi="Arial" w:cs="Arial"/>
      <w:spacing w:val="8"/>
      <w:lang w:val="en-GB" w:eastAsia="zh-CN" w:bidi="ar-SA"/>
    </w:rPr>
  </w:style>
  <w:style w:type="character" w:customStyle="1" w:styleId="ZchnZchn110">
    <w:name w:val="Zchn Zchn110"/>
    <w:basedOn w:val="ZchnZchn36"/>
    <w:rsid w:val="00850BD8"/>
    <w:rPr>
      <w:rFonts w:ascii="Arial" w:eastAsia="Times New Roman" w:hAnsi="Arial" w:cs="Arial"/>
      <w:spacing w:val="8"/>
      <w:lang w:val="en-GB" w:eastAsia="zh-CN" w:bidi="ar-SA"/>
    </w:rPr>
  </w:style>
  <w:style w:type="character" w:customStyle="1" w:styleId="ZchnZchn200">
    <w:name w:val="Zchn Zchn20"/>
    <w:basedOn w:val="ZchnZchn26"/>
    <w:rsid w:val="00850BD8"/>
    <w:rPr>
      <w:rFonts w:ascii="Arial" w:eastAsia="Times New Roman" w:hAnsi="Arial" w:cs="Arial"/>
      <w:spacing w:val="8"/>
      <w:lang w:val="en-GB" w:eastAsia="zh-CN" w:bidi="ar-SA"/>
    </w:rPr>
  </w:style>
  <w:style w:type="character" w:customStyle="1" w:styleId="CharChar1190">
    <w:name w:val="Char Char119"/>
    <w:basedOn w:val="PARAGRAPHChar"/>
    <w:rsid w:val="00850BD8"/>
    <w:rPr>
      <w:rFonts w:ascii="Arial" w:eastAsia="Times New Roman" w:hAnsi="Arial" w:cs="Arial"/>
      <w:spacing w:val="8"/>
      <w:lang w:val="en-GB" w:eastAsia="zh-CN" w:bidi="ar-SA"/>
    </w:rPr>
  </w:style>
  <w:style w:type="character" w:customStyle="1" w:styleId="CharChar1060">
    <w:name w:val="Char Char106"/>
    <w:basedOn w:val="CharChar1190"/>
    <w:rsid w:val="00850BD8"/>
    <w:rPr>
      <w:rFonts w:ascii="Arial" w:eastAsia="Times New Roman" w:hAnsi="Arial" w:cs="Arial"/>
      <w:spacing w:val="8"/>
      <w:lang w:val="en-GB" w:eastAsia="zh-CN" w:bidi="ar-SA"/>
    </w:rPr>
  </w:style>
  <w:style w:type="character" w:customStyle="1" w:styleId="CharChar96">
    <w:name w:val="Char Char96"/>
    <w:basedOn w:val="CharChar1190"/>
    <w:rsid w:val="00850BD8"/>
    <w:rPr>
      <w:rFonts w:ascii="Arial" w:eastAsia="Times New Roman" w:hAnsi="Arial" w:cs="Arial"/>
      <w:spacing w:val="8"/>
      <w:lang w:val="en-GB" w:eastAsia="zh-CN" w:bidi="ar-SA"/>
    </w:rPr>
  </w:style>
  <w:style w:type="character" w:customStyle="1" w:styleId="CharChar86">
    <w:name w:val="Char Char86"/>
    <w:basedOn w:val="CharChar1060"/>
    <w:rsid w:val="00850BD8"/>
    <w:rPr>
      <w:rFonts w:ascii="Arial" w:eastAsia="Times New Roman" w:hAnsi="Arial" w:cs="Arial"/>
      <w:spacing w:val="8"/>
      <w:lang w:val="en-GB" w:eastAsia="zh-CN" w:bidi="ar-SA"/>
    </w:rPr>
  </w:style>
  <w:style w:type="character" w:customStyle="1" w:styleId="CharChar126">
    <w:name w:val="Char Char126"/>
    <w:rsid w:val="00850BD8"/>
    <w:rPr>
      <w:rFonts w:ascii="Arial" w:hAnsi="Arial" w:cs="Arial"/>
      <w:spacing w:val="8"/>
      <w:lang w:val="en-GB" w:eastAsia="zh-CN"/>
    </w:rPr>
  </w:style>
  <w:style w:type="character" w:customStyle="1" w:styleId="CharChar76">
    <w:name w:val="Char Char76"/>
    <w:rsid w:val="00850BD8"/>
    <w:rPr>
      <w:rFonts w:ascii="Arial" w:hAnsi="Arial" w:cs="Arial"/>
      <w:spacing w:val="8"/>
      <w:lang w:val="en-GB" w:eastAsia="zh-CN"/>
    </w:rPr>
  </w:style>
  <w:style w:type="character" w:customStyle="1" w:styleId="CharChar66">
    <w:name w:val="Char Char66"/>
    <w:rsid w:val="00850BD8"/>
    <w:rPr>
      <w:rFonts w:ascii="Arial" w:hAnsi="Arial" w:cs="Arial"/>
      <w:noProof/>
      <w:color w:val="FF00FF"/>
      <w:spacing w:val="8"/>
      <w:sz w:val="24"/>
      <w:szCs w:val="24"/>
      <w:u w:val="wave"/>
    </w:rPr>
  </w:style>
  <w:style w:type="character" w:customStyle="1" w:styleId="CharChar56">
    <w:name w:val="Char Char56"/>
    <w:rsid w:val="00850BD8"/>
    <w:rPr>
      <w:rFonts w:ascii="Courier New" w:hAnsi="Courier New" w:cs="Courier New"/>
    </w:rPr>
  </w:style>
  <w:style w:type="character" w:customStyle="1" w:styleId="CharChar47">
    <w:name w:val="Char Char47"/>
    <w:rsid w:val="00850BD8"/>
    <w:rPr>
      <w:rFonts w:ascii="Arial" w:hAnsi="Arial" w:cs="Arial"/>
      <w:spacing w:val="8"/>
      <w:lang w:val="en-GB" w:eastAsia="zh-CN"/>
    </w:rPr>
  </w:style>
  <w:style w:type="paragraph" w:customStyle="1" w:styleId="Listennummer1">
    <w:name w:val="Listennummer1"/>
    <w:basedOn w:val="ListNumber"/>
    <w:rsid w:val="00850BD8"/>
    <w:pPr>
      <w:numPr>
        <w:numId w:val="0"/>
      </w:numPr>
      <w:tabs>
        <w:tab w:val="num" w:pos="360"/>
      </w:tabs>
      <w:ind w:left="360" w:hanging="360"/>
    </w:pPr>
    <w:rPr>
      <w:rFonts w:cs="Times New Roman"/>
    </w:rPr>
  </w:style>
  <w:style w:type="paragraph" w:customStyle="1" w:styleId="ListennummerBegin">
    <w:name w:val="ListennummerBegin"/>
    <w:basedOn w:val="Listennummer1"/>
    <w:rsid w:val="00850BD8"/>
    <w:pPr>
      <w:numPr>
        <w:numId w:val="23"/>
      </w:numPr>
    </w:pPr>
  </w:style>
  <w:style w:type="character" w:customStyle="1" w:styleId="ZchnZchn100">
    <w:name w:val="Zchn Zchn10"/>
    <w:rsid w:val="00850BD8"/>
  </w:style>
  <w:style w:type="character" w:customStyle="1" w:styleId="ZchnZchn9">
    <w:name w:val="Zchn Zchn9"/>
    <w:rsid w:val="00850BD8"/>
  </w:style>
  <w:style w:type="character" w:customStyle="1" w:styleId="ZchnZchn81">
    <w:name w:val="Zchn Zchn81"/>
    <w:rsid w:val="00850BD8"/>
  </w:style>
  <w:style w:type="character" w:customStyle="1" w:styleId="ZchnZchn111">
    <w:name w:val="Zchn Zchn111"/>
    <w:rsid w:val="00850BD8"/>
    <w:rPr>
      <w:rFonts w:ascii="Arial" w:hAnsi="Arial" w:cs="Arial"/>
      <w:spacing w:val="8"/>
      <w:lang w:val="en-GB" w:eastAsia="zh-CN"/>
    </w:rPr>
  </w:style>
  <w:style w:type="character" w:customStyle="1" w:styleId="ZchnZchn141">
    <w:name w:val="Zchn Zchn141"/>
    <w:rsid w:val="00850BD8"/>
  </w:style>
  <w:style w:type="character" w:customStyle="1" w:styleId="ZchnZchn131">
    <w:name w:val="Zchn Zchn131"/>
    <w:rsid w:val="00850BD8"/>
    <w:rPr>
      <w:rFonts w:ascii="Arial" w:eastAsia="MS Mincho" w:hAnsi="Arial" w:cs="Arial"/>
      <w:spacing w:val="8"/>
      <w:lang w:val="en-GB" w:eastAsia="zh-CN" w:bidi="ar-SA"/>
    </w:rPr>
  </w:style>
  <w:style w:type="character" w:customStyle="1" w:styleId="ZchnZchn121">
    <w:name w:val="Zchn Zchn121"/>
    <w:rsid w:val="00850BD8"/>
    <w:rPr>
      <w:rFonts w:ascii="Arial" w:eastAsia="MS Mincho" w:hAnsi="Arial" w:cs="Arial"/>
      <w:spacing w:val="8"/>
      <w:lang w:val="en-GB" w:eastAsia="zh-CN" w:bidi="ar-SA"/>
    </w:rPr>
  </w:style>
  <w:style w:type="character" w:customStyle="1" w:styleId="ZchnZchn151">
    <w:name w:val="Zchn Zchn151"/>
    <w:rsid w:val="00850BD8"/>
    <w:rPr>
      <w:rFonts w:ascii="Arial" w:hAnsi="Arial" w:cs="Arial"/>
      <w:spacing w:val="8"/>
      <w:lang w:val="en-GB" w:eastAsia="zh-CN"/>
    </w:rPr>
  </w:style>
  <w:style w:type="character" w:customStyle="1" w:styleId="ZchnZchn18">
    <w:name w:val="Zchn Zchn18"/>
    <w:rsid w:val="00850BD8"/>
  </w:style>
  <w:style w:type="character" w:customStyle="1" w:styleId="ZchnZchn17">
    <w:name w:val="Zchn Zchn17"/>
    <w:rsid w:val="00850BD8"/>
    <w:rPr>
      <w:rFonts w:ascii="Arial" w:eastAsia="MS Mincho" w:hAnsi="Arial" w:cs="Arial"/>
      <w:spacing w:val="8"/>
      <w:lang w:val="en-GB" w:eastAsia="zh-CN" w:bidi="ar-SA"/>
    </w:rPr>
  </w:style>
  <w:style w:type="character" w:customStyle="1" w:styleId="ZchnZchn16">
    <w:name w:val="Zchn Zchn16"/>
    <w:rsid w:val="00850BD8"/>
    <w:rPr>
      <w:rFonts w:ascii="Arial" w:eastAsia="MS Mincho" w:hAnsi="Arial" w:cs="Arial"/>
      <w:spacing w:val="8"/>
      <w:lang w:val="en-GB" w:eastAsia="zh-CN" w:bidi="ar-SA"/>
    </w:rPr>
  </w:style>
  <w:style w:type="character" w:customStyle="1" w:styleId="ZchnZchn19">
    <w:name w:val="Zchn Zchn19"/>
    <w:rsid w:val="00850BD8"/>
    <w:rPr>
      <w:rFonts w:ascii="Arial" w:hAnsi="Arial" w:cs="Arial"/>
      <w:spacing w:val="8"/>
      <w:lang w:val="en-GB" w:eastAsia="zh-CN"/>
    </w:rPr>
  </w:style>
  <w:style w:type="character" w:customStyle="1" w:styleId="TableTextChar">
    <w:name w:val="TableText Char"/>
    <w:link w:val="TableText"/>
    <w:rsid w:val="00850BD8"/>
    <w:rPr>
      <w:rFonts w:ascii="Arial" w:hAnsi="Arial"/>
      <w:color w:val="000000"/>
      <w:sz w:val="16"/>
      <w:lang w:val="en-US" w:eastAsia="en-US"/>
    </w:rPr>
  </w:style>
  <w:style w:type="paragraph" w:styleId="TOCHeading">
    <w:name w:val="TOC Heading"/>
    <w:basedOn w:val="Heading1"/>
    <w:next w:val="Normal"/>
    <w:uiPriority w:val="39"/>
    <w:qFormat/>
    <w:rsid w:val="00850BD8"/>
    <w:pPr>
      <w:numPr>
        <w:numId w:val="0"/>
      </w:numPr>
      <w:suppressAutoHyphens w:val="0"/>
      <w:snapToGrid/>
      <w:spacing w:before="240" w:after="60"/>
      <w:jc w:val="both"/>
      <w:outlineLvl w:val="9"/>
    </w:pPr>
    <w:rPr>
      <w:rFonts w:ascii="Cambria" w:eastAsia="MS Gothic" w:hAnsi="Cambria" w:cs="Times New Roman"/>
      <w:kern w:val="32"/>
      <w:sz w:val="32"/>
      <w:szCs w:val="32"/>
      <w:lang w:eastAsia="ja-JP"/>
    </w:rPr>
  </w:style>
  <w:style w:type="paragraph" w:customStyle="1" w:styleId="AnnexTitle0">
    <w:name w:val="Annex Title"/>
    <w:basedOn w:val="ANNEXtitle"/>
    <w:link w:val="AnnexTitleChar0"/>
    <w:qFormat/>
    <w:rsid w:val="00850BD8"/>
    <w:pPr>
      <w:ind w:firstLine="510"/>
    </w:pPr>
    <w:rPr>
      <w:b w:val="0"/>
      <w:bCs w:val="0"/>
    </w:rPr>
  </w:style>
  <w:style w:type="paragraph" w:customStyle="1" w:styleId="AnnexLevel1">
    <w:name w:val="Annex Level 1"/>
    <w:basedOn w:val="ANNEX-heading1"/>
    <w:link w:val="AnnexLevel1Char"/>
    <w:qFormat/>
    <w:rsid w:val="00850BD8"/>
    <w:pPr>
      <w:keepNext w:val="0"/>
      <w:ind w:left="677" w:hanging="677"/>
    </w:pPr>
    <w:rPr>
      <w:b w:val="0"/>
      <w:bCs w:val="0"/>
    </w:rPr>
  </w:style>
  <w:style w:type="character" w:customStyle="1" w:styleId="ANNEXtitleChar">
    <w:name w:val="ANNEX_title Char"/>
    <w:basedOn w:val="MAIN-TITLEChar"/>
    <w:link w:val="ANNEXtitle"/>
    <w:rsid w:val="00850BD8"/>
    <w:rPr>
      <w:rFonts w:ascii="Arial" w:hAnsi="Arial" w:cs="Arial"/>
      <w:b/>
      <w:bCs/>
      <w:spacing w:val="8"/>
      <w:sz w:val="24"/>
      <w:szCs w:val="24"/>
      <w:lang w:val="en-GB" w:eastAsia="zh-CN"/>
    </w:rPr>
  </w:style>
  <w:style w:type="character" w:customStyle="1" w:styleId="AnnexTitleChar0">
    <w:name w:val="Annex Title Char"/>
    <w:basedOn w:val="ANNEXtitleChar"/>
    <w:link w:val="AnnexTitle0"/>
    <w:rsid w:val="00850BD8"/>
    <w:rPr>
      <w:rFonts w:ascii="Arial" w:hAnsi="Arial" w:cs="Arial"/>
      <w:b w:val="0"/>
      <w:bCs w:val="0"/>
      <w:spacing w:val="8"/>
      <w:sz w:val="24"/>
      <w:szCs w:val="24"/>
      <w:lang w:val="en-GB" w:eastAsia="zh-CN"/>
    </w:rPr>
  </w:style>
  <w:style w:type="character" w:customStyle="1" w:styleId="ANNEX-heading1Char">
    <w:name w:val="ANNEX-heading1 Char"/>
    <w:basedOn w:val="Heading1Char"/>
    <w:link w:val="ANNEX-heading1"/>
    <w:rsid w:val="00850BD8"/>
    <w:rPr>
      <w:rFonts w:ascii="Arial" w:hAnsi="Arial" w:cs="Arial"/>
      <w:b/>
      <w:bCs/>
      <w:spacing w:val="8"/>
      <w:sz w:val="22"/>
      <w:szCs w:val="22"/>
      <w:lang w:val="en-GB" w:eastAsia="zh-CN"/>
    </w:rPr>
  </w:style>
  <w:style w:type="character" w:customStyle="1" w:styleId="AnnexLevel1Char">
    <w:name w:val="Annex Level 1 Char"/>
    <w:basedOn w:val="ANNEX-heading1Char"/>
    <w:link w:val="AnnexLevel1"/>
    <w:rsid w:val="00850BD8"/>
    <w:rPr>
      <w:rFonts w:ascii="Arial" w:hAnsi="Arial" w:cs="Arial"/>
      <w:b w:val="0"/>
      <w:bCs w:val="0"/>
      <w:spacing w:val="8"/>
      <w:sz w:val="22"/>
      <w:szCs w:val="22"/>
      <w:lang w:val="en-GB" w:eastAsia="zh-CN"/>
    </w:rPr>
  </w:style>
  <w:style w:type="paragraph" w:styleId="NoSpacing">
    <w:name w:val="No Spacing"/>
    <w:uiPriority w:val="1"/>
    <w:qFormat/>
    <w:rsid w:val="00850BD8"/>
    <w:pPr>
      <w:jc w:val="both"/>
    </w:pPr>
    <w:rPr>
      <w:rFonts w:ascii="Arial" w:hAnsi="Arial" w:cs="Arial"/>
      <w:spacing w:val="8"/>
      <w:lang w:val="en-GB" w:eastAsia="zh-CN"/>
    </w:rPr>
  </w:style>
  <w:style w:type="numbering" w:customStyle="1" w:styleId="NoList1">
    <w:name w:val="No List1"/>
    <w:next w:val="NoList"/>
    <w:semiHidden/>
    <w:rsid w:val="00850BD8"/>
  </w:style>
  <w:style w:type="table" w:customStyle="1" w:styleId="TableGrid1">
    <w:name w:val="Table Grid1"/>
    <w:basedOn w:val="TableNormal"/>
    <w:next w:val="TableGrid"/>
    <w:uiPriority w:val="59"/>
    <w:rsid w:val="00850BD8"/>
    <w:rPr>
      <w:rFonts w:ascii="Calibri" w:eastAsia="Calibri" w:hAnsi="Calibri"/>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TableCell">
    <w:name w:val="CODE-TableCell"/>
    <w:basedOn w:val="CODE"/>
    <w:qFormat/>
    <w:rsid w:val="00850BD8"/>
    <w:pPr>
      <w:spacing w:before="100" w:after="100"/>
      <w:ind w:firstLine="0"/>
      <w:contextualSpacing/>
    </w:pPr>
    <w:rPr>
      <w:rFonts w:cs="Arial"/>
      <w:noProof/>
      <w:spacing w:val="-2"/>
      <w:sz w:val="16"/>
    </w:rPr>
  </w:style>
  <w:style w:type="paragraph" w:customStyle="1" w:styleId="PARAEQUATION">
    <w:name w:val="PARAEQUATION"/>
    <w:basedOn w:val="Normal"/>
    <w:qFormat/>
    <w:rsid w:val="00850BD8"/>
    <w:pPr>
      <w:tabs>
        <w:tab w:val="center" w:pos="4536"/>
        <w:tab w:val="right" w:pos="9072"/>
      </w:tabs>
      <w:snapToGrid w:val="0"/>
      <w:spacing w:before="200" w:after="200"/>
    </w:pPr>
  </w:style>
  <w:style w:type="paragraph" w:customStyle="1" w:styleId="TERM-deprecated">
    <w:name w:val="TERM-deprecated"/>
    <w:basedOn w:val="TERM"/>
    <w:next w:val="TERM-definition"/>
    <w:qFormat/>
    <w:rsid w:val="00850BD8"/>
    <w:pPr>
      <w:ind w:left="340" w:hanging="340"/>
    </w:pPr>
    <w:rPr>
      <w:b w:val="0"/>
    </w:rPr>
  </w:style>
  <w:style w:type="paragraph" w:customStyle="1" w:styleId="TERM-admitted">
    <w:name w:val="TERM-admitted"/>
    <w:basedOn w:val="TERM"/>
    <w:next w:val="TERM-definition"/>
    <w:qFormat/>
    <w:rsid w:val="00850BD8"/>
    <w:pPr>
      <w:ind w:left="340" w:hanging="340"/>
    </w:pPr>
    <w:rPr>
      <w:b w:val="0"/>
    </w:rPr>
  </w:style>
  <w:style w:type="paragraph" w:customStyle="1" w:styleId="EXAMPLE">
    <w:name w:val="EXAMPLE"/>
    <w:basedOn w:val="NOTE"/>
    <w:next w:val="Normal"/>
    <w:qFormat/>
    <w:rsid w:val="00850BD8"/>
    <w:rPr>
      <w:rFonts w:cs="Times New Roman"/>
    </w:rPr>
  </w:style>
  <w:style w:type="paragraph" w:customStyle="1" w:styleId="TERM-example">
    <w:name w:val="TERM-example"/>
    <w:basedOn w:val="EXAMPLE"/>
    <w:next w:val="TERM-number"/>
    <w:qFormat/>
    <w:rsid w:val="00850BD8"/>
  </w:style>
  <w:style w:type="paragraph" w:customStyle="1" w:styleId="TERM-source">
    <w:name w:val="TERM-source"/>
    <w:basedOn w:val="Normal"/>
    <w:next w:val="TERM-number"/>
    <w:qFormat/>
    <w:rsid w:val="00850BD8"/>
    <w:pPr>
      <w:snapToGrid w:val="0"/>
      <w:spacing w:before="100" w:after="200"/>
    </w:pPr>
  </w:style>
  <w:style w:type="paragraph" w:customStyle="1" w:styleId="TERM-number4">
    <w:name w:val="TERM-number 4"/>
    <w:basedOn w:val="Heading4"/>
    <w:next w:val="TERM"/>
    <w:qFormat/>
    <w:rsid w:val="00850BD8"/>
    <w:pPr>
      <w:numPr>
        <w:numId w:val="16"/>
      </w:numPr>
      <w:outlineLvl w:val="9"/>
    </w:pPr>
    <w:rPr>
      <w:rFonts w:cs="Times New Roman"/>
      <w:lang w:eastAsia="ja-JP"/>
    </w:rPr>
  </w:style>
  <w:style w:type="character" w:customStyle="1" w:styleId="SMALLCAPSemphasis">
    <w:name w:val="SMALL CAPS emphasis"/>
    <w:qFormat/>
    <w:rsid w:val="00850BD8"/>
    <w:rPr>
      <w:i/>
      <w:caps w:val="0"/>
      <w:smallCaps/>
      <w:strike w:val="0"/>
      <w:dstrike w:val="0"/>
      <w:vanish w:val="0"/>
      <w:vertAlign w:val="baseline"/>
    </w:rPr>
  </w:style>
  <w:style w:type="character" w:customStyle="1" w:styleId="SMALLCAPSstrong">
    <w:name w:val="SMALL CAPS strong"/>
    <w:qFormat/>
    <w:rsid w:val="00850BD8"/>
    <w:rPr>
      <w:b/>
      <w:caps w:val="0"/>
      <w:smallCaps/>
      <w:strike w:val="0"/>
      <w:dstrike w:val="0"/>
      <w:vanish w:val="0"/>
      <w:vertAlign w:val="baseline"/>
    </w:rPr>
  </w:style>
  <w:style w:type="paragraph" w:customStyle="1" w:styleId="BIBLIOGRAPHY-numbered">
    <w:name w:val="BIBLIOGRAPHY-numbered"/>
    <w:basedOn w:val="PARAGRAPH"/>
    <w:qFormat/>
    <w:rsid w:val="00850BD8"/>
    <w:pPr>
      <w:numPr>
        <w:numId w:val="25"/>
      </w:numPr>
      <w:jc w:val="left"/>
    </w:pPr>
  </w:style>
  <w:style w:type="paragraph" w:customStyle="1" w:styleId="ListNumberalt">
    <w:name w:val="List Number alt"/>
    <w:basedOn w:val="Normal"/>
    <w:qFormat/>
    <w:rsid w:val="00850BD8"/>
    <w:pPr>
      <w:numPr>
        <w:numId w:val="26"/>
      </w:numPr>
      <w:tabs>
        <w:tab w:val="left" w:pos="357"/>
      </w:tabs>
      <w:snapToGrid w:val="0"/>
      <w:spacing w:after="100"/>
    </w:pPr>
  </w:style>
  <w:style w:type="paragraph" w:customStyle="1" w:styleId="ListNumberalt2">
    <w:name w:val="List Number alt 2"/>
    <w:basedOn w:val="ListNumberalt"/>
    <w:qFormat/>
    <w:rsid w:val="00850BD8"/>
    <w:pPr>
      <w:numPr>
        <w:ilvl w:val="1"/>
      </w:numPr>
      <w:tabs>
        <w:tab w:val="clear" w:pos="357"/>
        <w:tab w:val="left" w:pos="680"/>
      </w:tabs>
      <w:ind w:left="675" w:hanging="318"/>
    </w:pPr>
  </w:style>
  <w:style w:type="paragraph" w:customStyle="1" w:styleId="ListNumberalt3">
    <w:name w:val="List Number alt 3"/>
    <w:basedOn w:val="ListNumberalt2"/>
    <w:qFormat/>
    <w:rsid w:val="00850BD8"/>
    <w:pPr>
      <w:numPr>
        <w:ilvl w:val="2"/>
      </w:numPr>
    </w:pPr>
  </w:style>
  <w:style w:type="character" w:customStyle="1" w:styleId="SUBscript-small">
    <w:name w:val="SUBscript-small"/>
    <w:qFormat/>
    <w:rsid w:val="00850BD8"/>
    <w:rPr>
      <w:kern w:val="0"/>
      <w:position w:val="-6"/>
      <w:sz w:val="12"/>
      <w:szCs w:val="16"/>
    </w:rPr>
  </w:style>
  <w:style w:type="character" w:customStyle="1" w:styleId="SUPerscript-small">
    <w:name w:val="SUPerscript-small"/>
    <w:qFormat/>
    <w:rsid w:val="00850BD8"/>
    <w:rPr>
      <w:kern w:val="0"/>
      <w:position w:val="6"/>
      <w:sz w:val="12"/>
      <w:szCs w:val="16"/>
    </w:rPr>
  </w:style>
  <w:style w:type="character" w:styleId="IntenseEmphasis">
    <w:name w:val="Intense Emphasis"/>
    <w:qFormat/>
    <w:rsid w:val="00850BD8"/>
    <w:rPr>
      <w:b/>
      <w:bCs/>
      <w:i/>
      <w:iCs/>
      <w:color w:val="auto"/>
    </w:rPr>
  </w:style>
  <w:style w:type="paragraph" w:customStyle="1" w:styleId="FIGURE0">
    <w:name w:val="FIGURE"/>
    <w:basedOn w:val="Normal"/>
    <w:next w:val="FIGURE-title"/>
    <w:qFormat/>
    <w:rsid w:val="00850BD8"/>
    <w:pPr>
      <w:keepNext/>
      <w:snapToGrid w:val="0"/>
      <w:spacing w:before="100" w:after="200"/>
      <w:jc w:val="center"/>
    </w:pPr>
  </w:style>
  <w:style w:type="paragraph" w:customStyle="1" w:styleId="IECINSTRUCTIONS">
    <w:name w:val="IEC_INSTRUCTIONS"/>
    <w:basedOn w:val="Normal"/>
    <w:uiPriority w:val="99"/>
    <w:unhideWhenUsed/>
    <w:qFormat/>
    <w:rsid w:val="00850BD8"/>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850BD8"/>
    <w:pPr>
      <w:numPr>
        <w:numId w:val="27"/>
      </w:numPr>
    </w:pPr>
  </w:style>
  <w:style w:type="paragraph" w:styleId="Bibliography">
    <w:name w:val="Bibliography"/>
    <w:basedOn w:val="Normal"/>
    <w:next w:val="Normal"/>
    <w:uiPriority w:val="37"/>
    <w:semiHidden/>
    <w:unhideWhenUsed/>
    <w:rsid w:val="00850BD8"/>
  </w:style>
  <w:style w:type="table" w:customStyle="1" w:styleId="GridTable41">
    <w:name w:val="Grid Table 41"/>
    <w:basedOn w:val="TableNormal"/>
    <w:uiPriority w:val="49"/>
    <w:rsid w:val="00850BD8"/>
    <w:rPr>
      <w:rFonts w:eastAsia="MS Mincho"/>
      <w:lang w:val="en-GB" w:eastAsia="en-GB"/>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11">
    <w:name w:val="Grid Table 411"/>
    <w:basedOn w:val="TableNormal"/>
    <w:uiPriority w:val="49"/>
    <w:rsid w:val="00850BD8"/>
    <w:rPr>
      <w:rFonts w:eastAsia="MS Mincho"/>
      <w:lang w:val="en-GB" w:eastAsia="en-GB"/>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customStyle="1" w:styleId="productdetailnamedisplay2">
    <w:name w:val="productdetailnamedisplay2"/>
    <w:basedOn w:val="DefaultParagraphFont"/>
    <w:rsid w:val="00850BD8"/>
  </w:style>
  <w:style w:type="character" w:customStyle="1" w:styleId="TERM-definitionCar">
    <w:name w:val="TERM-definition Car"/>
    <w:link w:val="TERM-definition"/>
    <w:rsid w:val="00850BD8"/>
    <w:rPr>
      <w:rFonts w:ascii="Arial" w:hAnsi="Arial" w:cs="Arial"/>
      <w:spacing w:val="8"/>
      <w:lang w:val="en-GB" w:eastAsia="zh-CN"/>
    </w:rPr>
  </w:style>
  <w:style w:type="character" w:customStyle="1" w:styleId="FIGURE-titleCharChar">
    <w:name w:val="FIGURE-title Char Char"/>
    <w:rsid w:val="00850BD8"/>
    <w:rPr>
      <w:rFonts w:ascii="Arial" w:hAnsi="Arial" w:cs="Arial"/>
      <w:b/>
      <w:bCs/>
      <w:spacing w:val="8"/>
      <w:lang w:val="en-GB" w:eastAsia="zh-CN" w:bidi="ar-SA"/>
    </w:rPr>
  </w:style>
  <w:style w:type="character" w:customStyle="1" w:styleId="NOTEZchnZchn">
    <w:name w:val="NOTE Zchn Zchn"/>
    <w:rsid w:val="00850BD8"/>
    <w:rPr>
      <w:rFonts w:ascii="Arial" w:hAnsi="Arial" w:cs="Arial"/>
      <w:spacing w:val="8"/>
      <w:sz w:val="16"/>
      <w:szCs w:val="16"/>
      <w:lang w:val="en-GB" w:eastAsia="zh-CN"/>
    </w:rPr>
  </w:style>
  <w:style w:type="character" w:customStyle="1" w:styleId="PARAGRAPHZchn">
    <w:name w:val="PARAGRAPH Zchn"/>
    <w:aliases w:val="PA Zchn"/>
    <w:rsid w:val="00850BD8"/>
    <w:rPr>
      <w:rFonts w:ascii="Arial" w:hAnsi="Arial" w:cs="Arial"/>
      <w:spacing w:val="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opcfoundation.org/" TargetMode="External"/><Relationship Id="rId26" Type="http://schemas.openxmlformats.org/officeDocument/2006/relationships/oleObject" Target="embeddings/Microsoft_Visio_2003-2010_Drawing1.vsd"/><Relationship Id="rId39" Type="http://schemas.openxmlformats.org/officeDocument/2006/relationships/hyperlink" Target="http://opcfoundation.org/UA/schemas/%3cshort%20name%3e/%3cversion%3e/%3cfile%20name%3e" TargetMode="External"/><Relationship Id="rId21" Type="http://schemas.openxmlformats.org/officeDocument/2006/relationships/hyperlink" Target="http://www.opcfoundation.org/UA/Part4/" TargetMode="External"/><Relationship Id="rId34" Type="http://schemas.microsoft.com/office/2011/relationships/commentsExtended" Target="commentsExtended.xml"/><Relationship Id="rId42" Type="http://schemas.openxmlformats.org/officeDocument/2006/relationships/hyperlink" Target="https://opcfoundation-onlineapplications.org/mantis/main_page.php"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5.emf"/><Relationship Id="rId11" Type="http://schemas.openxmlformats.org/officeDocument/2006/relationships/header" Target="header1.xml"/><Relationship Id="rId24" Type="http://schemas.openxmlformats.org/officeDocument/2006/relationships/package" Target="embeddings/Microsoft_PowerPoint_Slide1.sldx"/><Relationship Id="rId32" Type="http://schemas.openxmlformats.org/officeDocument/2006/relationships/oleObject" Target="embeddings/Microsoft_Visio_2003-2010_Drawing4.vsd"/><Relationship Id="rId37" Type="http://schemas.openxmlformats.org/officeDocument/2006/relationships/hyperlink" Target="http://opcfoundation.org/UA/POWERLINK/" TargetMode="External"/><Relationship Id="rId40" Type="http://schemas.openxmlformats.org/officeDocument/2006/relationships/hyperlink" Target="http://opcfoundation.org/UA/schemas/%3cshort%20name%3e/%3cfile%20name%3e" TargetMode="External"/><Relationship Id="rId45" Type="http://schemas.openxmlformats.org/officeDocument/2006/relationships/hyperlink" Target="http://www.opcfoundation.org/UA/schemas/%3cshort%20name%3e/1.0/Opc.Ua.%3cshort%20name%3e.NodeSet2.xml" TargetMode="External"/><Relationship Id="rId5" Type="http://schemas.openxmlformats.org/officeDocument/2006/relationships/numbering" Target="numbering.xml"/><Relationship Id="rId15" Type="http://schemas.openxmlformats.org/officeDocument/2006/relationships/hyperlink" Target="https://creativecommons.org/publicdomain/mark/1.0/" TargetMode="External"/><Relationship Id="rId23" Type="http://schemas.openxmlformats.org/officeDocument/2006/relationships/image" Target="media/image2.emf"/><Relationship Id="rId28" Type="http://schemas.openxmlformats.org/officeDocument/2006/relationships/oleObject" Target="embeddings/Microsoft_Visio_2003-2010_Drawing2.vsd"/><Relationship Id="rId36" Type="http://schemas.openxmlformats.org/officeDocument/2006/relationships/hyperlink" Target="http://opcfoundation.org/UA/POWERLINK/"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pcfoundation.org/" TargetMode="External"/><Relationship Id="rId31" Type="http://schemas.openxmlformats.org/officeDocument/2006/relationships/image" Target="media/image6.emf"/><Relationship Id="rId44" Type="http://schemas.openxmlformats.org/officeDocument/2006/relationships/hyperlink" Target="http://www.opcfoundation.org/UA/schemas/%3cshort%20name%3e/NodeIds.cs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opcfoundation.org/UA/Part8/" TargetMode="External"/><Relationship Id="rId27" Type="http://schemas.openxmlformats.org/officeDocument/2006/relationships/image" Target="media/image4.emf"/><Relationship Id="rId30" Type="http://schemas.openxmlformats.org/officeDocument/2006/relationships/oleObject" Target="embeddings/Microsoft_Visio_2003-2010_Drawing3.vsd"/><Relationship Id="rId35" Type="http://schemas.openxmlformats.org/officeDocument/2006/relationships/hyperlink" Target="http://opcfoundation.org/UA/POWERLINK/" TargetMode="External"/><Relationship Id="rId43" Type="http://schemas.openxmlformats.org/officeDocument/2006/relationships/hyperlink" Target="http://www.opcfoundation.org/UA/schemas/%3cshort%20name%3e/1.0/NodeIds.csv" TargetMode="External"/><Relationship Id="rId48"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opcfoundation.org/" TargetMode="External"/><Relationship Id="rId25" Type="http://schemas.openxmlformats.org/officeDocument/2006/relationships/image" Target="media/image3.emf"/><Relationship Id="rId33" Type="http://schemas.openxmlformats.org/officeDocument/2006/relationships/comments" Target="comments.xml"/><Relationship Id="rId38" Type="http://schemas.openxmlformats.org/officeDocument/2006/relationships/hyperlink" Target="http://opcfoundation.org/UA/%3cshort%20name%3e/" TargetMode="External"/><Relationship Id="rId46" Type="http://schemas.openxmlformats.org/officeDocument/2006/relationships/hyperlink" Target="http://www.opcfoundation.org/UA/schemas/short%20name%3e/Opc.Ua.%3cshort%20name%3e.NodeSet2.xml" TargetMode="External"/><Relationship Id="rId20" Type="http://schemas.openxmlformats.org/officeDocument/2006/relationships/hyperlink" Target="http://www.opcfoundation.org/UA/Part3/" TargetMode="External"/><Relationship Id="rId41" Type="http://schemas.openxmlformats.org/officeDocument/2006/relationships/hyperlink" Target="https://github.com/OPCFoundation/UA-Nodeset"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IECTemplate\Template_IEC_65extra_201102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7d02c4f-4b43-4fd5-9a63-f3f786017993">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856B86FAA6E347A1D582CEEE2F4CF3" ma:contentTypeVersion="" ma:contentTypeDescription="Create a new document." ma:contentTypeScope="" ma:versionID="7c2def72ac9e4e395c417df1da235903">
  <xsd:schema xmlns:xsd="http://www.w3.org/2001/XMLSchema" xmlns:xs="http://www.w3.org/2001/XMLSchema" xmlns:p="http://schemas.microsoft.com/office/2006/metadata/properties" xmlns:ns2="27d02c4f-4b43-4fd5-9a63-f3f786017993" xmlns:ns3="bf933dce-8afe-4fe7-9f98-8621bde41302" xmlns:ns4="548592a9-8d67-4018-8e16-1800bf64adeb" targetNamespace="http://schemas.microsoft.com/office/2006/metadata/properties" ma:root="true" ma:fieldsID="e647bd17c0f94984f3b8e1aa1c270a25" ns2:_="" ns3:_="" ns4:_="">
    <xsd:import namespace="27d02c4f-4b43-4fd5-9a63-f3f786017993"/>
    <xsd:import namespace="bf933dce-8afe-4fe7-9f98-8621bde41302"/>
    <xsd:import namespace="548592a9-8d67-4018-8e16-1800bf64adeb"/>
    <xsd:element name="properties">
      <xsd:complexType>
        <xsd:sequence>
          <xsd:element name="documentManagement">
            <xsd:complexType>
              <xsd:all>
                <xsd:element ref="ns2:SharedWithUsers" minOccurs="0"/>
                <xsd:element ref="ns3:SharingHintHash" minOccurs="0"/>
                <xsd:element ref="ns2: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d02c4f-4b43-4fd5-9a63-f3f7860179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933dce-8afe-4fe7-9f98-8621bde41302"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8592a9-8d67-4018-8e16-1800bf64ade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BFFBA-4B4C-4DAB-81E8-AC51CC63489E}">
  <ds:schemaRefs>
    <ds:schemaRef ds:uri="http://schemas.microsoft.com/office/2006/metadata/properties"/>
    <ds:schemaRef ds:uri="http://schemas.microsoft.com/office/infopath/2007/PartnerControls"/>
    <ds:schemaRef ds:uri="27d02c4f-4b43-4fd5-9a63-f3f786017993"/>
  </ds:schemaRefs>
</ds:datastoreItem>
</file>

<file path=customXml/itemProps2.xml><?xml version="1.0" encoding="utf-8"?>
<ds:datastoreItem xmlns:ds="http://schemas.openxmlformats.org/officeDocument/2006/customXml" ds:itemID="{FB3426C6-5D07-4788-873B-F371DF379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d02c4f-4b43-4fd5-9a63-f3f786017993"/>
    <ds:schemaRef ds:uri="bf933dce-8afe-4fe7-9f98-8621bde41302"/>
    <ds:schemaRef ds:uri="548592a9-8d67-4018-8e16-1800bf64ad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9307FE-DD53-482E-8E25-67A3ACF5CB41}">
  <ds:schemaRefs>
    <ds:schemaRef ds:uri="http://schemas.microsoft.com/sharepoint/v3/contenttype/forms"/>
  </ds:schemaRefs>
</ds:datastoreItem>
</file>

<file path=customXml/itemProps4.xml><?xml version="1.0" encoding="utf-8"?>
<ds:datastoreItem xmlns:ds="http://schemas.openxmlformats.org/officeDocument/2006/customXml" ds:itemID="{E7F52343-1BD8-406C-A6E5-8F2320C9F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Template_IEC_65extra_20110208.dot</Template>
  <TotalTime>60</TotalTime>
  <Pages>28</Pages>
  <Words>7675</Words>
  <Characters>43748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OPC UA for &lt;Title&gt;</vt:lpstr>
    </vt:vector>
  </TitlesOfParts>
  <Manager>OPC UA WG</Manager>
  <Company>&lt;author organization&gt;</Company>
  <LinksUpToDate>false</LinksUpToDate>
  <CharactersWithSpaces>51321</CharactersWithSpaces>
  <SharedDoc>false</SharedDoc>
  <HLinks>
    <vt:vector size="12" baseType="variant">
      <vt:variant>
        <vt:i4>4653076</vt:i4>
      </vt:variant>
      <vt:variant>
        <vt:i4>471</vt:i4>
      </vt:variant>
      <vt:variant>
        <vt:i4>0</vt:i4>
      </vt:variant>
      <vt:variant>
        <vt:i4>5</vt:i4>
      </vt:variant>
      <vt:variant>
        <vt:lpwstr>https://www.opcfoundation.org/mantis/view.php?id=1898</vt:lpwstr>
      </vt:variant>
      <vt:variant>
        <vt:lpwstr/>
      </vt:variant>
      <vt:variant>
        <vt:i4>4718676</vt:i4>
      </vt:variant>
      <vt:variant>
        <vt:i4>468</vt:i4>
      </vt:variant>
      <vt:variant>
        <vt:i4>0</vt:i4>
      </vt:variant>
      <vt:variant>
        <vt:i4>5</vt:i4>
      </vt:variant>
      <vt:variant>
        <vt:lpwstr>http://www.opcfoundation.org/mantis/view.php?id=1827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OPC UA for &lt;Title&gt;</dc:title>
  <dc:subject>Industrial Communications</dc:subject>
  <dc:creator>&lt;author&gt;</dc:creator>
  <dc:description>Report or view errata: http://www.opcfoundation.org/errata</dc:description>
  <cp:lastModifiedBy>Karl Deiretsbacher (OPC)</cp:lastModifiedBy>
  <cp:revision>17</cp:revision>
  <cp:lastPrinted>2019-05-28T12:03:00Z</cp:lastPrinted>
  <dcterms:created xsi:type="dcterms:W3CDTF">2019-05-28T11:46:00Z</dcterms:created>
  <dcterms:modified xsi:type="dcterms:W3CDTF">2019-07-12T08:15:00Z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CVersion">
    <vt:lpwstr>1.xy</vt:lpwstr>
  </property>
  <property fmtid="{D5CDD505-2E9C-101B-9397-08002B2CF9AE}" pid="3" name="OPCReleaseType">
    <vt:lpwstr>Release</vt:lpwstr>
  </property>
  <property fmtid="{D5CDD505-2E9C-101B-9397-08002B2CF9AE}" pid="4" name="Date completed">
    <vt:lpwstr>YYYY-MM-DD</vt:lpwstr>
  </property>
  <property fmtid="{D5CDD505-2E9C-101B-9397-08002B2CF9AE}" pid="5" name="Part Name">
    <vt:lpwstr>&lt;Part Name&gt;</vt:lpwstr>
  </property>
  <property fmtid="{D5CDD505-2E9C-101B-9397-08002B2CF9AE}" pid="6" name="Part Number">
    <vt:lpwstr>Part &lt;n&gt;</vt:lpwstr>
  </property>
  <property fmtid="{D5CDD505-2E9C-101B-9397-08002B2CF9AE}" pid="7" name="HeaderLeft">
    <vt:lpwstr>OPC nnnnn-m: &lt;Part name&gt;</vt:lpwstr>
  </property>
  <property fmtid="{D5CDD505-2E9C-101B-9397-08002B2CF9AE}" pid="8" name="Part2Desc">
    <vt:lpwstr>OPC Unified Architecture - Part 2: Security Model</vt:lpwstr>
  </property>
  <property fmtid="{D5CDD505-2E9C-101B-9397-08002B2CF9AE}" pid="9" name="Part2URL">
    <vt:lpwstr>http://www.opcfoundation.org/UA/Part2/</vt:lpwstr>
  </property>
  <property fmtid="{D5CDD505-2E9C-101B-9397-08002B2CF9AE}" pid="10" name="Part3Desc">
    <vt:lpwstr>OPC Unified Architecture - Part 3: Address Space Model</vt:lpwstr>
  </property>
  <property fmtid="{D5CDD505-2E9C-101B-9397-08002B2CF9AE}" pid="11" name="Part3URL">
    <vt:lpwstr>http://www.opcfoundation.org/UA/Part3/</vt:lpwstr>
  </property>
  <property fmtid="{D5CDD505-2E9C-101B-9397-08002B2CF9AE}" pid="12" name="Part4Desc">
    <vt:lpwstr>OPC Unified Architecture - Part 4: Services</vt:lpwstr>
  </property>
  <property fmtid="{D5CDD505-2E9C-101B-9397-08002B2CF9AE}" pid="13" name="Part4URL">
    <vt:lpwstr>http://www.opcfoundation.org/UA/Part4/</vt:lpwstr>
  </property>
  <property fmtid="{D5CDD505-2E9C-101B-9397-08002B2CF9AE}" pid="14" name="Part5Desc">
    <vt:lpwstr>OPC Unified Architecture - Part 5: Information Model</vt:lpwstr>
  </property>
  <property fmtid="{D5CDD505-2E9C-101B-9397-08002B2CF9AE}" pid="15" name="Part5URL">
    <vt:lpwstr>http://www.opcfoundation.org/UA/Part5/</vt:lpwstr>
  </property>
  <property fmtid="{D5CDD505-2E9C-101B-9397-08002B2CF9AE}" pid="16" name="Part6Desc">
    <vt:lpwstr>OPC Unified Architecture - Part 6: Mappings</vt:lpwstr>
  </property>
  <property fmtid="{D5CDD505-2E9C-101B-9397-08002B2CF9AE}" pid="17" name="Part6URL">
    <vt:lpwstr>http://www.opcfoundation.org/UA/Part6/</vt:lpwstr>
  </property>
  <property fmtid="{D5CDD505-2E9C-101B-9397-08002B2CF9AE}" pid="18" name="Part7Desc">
    <vt:lpwstr>OPC Unified Architecture - Part 7: Profiles</vt:lpwstr>
  </property>
  <property fmtid="{D5CDD505-2E9C-101B-9397-08002B2CF9AE}" pid="19" name="Part7URL">
    <vt:lpwstr>http://www.opcfoundation.org/UA/Part7/</vt:lpwstr>
  </property>
  <property fmtid="{D5CDD505-2E9C-101B-9397-08002B2CF9AE}" pid="20" name="Part8Desc">
    <vt:lpwstr>OPC Unified Architecture - Part 8: Data Access</vt:lpwstr>
  </property>
  <property fmtid="{D5CDD505-2E9C-101B-9397-08002B2CF9AE}" pid="21" name="Part8URL">
    <vt:lpwstr>http://www.opcfoundation.org/UA/Part8/</vt:lpwstr>
  </property>
  <property fmtid="{D5CDD505-2E9C-101B-9397-08002B2CF9AE}" pid="22" name="Part9Desc">
    <vt:lpwstr>OPC Unified Architecture - Part 9: Alarms and Conditions</vt:lpwstr>
  </property>
  <property fmtid="{D5CDD505-2E9C-101B-9397-08002B2CF9AE}" pid="23" name="Part9URL">
    <vt:lpwstr>http://www.opcfoundation.org/UA/Part9/</vt:lpwstr>
  </property>
  <property fmtid="{D5CDD505-2E9C-101B-9397-08002B2CF9AE}" pid="24" name="Part10Desc">
    <vt:lpwstr>OPC Unified Architecture - Part 10: Programs</vt:lpwstr>
  </property>
  <property fmtid="{D5CDD505-2E9C-101B-9397-08002B2CF9AE}" pid="25" name="Part10URL">
    <vt:lpwstr>http://www.opcfoundation.org/UA/Part10/</vt:lpwstr>
  </property>
  <property fmtid="{D5CDD505-2E9C-101B-9397-08002B2CF9AE}" pid="26" name="Part11Desc">
    <vt:lpwstr>OPC Unified Architecture - Part 11: Historical Access, Version 1.01 or later</vt:lpwstr>
  </property>
  <property fmtid="{D5CDD505-2E9C-101B-9397-08002B2CF9AE}" pid="27" name="Part11URL">
    <vt:lpwstr>http://www.opcfoundation.org/UA/Part11/</vt:lpwstr>
  </property>
  <property fmtid="{D5CDD505-2E9C-101B-9397-08002B2CF9AE}" pid="28" name="Part12Desc">
    <vt:lpwstr>OPC Unified Architecture - Part 12: Discovery and Global Services</vt:lpwstr>
  </property>
  <property fmtid="{D5CDD505-2E9C-101B-9397-08002B2CF9AE}" pid="29" name="Part12URL">
    <vt:lpwstr>http://www.opcfoundation.org/UA/Part12/</vt:lpwstr>
  </property>
  <property fmtid="{D5CDD505-2E9C-101B-9397-08002B2CF9AE}" pid="30" name="Part1Desc">
    <vt:lpwstr>OPC Unified Architecture - Part 1: Overview and Concepts</vt:lpwstr>
  </property>
  <property fmtid="{D5CDD505-2E9C-101B-9397-08002B2CF9AE}" pid="31" name="Part1URL">
    <vt:lpwstr>http://www.opcfoundation.org/UA/Part1/</vt:lpwstr>
  </property>
  <property fmtid="{D5CDD505-2E9C-101B-9397-08002B2CF9AE}" pid="32" name="Part13Desc">
    <vt:lpwstr>OPC Unified Architecture - Part 13: Aggregates</vt:lpwstr>
  </property>
  <property fmtid="{D5CDD505-2E9C-101B-9397-08002B2CF9AE}" pid="33" name="Part13URL">
    <vt:lpwstr>http://www.opcfoundation.org/UA/Part13/</vt:lpwstr>
  </property>
  <property fmtid="{D5CDD505-2E9C-101B-9397-08002B2CF9AE}" pid="34" name="ContentTypeId">
    <vt:lpwstr>0x010100C3856B86FAA6E347A1D582CEEE2F4CF3</vt:lpwstr>
  </property>
  <property fmtid="{D5CDD505-2E9C-101B-9397-08002B2CF9AE}" pid="35" name="Part14Desc">
    <vt:lpwstr>OPC Unified Architecture - Part 14: PubSub</vt:lpwstr>
  </property>
  <property fmtid="{D5CDD505-2E9C-101B-9397-08002B2CF9AE}" pid="36" name="Part14URL">
    <vt:lpwstr>http://www.opcfoundation.org/UA/Part14/</vt:lpwstr>
  </property>
  <property fmtid="{D5CDD505-2E9C-101B-9397-08002B2CF9AE}" pid="37" name="DocNumber">
    <vt:lpwstr>OPC nnnnn-m</vt:lpwstr>
  </property>
</Properties>
</file>